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8F29C" w14:textId="7BF50C93" w:rsidR="006A0B54" w:rsidRPr="00391B4A" w:rsidRDefault="006A0B54" w:rsidP="00A951DC">
      <w:pPr>
        <w:tabs>
          <w:tab w:val="left" w:leader="dot" w:pos="4320"/>
          <w:tab w:val="right" w:leader="dot" w:pos="8280"/>
        </w:tabs>
        <w:jc w:val="center"/>
        <w:rPr>
          <w:rFonts w:ascii="Times New Roman" w:hAnsi="Times New Roman" w:cs="Times New Roman"/>
          <w:b/>
          <w:bCs/>
          <w:sz w:val="24"/>
          <w:szCs w:val="24"/>
        </w:rPr>
      </w:pPr>
      <w:r w:rsidRPr="00391B4A">
        <w:rPr>
          <w:rFonts w:ascii="Times New Roman" w:hAnsi="Times New Roman" w:cs="Times New Roman"/>
          <w:b/>
          <w:bCs/>
          <w:sz w:val="24"/>
          <w:szCs w:val="24"/>
        </w:rPr>
        <w:t>CỘNG HÒA XÃ HỘI CHỦ NGHĨA VIỆT NAM</w:t>
      </w:r>
      <w:r w:rsidRPr="00391B4A">
        <w:rPr>
          <w:rFonts w:ascii="Times New Roman" w:hAnsi="Times New Roman" w:cs="Times New Roman"/>
          <w:b/>
          <w:bCs/>
          <w:sz w:val="24"/>
          <w:szCs w:val="24"/>
        </w:rPr>
        <w:br/>
        <w:t>Độc lập - Tự do - Hạnh phúc</w:t>
      </w:r>
      <w:r w:rsidRPr="00391B4A">
        <w:rPr>
          <w:rFonts w:ascii="Times New Roman" w:hAnsi="Times New Roman" w:cs="Times New Roman"/>
          <w:b/>
          <w:bCs/>
          <w:sz w:val="24"/>
          <w:szCs w:val="24"/>
        </w:rPr>
        <w:br/>
        <w:t>----------------</w:t>
      </w:r>
    </w:p>
    <w:p w14:paraId="1F2032F9" w14:textId="052DFE8F" w:rsidR="006A0B54" w:rsidRPr="00391B4A" w:rsidRDefault="0089318F" w:rsidP="00A951DC">
      <w:pPr>
        <w:tabs>
          <w:tab w:val="left" w:leader="dot" w:pos="4320"/>
          <w:tab w:val="right" w:leader="dot" w:pos="8280"/>
        </w:tabs>
        <w:jc w:val="right"/>
        <w:rPr>
          <w:rFonts w:ascii="Times New Roman" w:hAnsi="Times New Roman" w:cs="Times New Roman"/>
          <w:i/>
          <w:iCs/>
          <w:sz w:val="24"/>
          <w:szCs w:val="24"/>
        </w:rPr>
      </w:pPr>
      <w:commentRangeStart w:id="0"/>
      <w:r w:rsidRPr="0089318F">
        <w:rPr>
          <w:rFonts w:ascii="Times New Roman" w:hAnsi="Times New Roman" w:cs="Times New Roman"/>
          <w:i/>
          <w:iCs/>
          <w:color w:val="FF0000"/>
          <w:sz w:val="24"/>
          <w:szCs w:val="24"/>
        </w:rPr>
        <w:t>[TINHTHANHPHODPI_thuong_TV]</w:t>
      </w:r>
      <w:commentRangeEnd w:id="0"/>
      <w:r w:rsidR="00295BA1">
        <w:rPr>
          <w:rStyle w:val="CommentReference"/>
        </w:rPr>
        <w:commentReference w:id="0"/>
      </w:r>
      <w:r w:rsidR="00E52349" w:rsidRPr="00391B4A">
        <w:rPr>
          <w:rFonts w:ascii="Times New Roman" w:hAnsi="Times New Roman" w:cs="Times New Roman"/>
          <w:i/>
          <w:iCs/>
          <w:sz w:val="24"/>
          <w:szCs w:val="24"/>
        </w:rPr>
        <w:t xml:space="preserve">, ngày </w:t>
      </w:r>
      <w:r w:rsidR="00A44459">
        <w:rPr>
          <w:rFonts w:ascii="Times New Roman" w:hAnsi="Times New Roman" w:cs="Times New Roman"/>
          <w:i/>
          <w:iCs/>
          <w:sz w:val="24"/>
          <w:szCs w:val="24"/>
        </w:rPr>
        <w:t>___</w:t>
      </w:r>
      <w:r w:rsidR="00875630">
        <w:rPr>
          <w:rFonts w:ascii="Times New Roman" w:hAnsi="Times New Roman" w:cs="Times New Roman"/>
          <w:i/>
          <w:iCs/>
          <w:sz w:val="24"/>
          <w:szCs w:val="24"/>
        </w:rPr>
        <w:t xml:space="preserve"> </w:t>
      </w:r>
      <w:r w:rsidR="006A0B54" w:rsidRPr="00391B4A">
        <w:rPr>
          <w:rFonts w:ascii="Times New Roman" w:hAnsi="Times New Roman" w:cs="Times New Roman"/>
          <w:i/>
          <w:iCs/>
          <w:sz w:val="24"/>
          <w:szCs w:val="24"/>
        </w:rPr>
        <w:t xml:space="preserve">tháng </w:t>
      </w:r>
      <w:r w:rsidR="00A44459">
        <w:rPr>
          <w:rFonts w:ascii="Times New Roman" w:hAnsi="Times New Roman" w:cs="Times New Roman"/>
          <w:i/>
          <w:iCs/>
          <w:sz w:val="24"/>
          <w:szCs w:val="24"/>
        </w:rPr>
        <w:t>___</w:t>
      </w:r>
      <w:r w:rsidR="006A0B54" w:rsidRPr="00391B4A">
        <w:rPr>
          <w:rFonts w:ascii="Times New Roman" w:hAnsi="Times New Roman" w:cs="Times New Roman"/>
          <w:i/>
          <w:iCs/>
          <w:sz w:val="24"/>
          <w:szCs w:val="24"/>
        </w:rPr>
        <w:t xml:space="preserve"> năm </w:t>
      </w:r>
      <w:r w:rsidR="001566F8">
        <w:rPr>
          <w:rFonts w:ascii="Times New Roman" w:hAnsi="Times New Roman" w:cs="Times New Roman"/>
          <w:i/>
          <w:iCs/>
          <w:sz w:val="24"/>
          <w:szCs w:val="24"/>
        </w:rPr>
        <w:t>_____</w:t>
      </w:r>
    </w:p>
    <w:p w14:paraId="7BECBE3B" w14:textId="77777777" w:rsidR="00A0122D" w:rsidRPr="00391B4A" w:rsidRDefault="00A0122D" w:rsidP="00A951DC">
      <w:pPr>
        <w:tabs>
          <w:tab w:val="left" w:leader="dot" w:pos="4320"/>
          <w:tab w:val="right" w:leader="dot" w:pos="8280"/>
        </w:tabs>
        <w:jc w:val="right"/>
        <w:rPr>
          <w:rFonts w:ascii="Times New Roman" w:hAnsi="Times New Roman" w:cs="Times New Roman"/>
          <w:i/>
          <w:iCs/>
          <w:sz w:val="24"/>
          <w:szCs w:val="24"/>
        </w:rPr>
      </w:pPr>
    </w:p>
    <w:p w14:paraId="31504E4E" w14:textId="1ADAAA5A" w:rsidR="006A0B54" w:rsidRPr="00391B4A" w:rsidRDefault="006A0B54" w:rsidP="00A951DC">
      <w:pPr>
        <w:tabs>
          <w:tab w:val="left" w:leader="dot" w:pos="4320"/>
          <w:tab w:val="right" w:leader="dot" w:pos="8280"/>
        </w:tabs>
        <w:jc w:val="center"/>
        <w:rPr>
          <w:rFonts w:ascii="Times New Roman" w:hAnsi="Times New Roman" w:cs="Times New Roman"/>
          <w:b/>
          <w:bCs/>
          <w:sz w:val="24"/>
          <w:szCs w:val="24"/>
          <w:lang w:eastAsia="zh-CN"/>
        </w:rPr>
      </w:pPr>
      <w:bookmarkStart w:id="1" w:name="chuong_phuluc_4_name"/>
      <w:r w:rsidRPr="00391B4A">
        <w:rPr>
          <w:rFonts w:ascii="Times New Roman" w:hAnsi="Times New Roman" w:cs="Times New Roman"/>
          <w:b/>
          <w:bCs/>
          <w:sz w:val="24"/>
          <w:szCs w:val="24"/>
          <w:lang w:eastAsia="zh-CN"/>
        </w:rPr>
        <w:t>GIẤY ĐỀ NGHỊ ĐĂNG KÝ DOANH NGHIỆP</w:t>
      </w:r>
      <w:bookmarkEnd w:id="1"/>
      <w:r w:rsidRPr="00391B4A">
        <w:rPr>
          <w:rFonts w:ascii="Times New Roman" w:hAnsi="Times New Roman" w:cs="Times New Roman"/>
          <w:b/>
          <w:bCs/>
          <w:sz w:val="24"/>
          <w:szCs w:val="24"/>
          <w:lang w:eastAsia="zh-CN"/>
        </w:rPr>
        <w:br/>
      </w:r>
      <w:bookmarkStart w:id="2" w:name="chuong_phuluc_4_name_name"/>
      <w:r w:rsidRPr="00391B4A">
        <w:rPr>
          <w:rFonts w:ascii="Times New Roman" w:hAnsi="Times New Roman" w:cs="Times New Roman"/>
          <w:b/>
          <w:bCs/>
          <w:sz w:val="24"/>
          <w:szCs w:val="24"/>
          <w:lang w:eastAsia="zh-CN"/>
        </w:rPr>
        <w:t>CÔNG TY CỔ PHẦN</w:t>
      </w:r>
      <w:bookmarkEnd w:id="2"/>
    </w:p>
    <w:p w14:paraId="51C5F8D7" w14:textId="77777777" w:rsidR="00A0122D" w:rsidRPr="00391B4A" w:rsidRDefault="00A0122D" w:rsidP="00A951DC">
      <w:pPr>
        <w:tabs>
          <w:tab w:val="left" w:leader="dot" w:pos="4320"/>
          <w:tab w:val="right" w:leader="dot" w:pos="8280"/>
        </w:tabs>
        <w:jc w:val="center"/>
        <w:rPr>
          <w:rFonts w:ascii="Times New Roman" w:hAnsi="Times New Roman" w:cs="Times New Roman"/>
          <w:sz w:val="24"/>
          <w:szCs w:val="24"/>
          <w:lang w:eastAsia="zh-CN"/>
        </w:rPr>
      </w:pPr>
    </w:p>
    <w:p w14:paraId="70D8C3A0" w14:textId="18954EDA" w:rsidR="006A0B54" w:rsidRPr="00391B4A" w:rsidRDefault="00E52349" w:rsidP="00A951DC">
      <w:pPr>
        <w:tabs>
          <w:tab w:val="left" w:leader="dot" w:pos="4320"/>
          <w:tab w:val="right" w:leader="dot" w:pos="8280"/>
        </w:tabs>
        <w:jc w:val="center"/>
        <w:rPr>
          <w:rFonts w:ascii="Times New Roman" w:hAnsi="Times New Roman" w:cs="Times New Roman"/>
          <w:b/>
          <w:sz w:val="24"/>
          <w:szCs w:val="24"/>
          <w:lang w:eastAsia="zh-CN"/>
        </w:rPr>
      </w:pPr>
      <w:r w:rsidRPr="00391B4A">
        <w:rPr>
          <w:rFonts w:ascii="Times New Roman" w:hAnsi="Times New Roman" w:cs="Times New Roman"/>
          <w:b/>
          <w:sz w:val="24"/>
          <w:szCs w:val="24"/>
          <w:lang w:eastAsia="zh-CN"/>
        </w:rPr>
        <w:t xml:space="preserve">KÍNH GỬI: PHÒNG ĐĂNG KÝ KINH DOANH </w:t>
      </w:r>
      <w:r w:rsidR="0089318F" w:rsidRPr="0089318F">
        <w:rPr>
          <w:rFonts w:ascii="Times New Roman" w:hAnsi="Times New Roman" w:cs="Times New Roman"/>
          <w:b/>
          <w:color w:val="FF0000"/>
          <w:sz w:val="24"/>
          <w:szCs w:val="24"/>
          <w:lang w:eastAsia="zh-CN"/>
        </w:rPr>
        <w:t>[TINHTHANHPHODPI_TV]</w:t>
      </w:r>
    </w:p>
    <w:p w14:paraId="50C99876" w14:textId="77777777" w:rsidR="00A0122D" w:rsidRPr="00391B4A" w:rsidRDefault="00A0122D" w:rsidP="00A951DC">
      <w:pPr>
        <w:tabs>
          <w:tab w:val="left" w:leader="dot" w:pos="4320"/>
          <w:tab w:val="right" w:leader="dot" w:pos="8280"/>
        </w:tabs>
        <w:jc w:val="center"/>
        <w:rPr>
          <w:rFonts w:ascii="Times New Roman" w:hAnsi="Times New Roman" w:cs="Times New Roman"/>
          <w:b/>
          <w:sz w:val="24"/>
          <w:szCs w:val="24"/>
          <w:lang w:eastAsia="zh-CN"/>
        </w:rPr>
      </w:pPr>
    </w:p>
    <w:p w14:paraId="79B9A6F4" w14:textId="60BAFC84" w:rsidR="00A147A1" w:rsidRPr="00391B4A" w:rsidRDefault="006A0B54" w:rsidP="00A951DC">
      <w:pPr>
        <w:tabs>
          <w:tab w:val="left" w:leader="dot" w:pos="4320"/>
          <w:tab w:val="right" w:leader="dot" w:pos="8280"/>
        </w:tabs>
        <w:rPr>
          <w:rFonts w:ascii="Times New Roman" w:hAnsi="Times New Roman" w:cs="Times New Roman"/>
          <w:b/>
          <w:sz w:val="24"/>
          <w:szCs w:val="24"/>
          <w:lang w:eastAsia="zh-CN"/>
        </w:rPr>
      </w:pPr>
      <w:r w:rsidRPr="00391B4A">
        <w:rPr>
          <w:rFonts w:ascii="Times New Roman" w:hAnsi="Times New Roman" w:cs="Times New Roman"/>
          <w:sz w:val="24"/>
          <w:szCs w:val="24"/>
          <w:lang w:eastAsia="zh-CN"/>
        </w:rPr>
        <w:t>Tôi là</w:t>
      </w:r>
      <w:r w:rsidR="009F78E8" w:rsidRPr="00391B4A">
        <w:rPr>
          <w:rStyle w:val="FootnoteReference"/>
          <w:rFonts w:ascii="Times New Roman" w:hAnsi="Times New Roman" w:cs="Times New Roman"/>
          <w:sz w:val="24"/>
          <w:szCs w:val="24"/>
          <w:lang w:eastAsia="zh-CN"/>
        </w:rPr>
        <w:footnoteReference w:id="2"/>
      </w:r>
      <w:r w:rsidRPr="00391B4A">
        <w:rPr>
          <w:rFonts w:ascii="Times New Roman" w:hAnsi="Times New Roman" w:cs="Times New Roman"/>
          <w:sz w:val="24"/>
          <w:szCs w:val="24"/>
          <w:lang w:eastAsia="zh-CN"/>
        </w:rPr>
        <w:t xml:space="preserve"> </w:t>
      </w:r>
      <w:r w:rsidRPr="00391B4A">
        <w:rPr>
          <w:rFonts w:ascii="Times New Roman" w:hAnsi="Times New Roman" w:cs="Times New Roman"/>
          <w:i/>
          <w:sz w:val="24"/>
          <w:szCs w:val="24"/>
          <w:lang w:eastAsia="zh-CN"/>
        </w:rPr>
        <w:t>(ghi họ tên bằng chữ in hoa)</w:t>
      </w:r>
      <w:r w:rsidR="00E52349" w:rsidRPr="00391B4A">
        <w:rPr>
          <w:rFonts w:ascii="Times New Roman" w:hAnsi="Times New Roman" w:cs="Times New Roman"/>
          <w:sz w:val="24"/>
          <w:szCs w:val="24"/>
          <w:lang w:eastAsia="zh-CN"/>
        </w:rPr>
        <w:t xml:space="preserve">: </w:t>
      </w:r>
      <w:r w:rsidR="00314EA5" w:rsidRPr="00314EA5">
        <w:rPr>
          <w:rFonts w:ascii="Times New Roman" w:hAnsi="Times New Roman" w:cs="Times New Roman"/>
          <w:b/>
          <w:color w:val="FF0000"/>
          <w:sz w:val="24"/>
          <w:szCs w:val="24"/>
          <w:lang w:eastAsia="zh-CN"/>
        </w:rPr>
        <w:t>[TEN_DDPL_CTY_T</w:t>
      </w:r>
      <w:r w:rsidR="00B03328">
        <w:rPr>
          <w:rFonts w:ascii="Times New Roman" w:hAnsi="Times New Roman" w:cs="Times New Roman"/>
          <w:b/>
          <w:color w:val="FF0000"/>
          <w:sz w:val="24"/>
          <w:szCs w:val="24"/>
          <w:lang w:eastAsia="zh-CN"/>
        </w:rPr>
        <w:t>V</w:t>
      </w:r>
      <w:r w:rsidR="00314EA5" w:rsidRPr="00314EA5">
        <w:rPr>
          <w:rFonts w:ascii="Times New Roman" w:hAnsi="Times New Roman" w:cs="Times New Roman"/>
          <w:b/>
          <w:color w:val="FF0000"/>
          <w:sz w:val="24"/>
          <w:szCs w:val="24"/>
          <w:lang w:eastAsia="zh-CN"/>
        </w:rPr>
        <w:t>]</w:t>
      </w:r>
    </w:p>
    <w:p w14:paraId="50258127" w14:textId="77777777" w:rsidR="00A147A1" w:rsidRPr="00391B4A" w:rsidRDefault="00A147A1" w:rsidP="00A951DC">
      <w:pPr>
        <w:tabs>
          <w:tab w:val="left" w:leader="dot" w:pos="4320"/>
          <w:tab w:val="right" w:leader="dot" w:pos="8280"/>
        </w:tabs>
        <w:rPr>
          <w:rFonts w:ascii="Times New Roman" w:hAnsi="Times New Roman" w:cs="Times New Roman"/>
          <w:b/>
          <w:sz w:val="24"/>
          <w:szCs w:val="24"/>
          <w:lang w:eastAsia="zh-CN"/>
        </w:rPr>
      </w:pPr>
    </w:p>
    <w:p w14:paraId="116530F1" w14:textId="1CD79824" w:rsidR="006A0B54" w:rsidRPr="00391B4A" w:rsidRDefault="00164A9F" w:rsidP="00A951DC">
      <w:pPr>
        <w:tabs>
          <w:tab w:val="left" w:leader="dot" w:pos="4320"/>
          <w:tab w:val="right" w:leader="dot" w:pos="8280"/>
        </w:tabs>
        <w:jc w:val="center"/>
        <w:rPr>
          <w:rFonts w:ascii="Times New Roman" w:hAnsi="Times New Roman" w:cs="Times New Roman"/>
          <w:b/>
          <w:bCs/>
          <w:sz w:val="24"/>
          <w:szCs w:val="24"/>
          <w:lang w:eastAsia="zh-CN"/>
        </w:rPr>
      </w:pPr>
      <w:r w:rsidRPr="00391B4A">
        <w:rPr>
          <w:rFonts w:ascii="Times New Roman" w:hAnsi="Times New Roman" w:cs="Times New Roman"/>
          <w:b/>
          <w:bCs/>
          <w:sz w:val="24"/>
          <w:szCs w:val="24"/>
          <w:lang w:eastAsia="zh-CN"/>
        </w:rPr>
        <w:t>ĐĂNG KÝ CÔNG TY CỔ PHẦN DO TÔI LÀ NGƯỜI ĐẠI DIỆN THEO PHÁP LUẬT VỚI CÁC NỘI DUNG SAU</w:t>
      </w:r>
      <w:r w:rsidR="00345A76" w:rsidRPr="00391B4A">
        <w:rPr>
          <w:rStyle w:val="FootnoteReference"/>
          <w:rFonts w:ascii="Times New Roman" w:hAnsi="Times New Roman" w:cs="Times New Roman"/>
          <w:b/>
          <w:bCs/>
          <w:sz w:val="24"/>
          <w:szCs w:val="24"/>
          <w:lang w:eastAsia="zh-CN"/>
        </w:rPr>
        <w:footnoteReference w:id="3"/>
      </w:r>
      <w:r w:rsidRPr="00391B4A">
        <w:rPr>
          <w:rFonts w:ascii="Times New Roman" w:hAnsi="Times New Roman" w:cs="Times New Roman"/>
          <w:b/>
          <w:bCs/>
          <w:sz w:val="24"/>
          <w:szCs w:val="24"/>
          <w:lang w:eastAsia="zh-CN"/>
        </w:rPr>
        <w:t>:</w:t>
      </w:r>
    </w:p>
    <w:p w14:paraId="3EE93457" w14:textId="77777777" w:rsidR="002970BA" w:rsidRPr="00391B4A" w:rsidRDefault="002970BA" w:rsidP="00A951DC">
      <w:pPr>
        <w:tabs>
          <w:tab w:val="left" w:leader="dot" w:pos="4320"/>
          <w:tab w:val="right" w:leader="dot" w:pos="8280"/>
        </w:tabs>
        <w:rPr>
          <w:rFonts w:ascii="Times New Roman" w:hAnsi="Times New Roman" w:cs="Times New Roman"/>
          <w:b/>
          <w:bCs/>
          <w:sz w:val="24"/>
          <w:szCs w:val="24"/>
          <w:lang w:eastAsia="zh-CN"/>
        </w:rPr>
      </w:pPr>
    </w:p>
    <w:p w14:paraId="72134718" w14:textId="1C3928E0" w:rsidR="006A0B54" w:rsidRPr="00391B4A" w:rsidRDefault="006A0B54" w:rsidP="00A951DC">
      <w:pPr>
        <w:pStyle w:val="ListParagraph"/>
        <w:numPr>
          <w:ilvl w:val="0"/>
          <w:numId w:val="10"/>
        </w:numPr>
        <w:rPr>
          <w:rFonts w:ascii="Times New Roman" w:hAnsi="Times New Roman" w:cs="Times New Roman"/>
          <w:sz w:val="24"/>
          <w:szCs w:val="24"/>
          <w:lang w:eastAsia="zh-CN"/>
        </w:rPr>
      </w:pPr>
      <w:r w:rsidRPr="00391B4A">
        <w:rPr>
          <w:rFonts w:ascii="Times New Roman" w:hAnsi="Times New Roman" w:cs="Times New Roman"/>
          <w:b/>
          <w:bCs/>
          <w:sz w:val="24"/>
          <w:szCs w:val="24"/>
          <w:lang w:eastAsia="zh-CN"/>
        </w:rPr>
        <w:t xml:space="preserve">Tình trạng thành lập </w:t>
      </w:r>
      <w:r w:rsidRPr="00391B4A">
        <w:rPr>
          <w:rFonts w:ascii="Times New Roman" w:hAnsi="Times New Roman" w:cs="Times New Roman"/>
          <w:sz w:val="24"/>
          <w:szCs w:val="24"/>
          <w:lang w:eastAsia="zh-CN"/>
        </w:rPr>
        <w:t>(</w:t>
      </w:r>
      <w:r w:rsidRPr="00391B4A">
        <w:rPr>
          <w:rFonts w:ascii="Times New Roman" w:hAnsi="Times New Roman" w:cs="Times New Roman"/>
          <w:i/>
          <w:iCs/>
          <w:sz w:val="24"/>
          <w:szCs w:val="24"/>
          <w:lang w:eastAsia="zh-CN"/>
        </w:rPr>
        <w:t>đánh dấu X vào ô thích hợp</w:t>
      </w:r>
      <w:r w:rsidRPr="00391B4A">
        <w:rPr>
          <w:rFonts w:ascii="Times New Roman" w:hAnsi="Times New Roman" w:cs="Times New Roman"/>
          <w:sz w:val="24"/>
          <w:szCs w:val="24"/>
          <w:lang w:eastAsia="zh-CN"/>
        </w:rPr>
        <w:t>)</w:t>
      </w:r>
    </w:p>
    <w:p w14:paraId="466F4942" w14:textId="77777777" w:rsidR="00D947E2" w:rsidRPr="00391B4A" w:rsidRDefault="00D947E2" w:rsidP="00A951DC">
      <w:pPr>
        <w:pStyle w:val="ListParagraph"/>
        <w:ind w:left="1080"/>
        <w:rPr>
          <w:rFonts w:ascii="Times New Roman" w:hAnsi="Times New Roman" w:cs="Times New Roman"/>
          <w:sz w:val="24"/>
          <w:szCs w:val="24"/>
          <w:lang w:eastAsia="zh-CN"/>
        </w:rPr>
      </w:pPr>
    </w:p>
    <w:tbl>
      <w:tblPr>
        <w:tblW w:w="0" w:type="auto"/>
        <w:tblInd w:w="720" w:type="dxa"/>
        <w:tblLayout w:type="fixed"/>
        <w:tblLook w:val="0000" w:firstRow="0" w:lastRow="0" w:firstColumn="0" w:lastColumn="0" w:noHBand="0" w:noVBand="0"/>
      </w:tblPr>
      <w:tblGrid>
        <w:gridCol w:w="7027"/>
        <w:gridCol w:w="583"/>
      </w:tblGrid>
      <w:tr w:rsidR="00D947E2" w:rsidRPr="00391B4A" w14:paraId="24B0FA3D" w14:textId="77777777" w:rsidTr="006070D2">
        <w:tc>
          <w:tcPr>
            <w:tcW w:w="7027" w:type="dxa"/>
            <w:shd w:val="clear" w:color="auto" w:fill="auto"/>
          </w:tcPr>
          <w:p w14:paraId="3815BA16" w14:textId="77777777" w:rsidR="00D947E2" w:rsidRPr="00391B4A" w:rsidRDefault="00D947E2" w:rsidP="00A951DC">
            <w:pPr>
              <w:pStyle w:val="ListParagraph"/>
              <w:numPr>
                <w:ilvl w:val="0"/>
                <w:numId w:val="5"/>
              </w:numPr>
              <w:suppressAutoHyphens/>
              <w:ind w:left="720" w:hanging="731"/>
              <w:jc w:val="both"/>
              <w:rPr>
                <w:rFonts w:ascii="Times New Roman" w:hAnsi="Times New Roman" w:cs="Times New Roman"/>
                <w:sz w:val="24"/>
                <w:szCs w:val="24"/>
                <w:lang w:eastAsia="zh-CN"/>
              </w:rPr>
            </w:pPr>
            <w:r w:rsidRPr="00391B4A">
              <w:rPr>
                <w:rFonts w:ascii="Times New Roman" w:hAnsi="Times New Roman" w:cs="Times New Roman"/>
                <w:sz w:val="24"/>
                <w:szCs w:val="24"/>
                <w:lang w:eastAsia="zh-CN"/>
              </w:rPr>
              <w:t>Thành lập mới</w:t>
            </w:r>
          </w:p>
          <w:p w14:paraId="3490B3A3" w14:textId="77777777" w:rsidR="00D947E2" w:rsidRPr="00391B4A" w:rsidRDefault="00D947E2" w:rsidP="00A951DC">
            <w:pPr>
              <w:suppressAutoHyphens/>
              <w:ind w:hanging="731"/>
              <w:jc w:val="both"/>
              <w:rPr>
                <w:rFonts w:ascii="Times New Roman" w:hAnsi="Times New Roman" w:cs="Times New Roman"/>
                <w:sz w:val="24"/>
                <w:szCs w:val="24"/>
                <w:lang w:eastAsia="zh-CN"/>
              </w:rPr>
            </w:pPr>
          </w:p>
        </w:tc>
        <w:tc>
          <w:tcPr>
            <w:tcW w:w="583" w:type="dxa"/>
            <w:shd w:val="clear" w:color="auto" w:fill="auto"/>
          </w:tcPr>
          <w:p w14:paraId="2E483F4B" w14:textId="77777777" w:rsidR="00D947E2" w:rsidRPr="00391B4A" w:rsidRDefault="00D947E2" w:rsidP="00A951DC">
            <w:pPr>
              <w:suppressAutoHyphens/>
              <w:snapToGrid w:val="0"/>
              <w:jc w:val="both"/>
              <w:rPr>
                <w:rFonts w:ascii="Times New Roman" w:hAnsi="Times New Roman" w:cs="Times New Roman"/>
                <w:sz w:val="24"/>
                <w:szCs w:val="24"/>
              </w:rPr>
            </w:pPr>
            <w:r w:rsidRPr="00391B4A">
              <w:rPr>
                <w:rFonts w:ascii="Times New Roman" w:hAnsi="Times New Roman" w:cs="Times New Roman"/>
                <w:noProof/>
                <w:sz w:val="24"/>
                <w:szCs w:val="24"/>
              </w:rPr>
              <mc:AlternateContent>
                <mc:Choice Requires="wps">
                  <w:drawing>
                    <wp:anchor distT="0" distB="0" distL="114300" distR="114300" simplePos="0" relativeHeight="251644416" behindDoc="0" locked="0" layoutInCell="1" allowOverlap="1" wp14:anchorId="78443702" wp14:editId="6BFF2EFA">
                      <wp:simplePos x="0" y="0"/>
                      <wp:positionH relativeFrom="column">
                        <wp:posOffset>-52070</wp:posOffset>
                      </wp:positionH>
                      <wp:positionV relativeFrom="paragraph">
                        <wp:posOffset>18415</wp:posOffset>
                      </wp:positionV>
                      <wp:extent cx="342900" cy="279400"/>
                      <wp:effectExtent l="0" t="0" r="19050" b="25400"/>
                      <wp:wrapNone/>
                      <wp:docPr id="23"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10EA36E8" w14:textId="5EB1B9AC" w:rsidR="009446D8" w:rsidRPr="009172D5" w:rsidRDefault="009446D8" w:rsidP="00D947E2">
                                  <w:pPr>
                                    <w:jc w:val="center"/>
                                    <w:rPr>
                                      <w:rFonts w:ascii="Times New Roman" w:hAnsi="Times New Roman" w:cs="Times New Roman"/>
                                    </w:rPr>
                                  </w:pPr>
                                  <w:r w:rsidRPr="009D43CE">
                                    <w:rPr>
                                      <w:rFonts w:ascii="Times New Roman" w:hAnsi="Times New Roman" w:cs="Times New Roman"/>
                                    </w:rPr>
                                    <w:t>X</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443702" id="Hình chữ nhật 20" o:spid="_x0000_s1026" style="position:absolute;left:0;text-align:left;margin-left:-4.1pt;margin-top:1.45pt;width:27pt;height:22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" strokeweight=".26mm">
                      <v:stroke endcap="square"/>
                      <v:textbox>
                        <w:txbxContent>
                          <w:p w14:paraId="10EA36E8" w14:textId="5EB1B9AC" w:rsidR="009446D8" w:rsidRPr="009172D5" w:rsidRDefault="009446D8" w:rsidP="00D947E2">
                            <w:pPr>
                              <w:jc w:val="center"/>
                              <w:rPr>
                                <w:rFonts w:ascii="Times New Roman" w:hAnsi="Times New Roman" w:cs="Times New Roman"/>
                              </w:rPr>
                            </w:pPr>
                            <w:r w:rsidRPr="009D43CE">
                              <w:rPr>
                                <w:rFonts w:ascii="Times New Roman" w:hAnsi="Times New Roman" w:cs="Times New Roman"/>
                              </w:rPr>
                              <w:t>X</w:t>
                            </w:r>
                          </w:p>
                        </w:txbxContent>
                      </v:textbox>
                    </v:rect>
                  </w:pict>
                </mc:Fallback>
              </mc:AlternateContent>
            </w:r>
          </w:p>
        </w:tc>
      </w:tr>
      <w:tr w:rsidR="00D947E2" w:rsidRPr="00391B4A" w14:paraId="34710366" w14:textId="77777777" w:rsidTr="006070D2">
        <w:tc>
          <w:tcPr>
            <w:tcW w:w="7027" w:type="dxa"/>
            <w:shd w:val="clear" w:color="auto" w:fill="auto"/>
          </w:tcPr>
          <w:p w14:paraId="347CAF68" w14:textId="77777777" w:rsidR="00D947E2" w:rsidRPr="00391B4A" w:rsidRDefault="00D947E2" w:rsidP="00A951DC">
            <w:pPr>
              <w:pStyle w:val="ListParagraph"/>
              <w:numPr>
                <w:ilvl w:val="0"/>
                <w:numId w:val="5"/>
              </w:numPr>
              <w:suppressAutoHyphens/>
              <w:ind w:left="720" w:hanging="731"/>
              <w:jc w:val="both"/>
              <w:rPr>
                <w:rFonts w:ascii="Times New Roman" w:hAnsi="Times New Roman" w:cs="Times New Roman"/>
                <w:sz w:val="24"/>
                <w:szCs w:val="24"/>
                <w:lang w:eastAsia="zh-CN"/>
              </w:rPr>
            </w:pPr>
            <w:r w:rsidRPr="00391B4A">
              <w:rPr>
                <w:rFonts w:ascii="Times New Roman" w:hAnsi="Times New Roman" w:cs="Times New Roman"/>
                <w:sz w:val="24"/>
                <w:szCs w:val="24"/>
                <w:lang w:eastAsia="zh-CN"/>
              </w:rPr>
              <w:t>Thành lập trên cơ sở tách doanh nghiệp</w:t>
            </w:r>
          </w:p>
          <w:p w14:paraId="2E61F9EE" w14:textId="77777777" w:rsidR="00D947E2" w:rsidRPr="00391B4A" w:rsidRDefault="00D947E2" w:rsidP="00A951DC">
            <w:pPr>
              <w:suppressAutoHyphens/>
              <w:ind w:hanging="731"/>
              <w:jc w:val="both"/>
              <w:rPr>
                <w:rFonts w:ascii="Times New Roman" w:hAnsi="Times New Roman" w:cs="Times New Roman"/>
                <w:sz w:val="24"/>
                <w:szCs w:val="24"/>
                <w:lang w:eastAsia="zh-CN"/>
              </w:rPr>
            </w:pPr>
          </w:p>
        </w:tc>
        <w:tc>
          <w:tcPr>
            <w:tcW w:w="583" w:type="dxa"/>
            <w:shd w:val="clear" w:color="auto" w:fill="auto"/>
          </w:tcPr>
          <w:p w14:paraId="7FBDEE6F" w14:textId="77777777" w:rsidR="00D947E2" w:rsidRPr="00391B4A" w:rsidRDefault="00D947E2" w:rsidP="00A951DC">
            <w:pPr>
              <w:suppressAutoHyphens/>
              <w:snapToGrid w:val="0"/>
              <w:jc w:val="both"/>
              <w:rPr>
                <w:rFonts w:ascii="Times New Roman" w:hAnsi="Times New Roman" w:cs="Times New Roman"/>
                <w:sz w:val="24"/>
                <w:szCs w:val="24"/>
              </w:rPr>
            </w:pPr>
            <w:r w:rsidRPr="00391B4A">
              <w:rPr>
                <w:rFonts w:ascii="Times New Roman" w:hAnsi="Times New Roman" w:cs="Times New Roman"/>
                <w:noProof/>
                <w:sz w:val="24"/>
                <w:szCs w:val="24"/>
              </w:rPr>
              <mc:AlternateContent>
                <mc:Choice Requires="wps">
                  <w:drawing>
                    <wp:anchor distT="0" distB="0" distL="114300" distR="114300" simplePos="0" relativeHeight="251645440" behindDoc="0" locked="0" layoutInCell="1" allowOverlap="1" wp14:anchorId="37BA1259" wp14:editId="785EBEF7">
                      <wp:simplePos x="0" y="0"/>
                      <wp:positionH relativeFrom="column">
                        <wp:posOffset>-43815</wp:posOffset>
                      </wp:positionH>
                      <wp:positionV relativeFrom="paragraph">
                        <wp:posOffset>-635</wp:posOffset>
                      </wp:positionV>
                      <wp:extent cx="342900" cy="279400"/>
                      <wp:effectExtent l="0" t="0" r="19050" b="25400"/>
                      <wp:wrapNone/>
                      <wp:docPr id="24" name="Hình chữ nhật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38504C6" id="Hình chữ nhật 19" o:spid="_x0000_s1026" style="position:absolute;margin-left:-3.45pt;margin-top:-.05pt;width:27pt;height:22pt;z-index:2516454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" strokeweight=".26mm">
                      <v:stroke endcap="square"/>
                    </v:rect>
                  </w:pict>
                </mc:Fallback>
              </mc:AlternateContent>
            </w:r>
          </w:p>
        </w:tc>
      </w:tr>
      <w:tr w:rsidR="00D947E2" w:rsidRPr="00391B4A" w14:paraId="2406B823" w14:textId="77777777" w:rsidTr="006070D2">
        <w:tc>
          <w:tcPr>
            <w:tcW w:w="7027" w:type="dxa"/>
            <w:shd w:val="clear" w:color="auto" w:fill="auto"/>
          </w:tcPr>
          <w:p w14:paraId="6E9C2942" w14:textId="77777777" w:rsidR="00D947E2" w:rsidRPr="00391B4A" w:rsidRDefault="00D947E2" w:rsidP="00A951DC">
            <w:pPr>
              <w:pStyle w:val="ListParagraph"/>
              <w:numPr>
                <w:ilvl w:val="0"/>
                <w:numId w:val="5"/>
              </w:numPr>
              <w:suppressAutoHyphens/>
              <w:ind w:left="720" w:hanging="731"/>
              <w:jc w:val="both"/>
              <w:rPr>
                <w:rFonts w:ascii="Times New Roman" w:hAnsi="Times New Roman" w:cs="Times New Roman"/>
                <w:sz w:val="24"/>
                <w:szCs w:val="24"/>
                <w:lang w:eastAsia="zh-CN"/>
              </w:rPr>
            </w:pPr>
            <w:r w:rsidRPr="00391B4A">
              <w:rPr>
                <w:rFonts w:ascii="Times New Roman" w:hAnsi="Times New Roman" w:cs="Times New Roman"/>
                <w:sz w:val="24"/>
                <w:szCs w:val="24"/>
                <w:lang w:eastAsia="zh-CN"/>
              </w:rPr>
              <w:t>Thành lập trên cơ sở chia doanh nghiệp</w:t>
            </w:r>
          </w:p>
          <w:p w14:paraId="77E7B492" w14:textId="77777777" w:rsidR="00D947E2" w:rsidRPr="00391B4A" w:rsidRDefault="00D947E2" w:rsidP="00A951DC">
            <w:pPr>
              <w:suppressAutoHyphens/>
              <w:ind w:hanging="731"/>
              <w:jc w:val="both"/>
              <w:rPr>
                <w:rFonts w:ascii="Times New Roman" w:hAnsi="Times New Roman" w:cs="Times New Roman"/>
                <w:sz w:val="24"/>
                <w:szCs w:val="24"/>
                <w:lang w:eastAsia="zh-CN"/>
              </w:rPr>
            </w:pPr>
          </w:p>
        </w:tc>
        <w:tc>
          <w:tcPr>
            <w:tcW w:w="583" w:type="dxa"/>
            <w:shd w:val="clear" w:color="auto" w:fill="auto"/>
          </w:tcPr>
          <w:p w14:paraId="0F073EF3" w14:textId="77777777" w:rsidR="00D947E2" w:rsidRPr="00391B4A" w:rsidRDefault="00D947E2" w:rsidP="00A951DC">
            <w:pPr>
              <w:suppressAutoHyphens/>
              <w:snapToGrid w:val="0"/>
              <w:jc w:val="both"/>
              <w:rPr>
                <w:rFonts w:ascii="Times New Roman" w:hAnsi="Times New Roman" w:cs="Times New Roman"/>
                <w:sz w:val="24"/>
                <w:szCs w:val="24"/>
              </w:rPr>
            </w:pPr>
            <w:r w:rsidRPr="00391B4A">
              <w:rPr>
                <w:rFonts w:ascii="Times New Roman" w:hAnsi="Times New Roman" w:cs="Times New Roman"/>
                <w:noProof/>
                <w:sz w:val="24"/>
                <w:szCs w:val="24"/>
              </w:rPr>
              <mc:AlternateContent>
                <mc:Choice Requires="wps">
                  <w:drawing>
                    <wp:anchor distT="0" distB="0" distL="114300" distR="114300" simplePos="0" relativeHeight="251646464" behindDoc="0" locked="0" layoutInCell="1" allowOverlap="1" wp14:anchorId="65D0F361" wp14:editId="1C15AE93">
                      <wp:simplePos x="0" y="0"/>
                      <wp:positionH relativeFrom="column">
                        <wp:posOffset>-53340</wp:posOffset>
                      </wp:positionH>
                      <wp:positionV relativeFrom="paragraph">
                        <wp:posOffset>3175</wp:posOffset>
                      </wp:positionV>
                      <wp:extent cx="342900" cy="279400"/>
                      <wp:effectExtent l="0" t="0" r="19050" b="25400"/>
                      <wp:wrapNone/>
                      <wp:docPr id="25" name="Hình chữ nhật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FB22F2" id="Hình chữ nhật 18" o:spid="_x0000_s1026" style="position:absolute;margin-left:-4.2pt;margin-top:.25pt;width:27pt;height:22pt;z-index:2516464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" strokeweight=".26mm">
                      <v:stroke endcap="square"/>
                    </v:rect>
                  </w:pict>
                </mc:Fallback>
              </mc:AlternateContent>
            </w:r>
          </w:p>
        </w:tc>
      </w:tr>
      <w:tr w:rsidR="00D947E2" w:rsidRPr="00391B4A" w14:paraId="31277AA2" w14:textId="77777777" w:rsidTr="006070D2">
        <w:tc>
          <w:tcPr>
            <w:tcW w:w="7027" w:type="dxa"/>
            <w:shd w:val="clear" w:color="auto" w:fill="auto"/>
          </w:tcPr>
          <w:p w14:paraId="30D2D19C" w14:textId="77777777" w:rsidR="00D947E2" w:rsidRPr="00391B4A" w:rsidRDefault="00D947E2" w:rsidP="00A951DC">
            <w:pPr>
              <w:pStyle w:val="ListParagraph"/>
              <w:numPr>
                <w:ilvl w:val="0"/>
                <w:numId w:val="5"/>
              </w:numPr>
              <w:suppressAutoHyphens/>
              <w:ind w:left="720" w:hanging="731"/>
              <w:jc w:val="both"/>
              <w:rPr>
                <w:rFonts w:ascii="Times New Roman" w:hAnsi="Times New Roman" w:cs="Times New Roman"/>
                <w:sz w:val="24"/>
                <w:szCs w:val="24"/>
                <w:lang w:eastAsia="zh-CN"/>
              </w:rPr>
            </w:pPr>
            <w:r w:rsidRPr="00391B4A">
              <w:rPr>
                <w:rFonts w:ascii="Times New Roman" w:hAnsi="Times New Roman" w:cs="Times New Roman"/>
                <w:sz w:val="24"/>
                <w:szCs w:val="24"/>
                <w:lang w:eastAsia="zh-CN"/>
              </w:rPr>
              <w:t>Thành lập trên cơ sở hợp nhất doanh nghiệp</w:t>
            </w:r>
          </w:p>
          <w:p w14:paraId="22C01EAC" w14:textId="77777777" w:rsidR="00D947E2" w:rsidRPr="00391B4A" w:rsidRDefault="00D947E2" w:rsidP="00A951DC">
            <w:pPr>
              <w:suppressAutoHyphens/>
              <w:ind w:hanging="731"/>
              <w:jc w:val="both"/>
              <w:rPr>
                <w:rFonts w:ascii="Times New Roman" w:hAnsi="Times New Roman" w:cs="Times New Roman"/>
                <w:sz w:val="24"/>
                <w:szCs w:val="24"/>
                <w:lang w:eastAsia="zh-CN"/>
              </w:rPr>
            </w:pPr>
          </w:p>
        </w:tc>
        <w:tc>
          <w:tcPr>
            <w:tcW w:w="583" w:type="dxa"/>
            <w:shd w:val="clear" w:color="auto" w:fill="auto"/>
          </w:tcPr>
          <w:p w14:paraId="3F656D86" w14:textId="77777777" w:rsidR="00D947E2" w:rsidRPr="00391B4A" w:rsidRDefault="00D947E2" w:rsidP="00A951DC">
            <w:pPr>
              <w:suppressAutoHyphens/>
              <w:snapToGrid w:val="0"/>
              <w:jc w:val="both"/>
              <w:rPr>
                <w:rFonts w:ascii="Times New Roman" w:hAnsi="Times New Roman" w:cs="Times New Roman"/>
                <w:sz w:val="24"/>
                <w:szCs w:val="24"/>
              </w:rPr>
            </w:pPr>
            <w:r w:rsidRPr="00391B4A">
              <w:rPr>
                <w:rFonts w:ascii="Times New Roman" w:hAnsi="Times New Roman" w:cs="Times New Roman"/>
                <w:noProof/>
                <w:sz w:val="24"/>
                <w:szCs w:val="24"/>
              </w:rPr>
              <mc:AlternateContent>
                <mc:Choice Requires="wps">
                  <w:drawing>
                    <wp:anchor distT="0" distB="0" distL="114300" distR="114300" simplePos="0" relativeHeight="251647488" behindDoc="0" locked="0" layoutInCell="1" allowOverlap="1" wp14:anchorId="06D70B2F" wp14:editId="02D4AC05">
                      <wp:simplePos x="0" y="0"/>
                      <wp:positionH relativeFrom="column">
                        <wp:posOffset>-53340</wp:posOffset>
                      </wp:positionH>
                      <wp:positionV relativeFrom="paragraph">
                        <wp:posOffset>7620</wp:posOffset>
                      </wp:positionV>
                      <wp:extent cx="342900" cy="279400"/>
                      <wp:effectExtent l="0" t="0" r="19050" b="25400"/>
                      <wp:wrapNone/>
                      <wp:docPr id="26" name="Hình chữ nhật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722BEF" id="Hình chữ nhật 17" o:spid="_x0000_s1026" style="position:absolute;margin-left:-4.2pt;margin-top:.6pt;width:27pt;height:22pt;z-index:251647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" strokeweight=".26mm">
                      <v:stroke endcap="square"/>
                    </v:rect>
                  </w:pict>
                </mc:Fallback>
              </mc:AlternateContent>
            </w:r>
          </w:p>
        </w:tc>
      </w:tr>
      <w:tr w:rsidR="00D947E2" w:rsidRPr="00391B4A" w14:paraId="602FC1D0" w14:textId="77777777" w:rsidTr="006070D2">
        <w:tc>
          <w:tcPr>
            <w:tcW w:w="7027" w:type="dxa"/>
            <w:shd w:val="clear" w:color="auto" w:fill="auto"/>
          </w:tcPr>
          <w:p w14:paraId="5298613B" w14:textId="77777777" w:rsidR="00D947E2" w:rsidRPr="00391B4A" w:rsidRDefault="00D947E2" w:rsidP="00A951DC">
            <w:pPr>
              <w:pStyle w:val="ListParagraph"/>
              <w:numPr>
                <w:ilvl w:val="0"/>
                <w:numId w:val="5"/>
              </w:numPr>
              <w:suppressAutoHyphens/>
              <w:ind w:left="720" w:hanging="731"/>
              <w:jc w:val="both"/>
              <w:rPr>
                <w:rFonts w:ascii="Times New Roman" w:hAnsi="Times New Roman" w:cs="Times New Roman"/>
                <w:sz w:val="24"/>
                <w:szCs w:val="24"/>
                <w:lang w:eastAsia="zh-CN"/>
              </w:rPr>
            </w:pPr>
            <w:r w:rsidRPr="00391B4A">
              <w:rPr>
                <w:rFonts w:ascii="Times New Roman" w:hAnsi="Times New Roman" w:cs="Times New Roman"/>
                <w:sz w:val="24"/>
                <w:szCs w:val="24"/>
                <w:lang w:eastAsia="zh-CN"/>
              </w:rPr>
              <w:t>Thành lập trên cơ sở chuyển đổi loại hình doanh nghiệp</w:t>
            </w:r>
          </w:p>
          <w:p w14:paraId="3AD7001B" w14:textId="77777777" w:rsidR="00D947E2" w:rsidRPr="00391B4A" w:rsidRDefault="00D947E2" w:rsidP="00A951DC">
            <w:pPr>
              <w:suppressAutoHyphens/>
              <w:ind w:hanging="731"/>
              <w:jc w:val="both"/>
              <w:rPr>
                <w:rFonts w:ascii="Times New Roman" w:hAnsi="Times New Roman" w:cs="Times New Roman"/>
                <w:sz w:val="24"/>
                <w:szCs w:val="24"/>
                <w:lang w:eastAsia="zh-CN"/>
              </w:rPr>
            </w:pPr>
          </w:p>
        </w:tc>
        <w:tc>
          <w:tcPr>
            <w:tcW w:w="583" w:type="dxa"/>
            <w:shd w:val="clear" w:color="auto" w:fill="auto"/>
          </w:tcPr>
          <w:p w14:paraId="652BE652" w14:textId="77777777" w:rsidR="00D947E2" w:rsidRPr="00391B4A" w:rsidRDefault="00D947E2" w:rsidP="00A951DC">
            <w:pPr>
              <w:suppressAutoHyphens/>
              <w:snapToGrid w:val="0"/>
              <w:jc w:val="both"/>
              <w:rPr>
                <w:rFonts w:ascii="Times New Roman" w:hAnsi="Times New Roman" w:cs="Times New Roman"/>
                <w:sz w:val="24"/>
                <w:szCs w:val="24"/>
              </w:rPr>
            </w:pPr>
            <w:r w:rsidRPr="00391B4A">
              <w:rPr>
                <w:rFonts w:ascii="Times New Roman" w:hAnsi="Times New Roman" w:cs="Times New Roman"/>
                <w:noProof/>
                <w:sz w:val="24"/>
                <w:szCs w:val="24"/>
              </w:rPr>
              <mc:AlternateContent>
                <mc:Choice Requires="wps">
                  <w:drawing>
                    <wp:anchor distT="0" distB="0" distL="114300" distR="114300" simplePos="0" relativeHeight="251648512" behindDoc="0" locked="0" layoutInCell="1" allowOverlap="1" wp14:anchorId="33D7FA28" wp14:editId="7FA4AF2A">
                      <wp:simplePos x="0" y="0"/>
                      <wp:positionH relativeFrom="column">
                        <wp:posOffset>-37465</wp:posOffset>
                      </wp:positionH>
                      <wp:positionV relativeFrom="paragraph">
                        <wp:posOffset>-3175</wp:posOffset>
                      </wp:positionV>
                      <wp:extent cx="336550" cy="279400"/>
                      <wp:effectExtent l="0" t="0" r="25400" b="25400"/>
                      <wp:wrapNone/>
                      <wp:docPr id="31" name="Hình chữ nhật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550" cy="279400"/>
                              </a:xfrm>
                              <a:prstGeom prst="rect">
                                <a:avLst/>
                              </a:prstGeom>
                              <a:solidFill>
                                <a:srgbClr val="FFFFFF"/>
                              </a:solidFill>
                              <a:ln w="9360" cap="sq">
                                <a:solidFill>
                                  <a:srgbClr val="000000"/>
                                </a:solidFill>
                                <a:miter lim="800000"/>
                                <a:headEnd/>
                                <a:tailEnd/>
                              </a:ln>
                            </wps:spPr>
                            <wps:txbx>
                              <w:txbxContent>
                                <w:p w14:paraId="0677DB40" w14:textId="77777777" w:rsidR="009446D8" w:rsidRPr="004F1630" w:rsidRDefault="009446D8" w:rsidP="00D947E2">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3D7FA28" id="Hình chữ nhật 19" o:spid="_x0000_s1027" style="position:absolute;left:0;text-align:left;margin-left:-2.95pt;margin-top:-.25pt;width:26.5pt;height:22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" strokeweight=".26mm">
                      <v:stroke endcap="square"/>
                      <v:textbox>
                        <w:txbxContent>
                          <w:p w14:paraId="0677DB40" w14:textId="77777777" w:rsidR="009446D8" w:rsidRPr="004F1630" w:rsidRDefault="009446D8" w:rsidP="00D947E2">
                            <w:pPr>
                              <w:jc w:val="center"/>
                            </w:pPr>
                          </w:p>
                        </w:txbxContent>
                      </v:textbox>
                    </v:rect>
                  </w:pict>
                </mc:Fallback>
              </mc:AlternateContent>
            </w:r>
          </w:p>
        </w:tc>
      </w:tr>
      <w:tr w:rsidR="00D947E2" w:rsidRPr="00391B4A" w14:paraId="0C11D1D9" w14:textId="77777777" w:rsidTr="006070D2">
        <w:tc>
          <w:tcPr>
            <w:tcW w:w="7027" w:type="dxa"/>
            <w:shd w:val="clear" w:color="auto" w:fill="auto"/>
          </w:tcPr>
          <w:p w14:paraId="232B233A" w14:textId="514C6297" w:rsidR="00D947E2" w:rsidRPr="00391B4A" w:rsidRDefault="00D947E2" w:rsidP="00A951DC">
            <w:pPr>
              <w:pStyle w:val="ListParagraph"/>
              <w:numPr>
                <w:ilvl w:val="0"/>
                <w:numId w:val="5"/>
              </w:numPr>
              <w:suppressAutoHyphens/>
              <w:ind w:left="720" w:hanging="731"/>
              <w:jc w:val="both"/>
              <w:rPr>
                <w:rFonts w:ascii="Times New Roman" w:hAnsi="Times New Roman" w:cs="Times New Roman"/>
                <w:sz w:val="24"/>
                <w:szCs w:val="24"/>
                <w:lang w:eastAsia="zh-CN"/>
              </w:rPr>
            </w:pPr>
            <w:r w:rsidRPr="00391B4A">
              <w:rPr>
                <w:rFonts w:ascii="Times New Roman" w:hAnsi="Times New Roman" w:cs="Times New Roman"/>
                <w:sz w:val="24"/>
                <w:szCs w:val="24"/>
                <w:lang w:eastAsia="zh-CN"/>
              </w:rPr>
              <w:t>Thành lập trên cơ sở chuyển đổi từ hộ kinh doanh</w:t>
            </w:r>
            <w:r w:rsidR="00345A76" w:rsidRPr="00391B4A">
              <w:rPr>
                <w:rStyle w:val="FootnoteReference"/>
                <w:rFonts w:ascii="Times New Roman" w:hAnsi="Times New Roman" w:cs="Times New Roman"/>
                <w:sz w:val="24"/>
                <w:szCs w:val="24"/>
                <w:lang w:eastAsia="zh-CN"/>
              </w:rPr>
              <w:footnoteReference w:id="4"/>
            </w:r>
          </w:p>
          <w:p w14:paraId="48F339AB" w14:textId="77777777" w:rsidR="00D947E2" w:rsidRPr="00391B4A" w:rsidRDefault="00D947E2" w:rsidP="00A951DC">
            <w:pPr>
              <w:pStyle w:val="ListParagraph"/>
              <w:suppressAutoHyphens/>
              <w:jc w:val="both"/>
              <w:rPr>
                <w:rFonts w:ascii="Times New Roman" w:hAnsi="Times New Roman" w:cs="Times New Roman"/>
                <w:sz w:val="24"/>
                <w:szCs w:val="24"/>
                <w:lang w:eastAsia="zh-CN"/>
              </w:rPr>
            </w:pPr>
          </w:p>
        </w:tc>
        <w:tc>
          <w:tcPr>
            <w:tcW w:w="583" w:type="dxa"/>
            <w:shd w:val="clear" w:color="auto" w:fill="auto"/>
          </w:tcPr>
          <w:p w14:paraId="35F8278B" w14:textId="77777777" w:rsidR="00D947E2" w:rsidRPr="00391B4A" w:rsidRDefault="00D947E2" w:rsidP="00A951DC">
            <w:pPr>
              <w:suppressAutoHyphens/>
              <w:snapToGrid w:val="0"/>
              <w:jc w:val="both"/>
              <w:rPr>
                <w:rFonts w:ascii="Times New Roman" w:hAnsi="Times New Roman" w:cs="Times New Roman"/>
                <w:sz w:val="24"/>
                <w:szCs w:val="24"/>
              </w:rPr>
            </w:pPr>
            <w:r w:rsidRPr="00391B4A">
              <w:rPr>
                <w:rFonts w:ascii="Times New Roman" w:hAnsi="Times New Roman" w:cs="Times New Roman"/>
                <w:noProof/>
                <w:sz w:val="24"/>
                <w:szCs w:val="24"/>
              </w:rPr>
              <mc:AlternateContent>
                <mc:Choice Requires="wps">
                  <w:drawing>
                    <wp:anchor distT="0" distB="0" distL="114300" distR="114300" simplePos="0" relativeHeight="251649536" behindDoc="0" locked="0" layoutInCell="1" allowOverlap="1" wp14:anchorId="6BE0DEE8" wp14:editId="2CD465D7">
                      <wp:simplePos x="0" y="0"/>
                      <wp:positionH relativeFrom="column">
                        <wp:posOffset>-43815</wp:posOffset>
                      </wp:positionH>
                      <wp:positionV relativeFrom="paragraph">
                        <wp:posOffset>-7620</wp:posOffset>
                      </wp:positionV>
                      <wp:extent cx="342900" cy="279400"/>
                      <wp:effectExtent l="0" t="0" r="19050" b="25400"/>
                      <wp:wrapNone/>
                      <wp:docPr id="224" name="Hình chữ nhật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73DD5C6" id="Hình chữ nhật 16" o:spid="_x0000_s1026" style="position:absolute;margin-left:-3.45pt;margin-top:-.6pt;width:27pt;height:22pt;z-index:2516495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" strokeweight=".26mm">
                      <v:stroke endcap="square"/>
                    </v:rect>
                  </w:pict>
                </mc:Fallback>
              </mc:AlternateContent>
            </w:r>
          </w:p>
        </w:tc>
      </w:tr>
      <w:tr w:rsidR="00D947E2" w:rsidRPr="00391B4A" w14:paraId="64645600" w14:textId="77777777" w:rsidTr="006070D2">
        <w:tc>
          <w:tcPr>
            <w:tcW w:w="7027" w:type="dxa"/>
            <w:shd w:val="clear" w:color="auto" w:fill="auto"/>
          </w:tcPr>
          <w:p w14:paraId="22AC16D9" w14:textId="670579E5" w:rsidR="00D947E2" w:rsidRPr="00391B4A" w:rsidRDefault="00D947E2" w:rsidP="00A951DC">
            <w:pPr>
              <w:pStyle w:val="ListParagraph"/>
              <w:numPr>
                <w:ilvl w:val="0"/>
                <w:numId w:val="5"/>
              </w:numPr>
              <w:suppressAutoHyphens/>
              <w:ind w:left="720" w:hanging="731"/>
              <w:jc w:val="both"/>
              <w:rPr>
                <w:rFonts w:ascii="Times New Roman" w:hAnsi="Times New Roman" w:cs="Times New Roman"/>
                <w:sz w:val="24"/>
                <w:szCs w:val="24"/>
                <w:lang w:eastAsia="zh-CN"/>
              </w:rPr>
            </w:pPr>
            <w:r w:rsidRPr="00391B4A">
              <w:rPr>
                <w:rFonts w:ascii="Times New Roman" w:hAnsi="Times New Roman" w:cs="Times New Roman"/>
                <w:sz w:val="24"/>
                <w:szCs w:val="24"/>
                <w:lang w:eastAsia="zh-CN"/>
              </w:rPr>
              <w:t>Thành lập trên cơ sở chuyển đổi từ cơ sở bảo trợ xã hội/quỹ xã hội/quỹ từ thiện</w:t>
            </w:r>
            <w:r w:rsidR="00345A76" w:rsidRPr="00391B4A">
              <w:rPr>
                <w:rStyle w:val="FootnoteReference"/>
                <w:rFonts w:ascii="Times New Roman" w:hAnsi="Times New Roman" w:cs="Times New Roman"/>
                <w:sz w:val="24"/>
                <w:szCs w:val="24"/>
                <w:lang w:eastAsia="zh-CN"/>
              </w:rPr>
              <w:footnoteReference w:id="5"/>
            </w:r>
          </w:p>
        </w:tc>
        <w:tc>
          <w:tcPr>
            <w:tcW w:w="583" w:type="dxa"/>
            <w:shd w:val="clear" w:color="auto" w:fill="auto"/>
          </w:tcPr>
          <w:p w14:paraId="3EF55255" w14:textId="77777777" w:rsidR="00D947E2" w:rsidRPr="00391B4A" w:rsidRDefault="00D947E2" w:rsidP="00A951DC">
            <w:pPr>
              <w:suppressAutoHyphens/>
              <w:snapToGrid w:val="0"/>
              <w:jc w:val="both"/>
              <w:rPr>
                <w:rFonts w:ascii="Times New Roman" w:hAnsi="Times New Roman" w:cs="Times New Roman"/>
                <w:noProof/>
                <w:sz w:val="24"/>
                <w:szCs w:val="24"/>
              </w:rPr>
            </w:pPr>
            <w:r w:rsidRPr="00391B4A">
              <w:rPr>
                <w:rFonts w:ascii="Times New Roman" w:hAnsi="Times New Roman" w:cs="Times New Roman"/>
                <w:noProof/>
                <w:sz w:val="24"/>
                <w:szCs w:val="24"/>
              </w:rPr>
              <mc:AlternateContent>
                <mc:Choice Requires="wps">
                  <w:drawing>
                    <wp:anchor distT="0" distB="0" distL="114300" distR="114300" simplePos="0" relativeHeight="251650560" behindDoc="0" locked="0" layoutInCell="1" allowOverlap="1" wp14:anchorId="6B53B0CF" wp14:editId="268553B2">
                      <wp:simplePos x="0" y="0"/>
                      <wp:positionH relativeFrom="column">
                        <wp:posOffset>-30953</wp:posOffset>
                      </wp:positionH>
                      <wp:positionV relativeFrom="paragraph">
                        <wp:posOffset>9525</wp:posOffset>
                      </wp:positionV>
                      <wp:extent cx="342900" cy="279400"/>
                      <wp:effectExtent l="0" t="0" r="19050" b="25400"/>
                      <wp:wrapNone/>
                      <wp:docPr id="225" name="Hình chữ nhật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FC11DD" id="Hình chữ nhật 16" o:spid="_x0000_s1026" style="position:absolute;margin-left:-2.45pt;margin-top:.75pt;width:27pt;height:22pt;z-index:2516505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" strokeweight=".26mm">
                      <v:stroke endcap="square"/>
                    </v:rect>
                  </w:pict>
                </mc:Fallback>
              </mc:AlternateContent>
            </w:r>
          </w:p>
        </w:tc>
      </w:tr>
    </w:tbl>
    <w:p w14:paraId="4F78B842" w14:textId="77777777" w:rsidR="006975B5" w:rsidRPr="00391B4A" w:rsidRDefault="006975B5" w:rsidP="00A951DC">
      <w:pPr>
        <w:rPr>
          <w:rFonts w:ascii="Times New Roman" w:hAnsi="Times New Roman" w:cs="Times New Roman"/>
          <w:sz w:val="24"/>
          <w:szCs w:val="24"/>
          <w:lang w:eastAsia="zh-CN"/>
        </w:rPr>
      </w:pPr>
    </w:p>
    <w:p w14:paraId="5F686B58" w14:textId="7D681CF1" w:rsidR="006A0B54" w:rsidRPr="00391B4A" w:rsidRDefault="006A0B54" w:rsidP="00A951DC">
      <w:pPr>
        <w:rPr>
          <w:rFonts w:ascii="Times New Roman" w:hAnsi="Times New Roman" w:cs="Times New Roman"/>
          <w:b/>
          <w:bCs/>
          <w:sz w:val="24"/>
          <w:szCs w:val="24"/>
          <w:lang w:eastAsia="zh-CN"/>
        </w:rPr>
      </w:pPr>
      <w:r w:rsidRPr="00391B4A">
        <w:rPr>
          <w:rFonts w:ascii="Times New Roman" w:hAnsi="Times New Roman" w:cs="Times New Roman"/>
          <w:b/>
          <w:bCs/>
          <w:sz w:val="24"/>
          <w:szCs w:val="24"/>
          <w:lang w:eastAsia="zh-CN"/>
        </w:rPr>
        <w:t xml:space="preserve">2. </w:t>
      </w:r>
      <w:r w:rsidR="002104A1" w:rsidRPr="00391B4A">
        <w:rPr>
          <w:rFonts w:ascii="Times New Roman" w:hAnsi="Times New Roman" w:cs="Times New Roman"/>
          <w:b/>
          <w:bCs/>
          <w:sz w:val="24"/>
          <w:szCs w:val="24"/>
          <w:lang w:eastAsia="zh-CN"/>
        </w:rPr>
        <w:tab/>
      </w:r>
      <w:r w:rsidRPr="00391B4A">
        <w:rPr>
          <w:rFonts w:ascii="Times New Roman" w:hAnsi="Times New Roman" w:cs="Times New Roman"/>
          <w:b/>
          <w:bCs/>
          <w:sz w:val="24"/>
          <w:szCs w:val="24"/>
          <w:lang w:eastAsia="zh-CN"/>
        </w:rPr>
        <w:t>Tên công ty:</w:t>
      </w:r>
    </w:p>
    <w:p w14:paraId="1E2B4B1B" w14:textId="77777777" w:rsidR="00A0122D" w:rsidRPr="00391B4A" w:rsidRDefault="00A0122D" w:rsidP="00A951DC">
      <w:pPr>
        <w:rPr>
          <w:rFonts w:ascii="Times New Roman" w:hAnsi="Times New Roman" w:cs="Times New Roman"/>
          <w:sz w:val="24"/>
          <w:szCs w:val="24"/>
          <w:lang w:eastAsia="zh-CN"/>
        </w:rPr>
      </w:pPr>
    </w:p>
    <w:p w14:paraId="30F4BA19" w14:textId="6137947F" w:rsidR="003E2EBE" w:rsidRPr="00203C4B" w:rsidRDefault="006A0B54" w:rsidP="00A951DC">
      <w:pPr>
        <w:ind w:left="720"/>
        <w:jc w:val="both"/>
        <w:rPr>
          <w:rFonts w:ascii="Times New Roman" w:hAnsi="Times New Roman" w:cs="Times New Roman"/>
          <w:b/>
          <w:bCs/>
          <w:sz w:val="24"/>
          <w:szCs w:val="24"/>
        </w:rPr>
      </w:pPr>
      <w:r w:rsidRPr="00391B4A">
        <w:rPr>
          <w:rFonts w:ascii="Times New Roman" w:hAnsi="Times New Roman" w:cs="Times New Roman"/>
          <w:sz w:val="24"/>
          <w:szCs w:val="24"/>
          <w:lang w:eastAsia="zh-CN"/>
        </w:rPr>
        <w:t xml:space="preserve">Tên công ty viết bằng tiếng Việt </w:t>
      </w:r>
      <w:r w:rsidRPr="00391B4A">
        <w:rPr>
          <w:rFonts w:ascii="Times New Roman" w:hAnsi="Times New Roman" w:cs="Times New Roman"/>
          <w:i/>
          <w:sz w:val="24"/>
          <w:szCs w:val="24"/>
          <w:lang w:eastAsia="zh-CN"/>
        </w:rPr>
        <w:t>(ghi bằng chữ in hoa)</w:t>
      </w:r>
      <w:r w:rsidRPr="00391B4A">
        <w:rPr>
          <w:rFonts w:ascii="Times New Roman" w:hAnsi="Times New Roman" w:cs="Times New Roman"/>
          <w:sz w:val="24"/>
          <w:szCs w:val="24"/>
          <w:lang w:eastAsia="zh-CN"/>
        </w:rPr>
        <w:t xml:space="preserve">: </w:t>
      </w:r>
      <w:r w:rsidR="00EE0C63" w:rsidRPr="00203C4B">
        <w:rPr>
          <w:rFonts w:ascii="Times New Roman" w:hAnsi="Times New Roman" w:cs="Times New Roman"/>
          <w:b/>
          <w:bCs/>
          <w:color w:val="FF0000"/>
          <w:sz w:val="24"/>
          <w:szCs w:val="24"/>
          <w:lang w:val="vi-VN"/>
        </w:rPr>
        <w:t>[TENCONGTY_TV]</w:t>
      </w:r>
    </w:p>
    <w:p w14:paraId="01E506CD" w14:textId="77777777" w:rsidR="00F6506F" w:rsidRPr="00391B4A" w:rsidRDefault="00F6506F" w:rsidP="00A951DC">
      <w:pPr>
        <w:ind w:left="720"/>
        <w:jc w:val="both"/>
        <w:rPr>
          <w:rFonts w:ascii="Times New Roman" w:hAnsi="Times New Roman" w:cs="Times New Roman"/>
          <w:b/>
          <w:sz w:val="24"/>
          <w:szCs w:val="24"/>
        </w:rPr>
      </w:pPr>
    </w:p>
    <w:p w14:paraId="0C772DA1" w14:textId="1FAE72DE" w:rsidR="003E2EBE" w:rsidRPr="00203C4B" w:rsidRDefault="006A0B54">
      <w:pPr>
        <w:ind w:left="720"/>
        <w:jc w:val="both"/>
        <w:rPr>
          <w:rFonts w:ascii="Times New Roman" w:hAnsi="Times New Roman" w:cs="Times New Roman"/>
          <w:b/>
          <w:bCs/>
          <w:sz w:val="24"/>
          <w:szCs w:val="24"/>
        </w:rPr>
      </w:pPr>
      <w:r w:rsidRPr="00391B4A">
        <w:rPr>
          <w:rFonts w:ascii="Times New Roman" w:hAnsi="Times New Roman" w:cs="Times New Roman"/>
          <w:sz w:val="24"/>
          <w:szCs w:val="24"/>
          <w:lang w:eastAsia="zh-CN"/>
        </w:rPr>
        <w:t>Tên công ty viết bằng tiếng nước ngoài (</w:t>
      </w:r>
      <w:r w:rsidRPr="00391B4A">
        <w:rPr>
          <w:rFonts w:ascii="Times New Roman" w:hAnsi="Times New Roman" w:cs="Times New Roman"/>
          <w:i/>
          <w:iCs/>
          <w:sz w:val="24"/>
          <w:szCs w:val="24"/>
          <w:lang w:eastAsia="zh-CN"/>
        </w:rPr>
        <w:t>nếu có</w:t>
      </w:r>
      <w:r w:rsidRPr="00391B4A">
        <w:rPr>
          <w:rFonts w:ascii="Times New Roman" w:hAnsi="Times New Roman" w:cs="Times New Roman"/>
          <w:sz w:val="24"/>
          <w:szCs w:val="24"/>
          <w:lang w:eastAsia="zh-CN"/>
        </w:rPr>
        <w:t xml:space="preserve">): </w:t>
      </w:r>
      <w:r w:rsidR="00EE0C63" w:rsidRPr="00203C4B">
        <w:rPr>
          <w:rFonts w:ascii="Times New Roman" w:hAnsi="Times New Roman" w:cs="Times New Roman"/>
          <w:b/>
          <w:bCs/>
          <w:color w:val="FF0000"/>
          <w:sz w:val="24"/>
          <w:szCs w:val="24"/>
        </w:rPr>
        <w:t>[TENCONGTY_TA]</w:t>
      </w:r>
    </w:p>
    <w:p w14:paraId="5CBE4BDE" w14:textId="77777777" w:rsidR="00A951DC" w:rsidRDefault="00A951DC">
      <w:pPr>
        <w:ind w:left="720"/>
        <w:jc w:val="both"/>
        <w:rPr>
          <w:rFonts w:ascii="Times New Roman" w:hAnsi="Times New Roman" w:cs="Times New Roman"/>
          <w:sz w:val="24"/>
          <w:szCs w:val="24"/>
        </w:rPr>
      </w:pPr>
    </w:p>
    <w:p w14:paraId="355EACE2" w14:textId="047EF91A" w:rsidR="00203C4B" w:rsidRPr="00203C4B" w:rsidRDefault="00203C4B" w:rsidP="00203C4B">
      <w:pPr>
        <w:ind w:firstLine="720"/>
        <w:jc w:val="both"/>
        <w:rPr>
          <w:rFonts w:ascii="Times New Roman" w:hAnsi="Times New Roman" w:cs="Times New Roman"/>
          <w:sz w:val="24"/>
          <w:szCs w:val="24"/>
        </w:rPr>
      </w:pPr>
      <w:r w:rsidRPr="00203C4B">
        <w:rPr>
          <w:rFonts w:ascii="Times New Roman" w:hAnsi="Times New Roman" w:cs="Times New Roman"/>
          <w:sz w:val="24"/>
          <w:szCs w:val="24"/>
          <w:lang w:val="vi-VN"/>
        </w:rPr>
        <w:t xml:space="preserve">Tên công ty viết tắt </w:t>
      </w:r>
      <w:r w:rsidRPr="00203C4B">
        <w:rPr>
          <w:rFonts w:ascii="Times New Roman" w:hAnsi="Times New Roman" w:cs="Times New Roman"/>
          <w:i/>
          <w:iCs/>
          <w:sz w:val="24"/>
          <w:szCs w:val="24"/>
        </w:rPr>
        <w:t>(nếu</w:t>
      </w:r>
      <w:r w:rsidRPr="00203C4B">
        <w:rPr>
          <w:rFonts w:ascii="Times New Roman" w:hAnsi="Times New Roman" w:cs="Times New Roman"/>
          <w:i/>
          <w:iCs/>
          <w:sz w:val="24"/>
          <w:szCs w:val="24"/>
          <w:lang w:val="vi-VN"/>
        </w:rPr>
        <w:t xml:space="preserve"> có)</w:t>
      </w:r>
      <w:r w:rsidRPr="00203C4B">
        <w:rPr>
          <w:rFonts w:ascii="Times New Roman" w:hAnsi="Times New Roman" w:cs="Times New Roman"/>
          <w:sz w:val="24"/>
          <w:szCs w:val="24"/>
          <w:lang w:val="vi-VN"/>
        </w:rPr>
        <w:t>:</w:t>
      </w:r>
      <w:r w:rsidR="00DD5637">
        <w:rPr>
          <w:rFonts w:ascii="Times New Roman" w:hAnsi="Times New Roman" w:cs="Times New Roman"/>
          <w:sz w:val="24"/>
          <w:szCs w:val="24"/>
        </w:rPr>
        <w:t xml:space="preserve"> </w:t>
      </w:r>
      <w:r w:rsidR="00DD5637" w:rsidRPr="00DD5637">
        <w:rPr>
          <w:rFonts w:ascii="Times New Roman" w:hAnsi="Times New Roman" w:cs="Times New Roman"/>
          <w:b/>
          <w:bCs/>
          <w:color w:val="FF0000"/>
          <w:sz w:val="24"/>
          <w:szCs w:val="24"/>
        </w:rPr>
        <w:t>[TENCONGTY_T]</w:t>
      </w:r>
    </w:p>
    <w:p w14:paraId="24616D5A" w14:textId="77777777" w:rsidR="00E52349" w:rsidRPr="00203C4B" w:rsidRDefault="00E52349" w:rsidP="00A951DC">
      <w:pPr>
        <w:jc w:val="both"/>
        <w:rPr>
          <w:rFonts w:ascii="Times New Roman" w:hAnsi="Times New Roman" w:cs="Times New Roman"/>
          <w:sz w:val="24"/>
          <w:szCs w:val="24"/>
          <w:lang w:val="vi-VN"/>
        </w:rPr>
      </w:pPr>
    </w:p>
    <w:p w14:paraId="48ACEB30" w14:textId="77777777" w:rsidR="00E52349" w:rsidRPr="00391B4A" w:rsidRDefault="006A0B54" w:rsidP="00A951DC">
      <w:pPr>
        <w:rPr>
          <w:rFonts w:ascii="Times New Roman" w:hAnsi="Times New Roman" w:cs="Times New Roman"/>
          <w:b/>
          <w:bCs/>
          <w:sz w:val="24"/>
          <w:szCs w:val="24"/>
          <w:lang w:eastAsia="zh-CN"/>
        </w:rPr>
      </w:pPr>
      <w:r w:rsidRPr="00391B4A">
        <w:rPr>
          <w:rFonts w:ascii="Times New Roman" w:hAnsi="Times New Roman" w:cs="Times New Roman"/>
          <w:b/>
          <w:bCs/>
          <w:sz w:val="24"/>
          <w:szCs w:val="24"/>
          <w:lang w:eastAsia="zh-CN"/>
        </w:rPr>
        <w:t xml:space="preserve">3. </w:t>
      </w:r>
      <w:r w:rsidR="002104A1" w:rsidRPr="00391B4A">
        <w:rPr>
          <w:rFonts w:ascii="Times New Roman" w:hAnsi="Times New Roman" w:cs="Times New Roman"/>
          <w:b/>
          <w:bCs/>
          <w:sz w:val="24"/>
          <w:szCs w:val="24"/>
          <w:lang w:eastAsia="zh-CN"/>
        </w:rPr>
        <w:tab/>
      </w:r>
      <w:r w:rsidRPr="00391B4A">
        <w:rPr>
          <w:rFonts w:ascii="Times New Roman" w:hAnsi="Times New Roman" w:cs="Times New Roman"/>
          <w:b/>
          <w:bCs/>
          <w:sz w:val="24"/>
          <w:szCs w:val="24"/>
          <w:lang w:eastAsia="zh-CN"/>
        </w:rPr>
        <w:t>Địa chỉ trụ sở chính:</w:t>
      </w:r>
    </w:p>
    <w:p w14:paraId="2CC773F2" w14:textId="77777777" w:rsidR="00E52349" w:rsidRPr="00391B4A" w:rsidRDefault="00E52349" w:rsidP="00A951DC">
      <w:pPr>
        <w:rPr>
          <w:rFonts w:ascii="Times New Roman" w:hAnsi="Times New Roman" w:cs="Times New Roman"/>
          <w:b/>
          <w:bCs/>
          <w:sz w:val="24"/>
          <w:szCs w:val="24"/>
          <w:lang w:eastAsia="zh-CN"/>
        </w:rPr>
      </w:pPr>
    </w:p>
    <w:p w14:paraId="7AB7C6C7" w14:textId="68723125" w:rsidR="006A0B54" w:rsidRPr="00391B4A" w:rsidRDefault="006A0B54" w:rsidP="00A951DC">
      <w:pPr>
        <w:tabs>
          <w:tab w:val="left" w:leader="dot" w:pos="4320"/>
          <w:tab w:val="right" w:leader="dot" w:pos="8280"/>
        </w:tabs>
        <w:ind w:left="720"/>
        <w:jc w:val="both"/>
        <w:rPr>
          <w:rFonts w:ascii="Times New Roman" w:hAnsi="Times New Roman" w:cs="Times New Roman"/>
          <w:b/>
          <w:bCs/>
          <w:sz w:val="24"/>
          <w:szCs w:val="24"/>
        </w:rPr>
      </w:pPr>
      <w:r w:rsidRPr="00391B4A">
        <w:rPr>
          <w:rFonts w:ascii="Times New Roman" w:hAnsi="Times New Roman" w:cs="Times New Roman"/>
          <w:sz w:val="24"/>
          <w:szCs w:val="24"/>
          <w:lang w:eastAsia="zh-CN"/>
        </w:rPr>
        <w:t xml:space="preserve">Số nhà, ngách, hẻm, ngõ, đường phố/tổ/xóm/ấp/thôn: </w:t>
      </w:r>
      <w:r w:rsidR="00EE0C63" w:rsidRPr="00391B4A">
        <w:rPr>
          <w:rFonts w:ascii="Times New Roman" w:hAnsi="Times New Roman" w:cs="Times New Roman"/>
          <w:color w:val="FF0000"/>
          <w:sz w:val="24"/>
          <w:szCs w:val="24"/>
          <w:lang w:val="vi-VN"/>
        </w:rPr>
        <w:t>[SONHACTY_TV]</w:t>
      </w:r>
    </w:p>
    <w:p w14:paraId="7751C583" w14:textId="77777777" w:rsidR="00E52349" w:rsidRPr="00391B4A" w:rsidRDefault="00E52349" w:rsidP="00A951DC">
      <w:pPr>
        <w:tabs>
          <w:tab w:val="left" w:leader="dot" w:pos="4320"/>
          <w:tab w:val="right" w:leader="dot" w:pos="8280"/>
        </w:tabs>
        <w:ind w:left="720"/>
        <w:rPr>
          <w:rFonts w:ascii="Times New Roman" w:hAnsi="Times New Roman" w:cs="Times New Roman"/>
          <w:sz w:val="24"/>
          <w:szCs w:val="24"/>
          <w:lang w:eastAsia="zh-CN"/>
        </w:rPr>
      </w:pPr>
    </w:p>
    <w:p w14:paraId="1713314C" w14:textId="2E2298A7" w:rsidR="00E52349" w:rsidRPr="00391B4A" w:rsidRDefault="006A0B54" w:rsidP="00A951DC">
      <w:pPr>
        <w:tabs>
          <w:tab w:val="left" w:leader="dot" w:pos="4320"/>
          <w:tab w:val="right" w:leader="dot" w:pos="8280"/>
        </w:tabs>
        <w:ind w:left="720"/>
        <w:rPr>
          <w:rFonts w:ascii="Times New Roman" w:hAnsi="Times New Roman" w:cs="Times New Roman"/>
          <w:b/>
          <w:sz w:val="24"/>
          <w:szCs w:val="24"/>
          <w:lang w:eastAsia="zh-CN"/>
        </w:rPr>
      </w:pPr>
      <w:r w:rsidRPr="00391B4A">
        <w:rPr>
          <w:rFonts w:ascii="Times New Roman" w:hAnsi="Times New Roman" w:cs="Times New Roman"/>
          <w:sz w:val="24"/>
          <w:szCs w:val="24"/>
          <w:lang w:eastAsia="zh-CN"/>
        </w:rPr>
        <w:t xml:space="preserve">Xã/Phường/Thị trấn: </w:t>
      </w:r>
      <w:r w:rsidR="00EE0C63" w:rsidRPr="00391B4A">
        <w:rPr>
          <w:rFonts w:ascii="Times New Roman" w:hAnsi="Times New Roman" w:cs="Times New Roman"/>
          <w:color w:val="FF0000"/>
          <w:sz w:val="24"/>
          <w:szCs w:val="24"/>
          <w:lang w:val="vi-VN"/>
        </w:rPr>
        <w:t>[XAPHUONGCTY_TV]</w:t>
      </w:r>
    </w:p>
    <w:p w14:paraId="5656EA14" w14:textId="77777777" w:rsidR="00E52349" w:rsidRPr="00391B4A" w:rsidRDefault="00E52349" w:rsidP="00A951DC">
      <w:pPr>
        <w:tabs>
          <w:tab w:val="left" w:leader="dot" w:pos="4320"/>
          <w:tab w:val="right" w:leader="dot" w:pos="8280"/>
        </w:tabs>
        <w:ind w:left="720"/>
        <w:rPr>
          <w:rFonts w:ascii="Times New Roman" w:hAnsi="Times New Roman" w:cs="Times New Roman"/>
          <w:sz w:val="24"/>
          <w:szCs w:val="24"/>
          <w:lang w:eastAsia="zh-CN"/>
        </w:rPr>
      </w:pPr>
    </w:p>
    <w:p w14:paraId="5F5EE751" w14:textId="6B45D88F" w:rsidR="006A0B54" w:rsidRPr="00391B4A" w:rsidRDefault="006A0B54" w:rsidP="00A951DC">
      <w:pPr>
        <w:tabs>
          <w:tab w:val="left" w:leader="dot" w:pos="4320"/>
          <w:tab w:val="right" w:leader="dot" w:pos="8280"/>
        </w:tabs>
        <w:ind w:left="720"/>
        <w:rPr>
          <w:rFonts w:ascii="Times New Roman" w:hAnsi="Times New Roman" w:cs="Times New Roman"/>
          <w:b/>
          <w:sz w:val="24"/>
          <w:szCs w:val="24"/>
        </w:rPr>
      </w:pPr>
      <w:r w:rsidRPr="00391B4A">
        <w:rPr>
          <w:rFonts w:ascii="Times New Roman" w:hAnsi="Times New Roman" w:cs="Times New Roman"/>
          <w:sz w:val="24"/>
          <w:szCs w:val="24"/>
          <w:lang w:eastAsia="zh-CN"/>
        </w:rPr>
        <w:t xml:space="preserve">Quận/Huyện/Thị xã/Thành phố thuộc tỉnh: </w:t>
      </w:r>
      <w:r w:rsidR="00EE0C63" w:rsidRPr="00391B4A">
        <w:rPr>
          <w:rFonts w:ascii="Times New Roman" w:hAnsi="Times New Roman" w:cs="Times New Roman"/>
          <w:color w:val="FF0000"/>
          <w:sz w:val="24"/>
          <w:szCs w:val="24"/>
          <w:lang w:val="vi-VN"/>
        </w:rPr>
        <w:t>[QUANCTY_TV]</w:t>
      </w:r>
    </w:p>
    <w:p w14:paraId="56DCF766" w14:textId="77777777" w:rsidR="00E52349" w:rsidRPr="00391B4A" w:rsidRDefault="00E52349" w:rsidP="00A951DC">
      <w:pPr>
        <w:tabs>
          <w:tab w:val="left" w:leader="dot" w:pos="4320"/>
          <w:tab w:val="right" w:leader="dot" w:pos="8280"/>
        </w:tabs>
        <w:ind w:left="720"/>
        <w:rPr>
          <w:rFonts w:ascii="Times New Roman" w:hAnsi="Times New Roman" w:cs="Times New Roman"/>
          <w:sz w:val="24"/>
          <w:szCs w:val="24"/>
          <w:lang w:eastAsia="zh-CN"/>
        </w:rPr>
      </w:pPr>
    </w:p>
    <w:p w14:paraId="760BF040" w14:textId="00EF946C" w:rsidR="006A0B54" w:rsidRPr="00391B4A" w:rsidRDefault="006A0B54" w:rsidP="00A951DC">
      <w:pPr>
        <w:tabs>
          <w:tab w:val="left" w:leader="dot" w:pos="4320"/>
          <w:tab w:val="right" w:leader="dot" w:pos="8280"/>
        </w:tabs>
        <w:ind w:left="720"/>
        <w:rPr>
          <w:rFonts w:ascii="Times New Roman" w:hAnsi="Times New Roman" w:cs="Times New Roman"/>
          <w:b/>
          <w:sz w:val="24"/>
          <w:szCs w:val="24"/>
        </w:rPr>
      </w:pPr>
      <w:r w:rsidRPr="00391B4A">
        <w:rPr>
          <w:rFonts w:ascii="Times New Roman" w:hAnsi="Times New Roman" w:cs="Times New Roman"/>
          <w:sz w:val="24"/>
          <w:szCs w:val="24"/>
          <w:lang w:eastAsia="zh-CN"/>
        </w:rPr>
        <w:t xml:space="preserve">Tỉnh/Thành phố: </w:t>
      </w:r>
      <w:r w:rsidR="00EE0C63" w:rsidRPr="00391B4A">
        <w:rPr>
          <w:rFonts w:ascii="Times New Roman" w:hAnsi="Times New Roman" w:cs="Times New Roman"/>
          <w:color w:val="FF0000"/>
          <w:sz w:val="24"/>
          <w:szCs w:val="24"/>
          <w:lang w:val="vi-VN"/>
        </w:rPr>
        <w:t>[TINHTPCTY_TV]</w:t>
      </w:r>
    </w:p>
    <w:p w14:paraId="430CAC2E" w14:textId="77777777" w:rsidR="00E52349" w:rsidRPr="00391B4A" w:rsidRDefault="00E52349" w:rsidP="00A951DC">
      <w:pPr>
        <w:tabs>
          <w:tab w:val="left" w:leader="dot" w:pos="4320"/>
          <w:tab w:val="right" w:leader="dot" w:pos="8280"/>
        </w:tabs>
        <w:ind w:left="720"/>
        <w:rPr>
          <w:rFonts w:ascii="Times New Roman" w:hAnsi="Times New Roman" w:cs="Times New Roman"/>
          <w:sz w:val="24"/>
          <w:szCs w:val="24"/>
          <w:shd w:val="clear" w:color="auto" w:fill="FFFF00"/>
          <w:lang w:eastAsia="zh-CN"/>
        </w:rPr>
      </w:pPr>
    </w:p>
    <w:p w14:paraId="58362DF6" w14:textId="4F009A1E" w:rsidR="006A0B54" w:rsidRPr="00D766B2" w:rsidRDefault="006A0B54" w:rsidP="00A951DC">
      <w:pPr>
        <w:tabs>
          <w:tab w:val="left" w:leader="dot" w:pos="4680"/>
          <w:tab w:val="left" w:leader="dot" w:pos="8280"/>
        </w:tabs>
        <w:ind w:left="720"/>
        <w:rPr>
          <w:rFonts w:ascii="Times New Roman" w:hAnsi="Times New Roman" w:cs="Times New Roman"/>
          <w:color w:val="FF0000"/>
          <w:sz w:val="24"/>
          <w:szCs w:val="24"/>
          <w:lang w:eastAsia="zh-CN"/>
        </w:rPr>
      </w:pPr>
      <w:r w:rsidRPr="00A951DC">
        <w:rPr>
          <w:rFonts w:ascii="Times New Roman" w:hAnsi="Times New Roman" w:cs="Times New Roman"/>
          <w:sz w:val="24"/>
          <w:szCs w:val="24"/>
          <w:lang w:eastAsia="zh-CN"/>
        </w:rPr>
        <w:t xml:space="preserve">Điện thoại </w:t>
      </w:r>
      <w:r w:rsidRPr="00A951DC">
        <w:rPr>
          <w:rFonts w:ascii="Times New Roman" w:hAnsi="Times New Roman" w:cs="Times New Roman"/>
          <w:i/>
          <w:sz w:val="24"/>
          <w:szCs w:val="24"/>
          <w:lang w:eastAsia="zh-CN"/>
        </w:rPr>
        <w:t>(nếu có)</w:t>
      </w:r>
      <w:r w:rsidR="000D74B6" w:rsidRPr="00A951DC">
        <w:rPr>
          <w:rFonts w:ascii="Times New Roman" w:hAnsi="Times New Roman" w:cs="Times New Roman"/>
          <w:sz w:val="24"/>
          <w:szCs w:val="24"/>
          <w:lang w:eastAsia="zh-CN"/>
        </w:rPr>
        <w:t xml:space="preserve">: </w:t>
      </w:r>
      <w:r w:rsidR="00B56A2E" w:rsidRPr="00A951DC">
        <w:rPr>
          <w:rFonts w:ascii="Times New Roman" w:hAnsi="Times New Roman"/>
          <w:color w:val="FF0000"/>
          <w:sz w:val="24"/>
          <w:szCs w:val="24"/>
        </w:rPr>
        <w:t>[SDT_CTY]</w:t>
      </w:r>
      <w:r w:rsidR="00B56A2E" w:rsidRPr="00A951DC" w:rsidDel="00B56A2E">
        <w:rPr>
          <w:rFonts w:ascii="Times New Roman" w:hAnsi="Times New Roman" w:cs="Times New Roman"/>
          <w:sz w:val="24"/>
          <w:szCs w:val="24"/>
          <w:lang w:val="vi-VN"/>
        </w:rPr>
        <w:t xml:space="preserve"> </w:t>
      </w:r>
      <w:r w:rsidR="00EE0C63" w:rsidRPr="00A951DC">
        <w:rPr>
          <w:rFonts w:ascii="Times New Roman" w:hAnsi="Times New Roman" w:cs="Times New Roman"/>
          <w:sz w:val="24"/>
          <w:szCs w:val="24"/>
        </w:rPr>
        <w:tab/>
      </w:r>
      <w:r w:rsidRPr="00A951DC">
        <w:rPr>
          <w:rFonts w:ascii="Times New Roman" w:hAnsi="Times New Roman" w:cs="Times New Roman"/>
          <w:sz w:val="24"/>
          <w:szCs w:val="24"/>
          <w:lang w:eastAsia="zh-CN"/>
        </w:rPr>
        <w:t xml:space="preserve">Fax </w:t>
      </w:r>
      <w:r w:rsidRPr="00A951DC">
        <w:rPr>
          <w:rFonts w:ascii="Times New Roman" w:hAnsi="Times New Roman" w:cs="Times New Roman"/>
          <w:i/>
          <w:sz w:val="24"/>
          <w:szCs w:val="24"/>
          <w:lang w:eastAsia="zh-CN"/>
        </w:rPr>
        <w:t>(nếu có)</w:t>
      </w:r>
      <w:r w:rsidRPr="00A951DC">
        <w:rPr>
          <w:rFonts w:ascii="Times New Roman" w:hAnsi="Times New Roman" w:cs="Times New Roman"/>
          <w:sz w:val="24"/>
          <w:szCs w:val="24"/>
          <w:lang w:eastAsia="zh-CN"/>
        </w:rPr>
        <w:t>:</w:t>
      </w:r>
      <w:r w:rsidRPr="00391B4A">
        <w:rPr>
          <w:rFonts w:ascii="Times New Roman" w:hAnsi="Times New Roman" w:cs="Times New Roman"/>
          <w:sz w:val="24"/>
          <w:szCs w:val="24"/>
          <w:lang w:eastAsia="zh-CN"/>
        </w:rPr>
        <w:t xml:space="preserve"> </w:t>
      </w:r>
      <w:r w:rsidR="00D766B2" w:rsidRPr="00D766B2">
        <w:rPr>
          <w:rFonts w:ascii="Times New Roman" w:hAnsi="Times New Roman" w:cs="Times New Roman"/>
          <w:color w:val="FF0000"/>
          <w:sz w:val="24"/>
          <w:szCs w:val="24"/>
          <w:lang w:eastAsia="zh-CN"/>
        </w:rPr>
        <w:t>[FAX_CTY]</w:t>
      </w:r>
      <w:r w:rsidRPr="00D766B2">
        <w:rPr>
          <w:rFonts w:ascii="Times New Roman" w:hAnsi="Times New Roman" w:cs="Times New Roman"/>
          <w:color w:val="FF0000"/>
          <w:sz w:val="24"/>
          <w:szCs w:val="24"/>
          <w:lang w:eastAsia="zh-CN"/>
        </w:rPr>
        <w:tab/>
      </w:r>
    </w:p>
    <w:p w14:paraId="318E1A9F" w14:textId="77777777" w:rsidR="00E52349" w:rsidRPr="00391B4A" w:rsidRDefault="00E52349" w:rsidP="00A951DC">
      <w:pPr>
        <w:tabs>
          <w:tab w:val="left" w:leader="dot" w:pos="4680"/>
          <w:tab w:val="left" w:leader="dot" w:pos="8280"/>
        </w:tabs>
        <w:ind w:left="720"/>
        <w:rPr>
          <w:rFonts w:ascii="Times New Roman" w:hAnsi="Times New Roman" w:cs="Times New Roman"/>
          <w:sz w:val="24"/>
          <w:szCs w:val="24"/>
          <w:lang w:eastAsia="zh-CN"/>
        </w:rPr>
      </w:pPr>
    </w:p>
    <w:p w14:paraId="33A020F3" w14:textId="288D2CFD" w:rsidR="006A0B54" w:rsidRPr="00D766B2" w:rsidRDefault="006A0B54" w:rsidP="00A951DC">
      <w:pPr>
        <w:tabs>
          <w:tab w:val="left" w:leader="dot" w:pos="4680"/>
          <w:tab w:val="left" w:leader="dot" w:pos="8280"/>
        </w:tabs>
        <w:ind w:left="720"/>
        <w:rPr>
          <w:rFonts w:ascii="Times New Roman" w:hAnsi="Times New Roman" w:cs="Times New Roman"/>
          <w:color w:val="FF0000"/>
          <w:sz w:val="24"/>
          <w:szCs w:val="24"/>
          <w:lang w:eastAsia="zh-CN"/>
        </w:rPr>
      </w:pPr>
      <w:r w:rsidRPr="00391B4A">
        <w:rPr>
          <w:rFonts w:ascii="Times New Roman" w:hAnsi="Times New Roman" w:cs="Times New Roman"/>
          <w:sz w:val="24"/>
          <w:szCs w:val="24"/>
          <w:lang w:eastAsia="zh-CN"/>
        </w:rPr>
        <w:t xml:space="preserve">Email </w:t>
      </w:r>
      <w:r w:rsidRPr="00391B4A">
        <w:rPr>
          <w:rFonts w:ascii="Times New Roman" w:hAnsi="Times New Roman" w:cs="Times New Roman"/>
          <w:i/>
          <w:sz w:val="24"/>
          <w:szCs w:val="24"/>
          <w:lang w:eastAsia="zh-CN"/>
        </w:rPr>
        <w:t>(nếu có)</w:t>
      </w:r>
      <w:r w:rsidRPr="00391B4A">
        <w:rPr>
          <w:rFonts w:ascii="Times New Roman" w:hAnsi="Times New Roman" w:cs="Times New Roman"/>
          <w:sz w:val="24"/>
          <w:szCs w:val="24"/>
          <w:lang w:eastAsia="zh-CN"/>
        </w:rPr>
        <w:t xml:space="preserve">: </w:t>
      </w:r>
      <w:r w:rsidR="00D766B2" w:rsidRPr="00D766B2">
        <w:rPr>
          <w:rFonts w:ascii="Times New Roman" w:hAnsi="Times New Roman" w:cs="Times New Roman"/>
          <w:color w:val="FF0000"/>
          <w:sz w:val="24"/>
          <w:szCs w:val="24"/>
          <w:lang w:eastAsia="zh-CN"/>
        </w:rPr>
        <w:t>[EMAIL_CTY]</w:t>
      </w:r>
      <w:r w:rsidRPr="00D766B2">
        <w:rPr>
          <w:rFonts w:ascii="Times New Roman" w:hAnsi="Times New Roman" w:cs="Times New Roman"/>
          <w:color w:val="FF0000"/>
          <w:sz w:val="24"/>
          <w:szCs w:val="24"/>
          <w:lang w:eastAsia="zh-CN"/>
        </w:rPr>
        <w:tab/>
      </w:r>
      <w:r w:rsidRPr="00391B4A">
        <w:rPr>
          <w:rFonts w:ascii="Times New Roman" w:hAnsi="Times New Roman" w:cs="Times New Roman"/>
          <w:sz w:val="24"/>
          <w:szCs w:val="24"/>
          <w:lang w:eastAsia="zh-CN"/>
        </w:rPr>
        <w:t xml:space="preserve">Website </w:t>
      </w:r>
      <w:r w:rsidRPr="00391B4A">
        <w:rPr>
          <w:rFonts w:ascii="Times New Roman" w:hAnsi="Times New Roman" w:cs="Times New Roman"/>
          <w:i/>
          <w:sz w:val="24"/>
          <w:szCs w:val="24"/>
          <w:lang w:eastAsia="zh-CN"/>
        </w:rPr>
        <w:t>(nếu có)</w:t>
      </w:r>
      <w:r w:rsidRPr="00391B4A">
        <w:rPr>
          <w:rFonts w:ascii="Times New Roman" w:hAnsi="Times New Roman" w:cs="Times New Roman"/>
          <w:sz w:val="24"/>
          <w:szCs w:val="24"/>
          <w:lang w:eastAsia="zh-CN"/>
        </w:rPr>
        <w:t xml:space="preserve">: </w:t>
      </w:r>
      <w:r w:rsidR="00D766B2" w:rsidRPr="00D766B2">
        <w:rPr>
          <w:rFonts w:ascii="Times New Roman" w:hAnsi="Times New Roman" w:cs="Times New Roman"/>
          <w:color w:val="FF0000"/>
          <w:sz w:val="24"/>
          <w:szCs w:val="24"/>
          <w:lang w:eastAsia="zh-CN"/>
        </w:rPr>
        <w:t>[WEBSITE_CTY]</w:t>
      </w:r>
      <w:r w:rsidRPr="00D766B2">
        <w:rPr>
          <w:rFonts w:ascii="Times New Roman" w:hAnsi="Times New Roman" w:cs="Times New Roman"/>
          <w:color w:val="FF0000"/>
          <w:sz w:val="24"/>
          <w:szCs w:val="24"/>
          <w:lang w:eastAsia="zh-CN"/>
        </w:rPr>
        <w:tab/>
      </w:r>
    </w:p>
    <w:p w14:paraId="3994C49B" w14:textId="77777777" w:rsidR="00C659C5" w:rsidRPr="00391B4A" w:rsidRDefault="00C659C5" w:rsidP="00A951DC">
      <w:pPr>
        <w:tabs>
          <w:tab w:val="left" w:leader="dot" w:pos="4680"/>
          <w:tab w:val="left" w:leader="dot" w:pos="8280"/>
        </w:tabs>
        <w:ind w:left="720"/>
        <w:rPr>
          <w:rFonts w:ascii="Times New Roman" w:hAnsi="Times New Roman" w:cs="Times New Roman"/>
          <w:sz w:val="24"/>
          <w:szCs w:val="24"/>
          <w:lang w:eastAsia="zh-CN"/>
        </w:rPr>
      </w:pPr>
    </w:p>
    <w:p w14:paraId="339206A3" w14:textId="501F8B61" w:rsidR="006070D2" w:rsidRPr="00391B4A" w:rsidRDefault="0077607B" w:rsidP="00A951DC">
      <w:pPr>
        <w:tabs>
          <w:tab w:val="left" w:leader="dot" w:pos="4680"/>
          <w:tab w:val="left" w:leader="dot" w:pos="8280"/>
        </w:tabs>
        <w:ind w:left="720"/>
        <w:jc w:val="both"/>
        <w:rPr>
          <w:rFonts w:ascii="Times New Roman" w:hAnsi="Times New Roman" w:cs="Times New Roman"/>
          <w:sz w:val="24"/>
          <w:szCs w:val="24"/>
          <w:lang w:eastAsia="zh-CN"/>
        </w:rPr>
      </w:pPr>
      <w:r w:rsidRPr="00391B4A">
        <w:rPr>
          <w:rFonts w:ascii="Times New Roman" w:hAnsi="Times New Roman" w:cs="Times New Roman"/>
          <w:sz w:val="24"/>
          <w:szCs w:val="24"/>
          <w:lang w:eastAsia="zh-CN"/>
        </w:rPr>
        <w:t xml:space="preserve">Doanh nghiệp nằm </w:t>
      </w:r>
      <w:r w:rsidRPr="00391B4A">
        <w:rPr>
          <w:rFonts w:ascii="Times New Roman" w:hAnsi="Times New Roman" w:cs="Times New Roman"/>
          <w:i/>
          <w:iCs/>
          <w:sz w:val="24"/>
          <w:szCs w:val="24"/>
          <w:lang w:eastAsia="zh-CN"/>
        </w:rPr>
        <w:t xml:space="preserve">trong (Đánh dấu X vào ô vuông tương </w:t>
      </w:r>
      <w:r w:rsidR="00FE59EC" w:rsidRPr="00391B4A">
        <w:rPr>
          <w:rFonts w:ascii="Times New Roman" w:hAnsi="Times New Roman" w:cs="Times New Roman"/>
          <w:i/>
          <w:iCs/>
          <w:sz w:val="24"/>
          <w:szCs w:val="24"/>
          <w:lang w:eastAsia="zh-CN"/>
        </w:rPr>
        <w:t>ứng nếu doanh nghiệp đăng ký địa chỉ trụ sở chính nằm trong khu công nghiệp/ khu chế xuất/ khu kinh tế/ khu công nghệ cao)</w:t>
      </w:r>
      <w:r w:rsidR="00FE59EC" w:rsidRPr="00391B4A">
        <w:rPr>
          <w:rFonts w:ascii="Times New Roman" w:hAnsi="Times New Roman" w:cs="Times New Roman"/>
          <w:sz w:val="24"/>
          <w:szCs w:val="24"/>
          <w:lang w:eastAsia="zh-CN"/>
        </w:rPr>
        <w:t xml:space="preserve">: </w:t>
      </w:r>
    </w:p>
    <w:tbl>
      <w:tblPr>
        <w:tblW w:w="0" w:type="auto"/>
        <w:jc w:val="center"/>
        <w:tblLook w:val="04A0" w:firstRow="1" w:lastRow="0" w:firstColumn="1" w:lastColumn="0" w:noHBand="0" w:noVBand="1"/>
      </w:tblPr>
      <w:tblGrid>
        <w:gridCol w:w="3359"/>
        <w:gridCol w:w="1939"/>
      </w:tblGrid>
      <w:tr w:rsidR="00D21DCD" w:rsidRPr="00391B4A" w14:paraId="1112C8B0" w14:textId="77777777" w:rsidTr="00426A7D">
        <w:trPr>
          <w:jc w:val="center"/>
        </w:trPr>
        <w:tc>
          <w:tcPr>
            <w:tcW w:w="3359" w:type="dxa"/>
            <w:shd w:val="clear" w:color="auto" w:fill="auto"/>
          </w:tcPr>
          <w:p w14:paraId="0E2ED975" w14:textId="77777777" w:rsidR="00D21DCD" w:rsidRPr="00391B4A" w:rsidRDefault="00D21DCD" w:rsidP="00A5718C">
            <w:pPr>
              <w:spacing w:after="120"/>
              <w:jc w:val="both"/>
              <w:rPr>
                <w:rFonts w:ascii="Times New Roman" w:hAnsi="Times New Roman" w:cs="Times New Roman"/>
                <w:spacing w:val="-4"/>
                <w:sz w:val="24"/>
                <w:szCs w:val="24"/>
                <w:lang w:val="fr-FR"/>
              </w:rPr>
            </w:pPr>
            <w:bookmarkStart w:id="3" w:name="_Hlk69799958"/>
            <w:r w:rsidRPr="00391B4A">
              <w:rPr>
                <w:rFonts w:ascii="Times New Roman" w:hAnsi="Times New Roman" w:cs="Times New Roman"/>
                <w:spacing w:val="-4"/>
                <w:sz w:val="24"/>
                <w:szCs w:val="24"/>
                <w:lang w:val="fr-FR"/>
              </w:rPr>
              <w:t>Khu công nghiệp</w:t>
            </w:r>
          </w:p>
        </w:tc>
        <w:tc>
          <w:tcPr>
            <w:tcW w:w="1939" w:type="dxa"/>
            <w:shd w:val="clear" w:color="auto" w:fill="auto"/>
          </w:tcPr>
          <w:p w14:paraId="36590B49" w14:textId="77777777" w:rsidR="00D21DCD" w:rsidRPr="00391B4A" w:rsidRDefault="00D21DCD" w:rsidP="00A5718C">
            <w:pPr>
              <w:spacing w:after="120"/>
              <w:jc w:val="both"/>
              <w:rPr>
                <w:rFonts w:ascii="Times New Roman" w:hAnsi="Times New Roman" w:cs="Times New Roman"/>
                <w:spacing w:val="-4"/>
                <w:sz w:val="24"/>
                <w:szCs w:val="24"/>
                <w:lang w:val="fr-FR"/>
              </w:rPr>
            </w:pPr>
            <w:r w:rsidRPr="00391B4A">
              <w:rPr>
                <w:rFonts w:ascii="Times New Roman" w:hAnsi="Times New Roman" w:cs="Times New Roman"/>
                <w:noProof/>
                <w:spacing w:val="-4"/>
                <w:sz w:val="24"/>
                <w:szCs w:val="24"/>
              </w:rPr>
              <mc:AlternateContent>
                <mc:Choice Requires="wps">
                  <w:drawing>
                    <wp:anchor distT="45720" distB="45720" distL="114300" distR="114300" simplePos="0" relativeHeight="251677184" behindDoc="0" locked="0" layoutInCell="1" allowOverlap="1" wp14:anchorId="172E5ACD" wp14:editId="685E2211">
                      <wp:simplePos x="0" y="0"/>
                      <wp:positionH relativeFrom="column">
                        <wp:posOffset>145415</wp:posOffset>
                      </wp:positionH>
                      <wp:positionV relativeFrom="paragraph">
                        <wp:posOffset>32385</wp:posOffset>
                      </wp:positionV>
                      <wp:extent cx="290830" cy="226060"/>
                      <wp:effectExtent l="0" t="0" r="13970" b="2159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2EBB9F06" w14:textId="3300FB7C" w:rsidR="009446D8" w:rsidRPr="0026289B" w:rsidRDefault="009446D8" w:rsidP="00B62E5C">
                                  <w:pPr>
                                    <w:jc w:val="center"/>
                                    <w:rPr>
                                      <w:rFonts w:ascii="Times New Roman" w:hAnsi="Times New Roman" w:cs="Times New Roman"/>
                                    </w:rPr>
                                  </w:pPr>
                                  <w:r w:rsidRPr="0026289B">
                                    <w:rPr>
                                      <w:rFonts w:ascii="Times New Roman" w:hAnsi="Times New Roman" w:cs="Times New Roman"/>
                                    </w:rP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2E5ACD" id="_x0000_t202" coordsize="21600,21600" o:spt="202" path="m,l,21600r21600,l21600,xe">
                      <v:stroke joinstyle="miter"/>
                      <v:path gradientshapeok="t" o:connecttype="rect"/>
                    </v:shapetype>
                    <v:shape id="Text Box 15" o:spid="_x0000_s1028" type="#_x0000_t202" style="position:absolute;left:0;text-align:left;margin-left:11.45pt;margin-top:2.55pt;width:22.9pt;height:17.8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WZNLAIAAFg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">
                      <v:textbox>
                        <w:txbxContent>
                          <w:p w14:paraId="2EBB9F06" w14:textId="3300FB7C" w:rsidR="009446D8" w:rsidRPr="0026289B" w:rsidRDefault="009446D8" w:rsidP="00B62E5C">
                            <w:pPr>
                              <w:jc w:val="center"/>
                              <w:rPr>
                                <w:rFonts w:ascii="Times New Roman" w:hAnsi="Times New Roman" w:cs="Times New Roman"/>
                              </w:rPr>
                            </w:pPr>
                            <w:r w:rsidRPr="0026289B">
                              <w:rPr>
                                <w:rFonts w:ascii="Times New Roman" w:hAnsi="Times New Roman" w:cs="Times New Roman"/>
                              </w:rPr>
                              <w:t>X</w:t>
                            </w:r>
                          </w:p>
                        </w:txbxContent>
                      </v:textbox>
                    </v:shape>
                  </w:pict>
                </mc:Fallback>
              </mc:AlternateContent>
            </w:r>
          </w:p>
        </w:tc>
      </w:tr>
      <w:tr w:rsidR="00D21DCD" w:rsidRPr="00391B4A" w14:paraId="02003894" w14:textId="77777777" w:rsidTr="00426A7D">
        <w:trPr>
          <w:jc w:val="center"/>
        </w:trPr>
        <w:tc>
          <w:tcPr>
            <w:tcW w:w="3359" w:type="dxa"/>
            <w:shd w:val="clear" w:color="auto" w:fill="auto"/>
          </w:tcPr>
          <w:p w14:paraId="18A9C143" w14:textId="77777777" w:rsidR="00D21DCD" w:rsidRPr="00391B4A" w:rsidRDefault="00D21DCD" w:rsidP="00A5718C">
            <w:pPr>
              <w:spacing w:after="120"/>
              <w:jc w:val="both"/>
              <w:rPr>
                <w:rFonts w:ascii="Times New Roman" w:hAnsi="Times New Roman" w:cs="Times New Roman"/>
                <w:spacing w:val="-4"/>
                <w:sz w:val="24"/>
                <w:szCs w:val="24"/>
                <w:lang w:val="fr-FR"/>
              </w:rPr>
            </w:pPr>
            <w:r w:rsidRPr="00391B4A">
              <w:rPr>
                <w:rFonts w:ascii="Times New Roman" w:hAnsi="Times New Roman" w:cs="Times New Roman"/>
                <w:spacing w:val="-4"/>
                <w:sz w:val="24"/>
                <w:szCs w:val="24"/>
                <w:lang w:val="fr-FR"/>
              </w:rPr>
              <w:t>Khu chế xuất</w:t>
            </w:r>
          </w:p>
        </w:tc>
        <w:tc>
          <w:tcPr>
            <w:tcW w:w="1939" w:type="dxa"/>
            <w:shd w:val="clear" w:color="auto" w:fill="auto"/>
          </w:tcPr>
          <w:p w14:paraId="4367D918" w14:textId="77777777" w:rsidR="00D21DCD" w:rsidRPr="00391B4A" w:rsidRDefault="00D21DCD" w:rsidP="00A5718C">
            <w:pPr>
              <w:spacing w:after="120"/>
              <w:jc w:val="both"/>
              <w:rPr>
                <w:rFonts w:ascii="Times New Roman" w:hAnsi="Times New Roman" w:cs="Times New Roman"/>
                <w:spacing w:val="-4"/>
                <w:sz w:val="24"/>
                <w:szCs w:val="24"/>
                <w:lang w:val="fr-FR"/>
              </w:rPr>
            </w:pPr>
            <w:r w:rsidRPr="00391B4A">
              <w:rPr>
                <w:rFonts w:ascii="Times New Roman" w:hAnsi="Times New Roman" w:cs="Times New Roman"/>
                <w:noProof/>
                <w:spacing w:val="-4"/>
                <w:sz w:val="24"/>
                <w:szCs w:val="24"/>
              </w:rPr>
              <mc:AlternateContent>
                <mc:Choice Requires="wps">
                  <w:drawing>
                    <wp:anchor distT="45720" distB="45720" distL="114300" distR="114300" simplePos="0" relativeHeight="251678208" behindDoc="0" locked="0" layoutInCell="1" allowOverlap="1" wp14:anchorId="7E4DDDD5" wp14:editId="0C4437A8">
                      <wp:simplePos x="0" y="0"/>
                      <wp:positionH relativeFrom="column">
                        <wp:posOffset>145415</wp:posOffset>
                      </wp:positionH>
                      <wp:positionV relativeFrom="paragraph">
                        <wp:posOffset>31115</wp:posOffset>
                      </wp:positionV>
                      <wp:extent cx="290830" cy="226060"/>
                      <wp:effectExtent l="0" t="0" r="13970" b="2159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505BE732" w14:textId="77777777" w:rsidR="009446D8" w:rsidRDefault="009446D8" w:rsidP="00D21DC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4DDDD5" id="Text Box 14" o:spid="_x0000_s1029" type="#_x0000_t202" style="position:absolute;left:0;text-align:left;margin-left:11.45pt;margin-top:2.45pt;width:22.9pt;height:17.8pt;z-index:25167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qU9LQIAAFg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">
                      <v:textbox>
                        <w:txbxContent>
                          <w:p w14:paraId="505BE732" w14:textId="77777777" w:rsidR="009446D8" w:rsidRDefault="009446D8" w:rsidP="00D21DCD"/>
                        </w:txbxContent>
                      </v:textbox>
                    </v:shape>
                  </w:pict>
                </mc:Fallback>
              </mc:AlternateContent>
            </w:r>
          </w:p>
        </w:tc>
      </w:tr>
      <w:tr w:rsidR="00D21DCD" w:rsidRPr="00391B4A" w14:paraId="3354C7D8" w14:textId="77777777" w:rsidTr="00426A7D">
        <w:trPr>
          <w:jc w:val="center"/>
        </w:trPr>
        <w:tc>
          <w:tcPr>
            <w:tcW w:w="3359" w:type="dxa"/>
            <w:shd w:val="clear" w:color="auto" w:fill="auto"/>
          </w:tcPr>
          <w:p w14:paraId="5D87247C" w14:textId="77777777" w:rsidR="00D21DCD" w:rsidRPr="00391B4A" w:rsidRDefault="00D21DCD" w:rsidP="00A5718C">
            <w:pPr>
              <w:spacing w:after="120"/>
              <w:jc w:val="both"/>
              <w:rPr>
                <w:rFonts w:ascii="Times New Roman" w:hAnsi="Times New Roman" w:cs="Times New Roman"/>
                <w:spacing w:val="-4"/>
                <w:sz w:val="24"/>
                <w:szCs w:val="24"/>
                <w:lang w:val="fr-FR"/>
              </w:rPr>
            </w:pPr>
            <w:r w:rsidRPr="00391B4A">
              <w:rPr>
                <w:rFonts w:ascii="Times New Roman" w:hAnsi="Times New Roman" w:cs="Times New Roman"/>
                <w:spacing w:val="-4"/>
                <w:sz w:val="24"/>
                <w:szCs w:val="24"/>
                <w:lang w:val="fr-FR"/>
              </w:rPr>
              <w:t>Khu kinh tế</w:t>
            </w:r>
          </w:p>
        </w:tc>
        <w:tc>
          <w:tcPr>
            <w:tcW w:w="1939" w:type="dxa"/>
            <w:shd w:val="clear" w:color="auto" w:fill="auto"/>
          </w:tcPr>
          <w:p w14:paraId="248F9506" w14:textId="77777777" w:rsidR="00D21DCD" w:rsidRPr="00391B4A" w:rsidRDefault="00D21DCD" w:rsidP="00A5718C">
            <w:pPr>
              <w:spacing w:after="120"/>
              <w:jc w:val="both"/>
              <w:rPr>
                <w:rFonts w:ascii="Times New Roman" w:hAnsi="Times New Roman" w:cs="Times New Roman"/>
                <w:spacing w:val="-4"/>
                <w:sz w:val="24"/>
                <w:szCs w:val="24"/>
                <w:lang w:val="fr-FR"/>
              </w:rPr>
            </w:pPr>
            <w:r w:rsidRPr="00391B4A">
              <w:rPr>
                <w:rFonts w:ascii="Times New Roman" w:hAnsi="Times New Roman" w:cs="Times New Roman"/>
                <w:noProof/>
                <w:spacing w:val="-4"/>
                <w:sz w:val="24"/>
                <w:szCs w:val="24"/>
              </w:rPr>
              <mc:AlternateContent>
                <mc:Choice Requires="wps">
                  <w:drawing>
                    <wp:anchor distT="45720" distB="45720" distL="114300" distR="114300" simplePos="0" relativeHeight="251679232" behindDoc="0" locked="0" layoutInCell="1" allowOverlap="1" wp14:anchorId="3017E480" wp14:editId="1FA5CC62">
                      <wp:simplePos x="0" y="0"/>
                      <wp:positionH relativeFrom="column">
                        <wp:posOffset>145415</wp:posOffset>
                      </wp:positionH>
                      <wp:positionV relativeFrom="paragraph">
                        <wp:posOffset>29845</wp:posOffset>
                      </wp:positionV>
                      <wp:extent cx="290830" cy="226060"/>
                      <wp:effectExtent l="0" t="0" r="13970" b="2159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0B5D4BA" w14:textId="77777777" w:rsidR="009446D8" w:rsidRDefault="009446D8" w:rsidP="00D21DC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17E480" id="Text Box 13" o:spid="_x0000_s1030" type="#_x0000_t202" style="position:absolute;left:0;text-align:left;margin-left:11.45pt;margin-top:2.35pt;width:22.9pt;height:17.8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520LQIAAFg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">
                      <v:textbox>
                        <w:txbxContent>
                          <w:p w14:paraId="40B5D4BA" w14:textId="77777777" w:rsidR="009446D8" w:rsidRDefault="009446D8" w:rsidP="00D21DCD"/>
                        </w:txbxContent>
                      </v:textbox>
                    </v:shape>
                  </w:pict>
                </mc:Fallback>
              </mc:AlternateContent>
            </w:r>
          </w:p>
        </w:tc>
      </w:tr>
      <w:tr w:rsidR="00D21DCD" w:rsidRPr="00391B4A" w14:paraId="05974492" w14:textId="77777777" w:rsidTr="00426A7D">
        <w:trPr>
          <w:jc w:val="center"/>
        </w:trPr>
        <w:tc>
          <w:tcPr>
            <w:tcW w:w="3359" w:type="dxa"/>
            <w:shd w:val="clear" w:color="auto" w:fill="auto"/>
          </w:tcPr>
          <w:p w14:paraId="568379F1" w14:textId="77777777" w:rsidR="00D21DCD" w:rsidRPr="00391B4A" w:rsidRDefault="00D21DCD" w:rsidP="00A5718C">
            <w:pPr>
              <w:spacing w:after="120"/>
              <w:jc w:val="both"/>
              <w:rPr>
                <w:rFonts w:ascii="Times New Roman" w:hAnsi="Times New Roman" w:cs="Times New Roman"/>
                <w:spacing w:val="-4"/>
                <w:sz w:val="24"/>
                <w:szCs w:val="24"/>
                <w:lang w:val="fr-FR"/>
              </w:rPr>
            </w:pPr>
            <w:r w:rsidRPr="00391B4A">
              <w:rPr>
                <w:rFonts w:ascii="Times New Roman" w:hAnsi="Times New Roman" w:cs="Times New Roman"/>
                <w:spacing w:val="-4"/>
                <w:sz w:val="24"/>
                <w:szCs w:val="24"/>
                <w:lang w:val="fr-FR"/>
              </w:rPr>
              <w:t>Khu công nghệ cao</w:t>
            </w:r>
          </w:p>
        </w:tc>
        <w:tc>
          <w:tcPr>
            <w:tcW w:w="1939" w:type="dxa"/>
            <w:shd w:val="clear" w:color="auto" w:fill="auto"/>
          </w:tcPr>
          <w:p w14:paraId="0CE9EF8A" w14:textId="77777777" w:rsidR="00D21DCD" w:rsidRPr="00391B4A" w:rsidRDefault="00D21DCD" w:rsidP="00A5718C">
            <w:pPr>
              <w:spacing w:after="120"/>
              <w:jc w:val="both"/>
              <w:rPr>
                <w:rFonts w:ascii="Times New Roman" w:hAnsi="Times New Roman" w:cs="Times New Roman"/>
                <w:spacing w:val="-4"/>
                <w:sz w:val="24"/>
                <w:szCs w:val="24"/>
                <w:lang w:val="fr-FR"/>
              </w:rPr>
            </w:pPr>
            <w:r w:rsidRPr="00391B4A">
              <w:rPr>
                <w:rFonts w:ascii="Times New Roman" w:hAnsi="Times New Roman" w:cs="Times New Roman"/>
                <w:noProof/>
                <w:spacing w:val="-4"/>
                <w:sz w:val="24"/>
                <w:szCs w:val="24"/>
              </w:rPr>
              <mc:AlternateContent>
                <mc:Choice Requires="wps">
                  <w:drawing>
                    <wp:anchor distT="45720" distB="45720" distL="114300" distR="114300" simplePos="0" relativeHeight="251680256" behindDoc="0" locked="0" layoutInCell="1" allowOverlap="1" wp14:anchorId="369E82D3" wp14:editId="7A0DAD78">
                      <wp:simplePos x="0" y="0"/>
                      <wp:positionH relativeFrom="column">
                        <wp:posOffset>145415</wp:posOffset>
                      </wp:positionH>
                      <wp:positionV relativeFrom="paragraph">
                        <wp:posOffset>28575</wp:posOffset>
                      </wp:positionV>
                      <wp:extent cx="290830" cy="226060"/>
                      <wp:effectExtent l="0" t="0" r="13970" b="2159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3B074971" w14:textId="14198951" w:rsidR="009446D8" w:rsidRDefault="009446D8" w:rsidP="00D21DC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9E82D3" id="Text Box 12" o:spid="_x0000_s1031" type="#_x0000_t202" style="position:absolute;left:0;text-align:left;margin-left:11.45pt;margin-top:2.25pt;width:22.9pt;height:17.8pt;z-index:25168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F7ELAIAAFg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">
                      <v:textbox>
                        <w:txbxContent>
                          <w:p w14:paraId="3B074971" w14:textId="14198951" w:rsidR="009446D8" w:rsidRDefault="009446D8" w:rsidP="00D21DCD"/>
                        </w:txbxContent>
                      </v:textbox>
                    </v:shape>
                  </w:pict>
                </mc:Fallback>
              </mc:AlternateContent>
            </w:r>
          </w:p>
        </w:tc>
      </w:tr>
    </w:tbl>
    <w:bookmarkEnd w:id="3"/>
    <w:p w14:paraId="031D56ED" w14:textId="77777777" w:rsidR="00187F1D" w:rsidRPr="00391B4A" w:rsidRDefault="00187F1D" w:rsidP="00A951DC">
      <w:pPr>
        <w:jc w:val="both"/>
        <w:rPr>
          <w:rFonts w:ascii="Times New Roman" w:hAnsi="Times New Roman" w:cs="Times New Roman"/>
          <w:i/>
          <w:sz w:val="24"/>
          <w:szCs w:val="24"/>
        </w:rPr>
      </w:pPr>
      <w:r w:rsidRPr="00391B4A">
        <w:rPr>
          <w:rFonts w:ascii="Times New Roman" w:hAnsi="Times New Roman" w:cs="Times New Roman"/>
          <w:noProof/>
          <w:sz w:val="24"/>
          <w:szCs w:val="24"/>
        </w:rPr>
        <mc:AlternateContent>
          <mc:Choice Requires="wps">
            <w:drawing>
              <wp:anchor distT="0" distB="0" distL="114300" distR="114300" simplePos="0" relativeHeight="251651584" behindDoc="0" locked="0" layoutInCell="1" allowOverlap="1" wp14:anchorId="018C8468" wp14:editId="06C04773">
                <wp:simplePos x="0" y="0"/>
                <wp:positionH relativeFrom="margin">
                  <wp:posOffset>9525</wp:posOffset>
                </wp:positionH>
                <wp:positionV relativeFrom="paragraph">
                  <wp:posOffset>125730</wp:posOffset>
                </wp:positionV>
                <wp:extent cx="342900" cy="279400"/>
                <wp:effectExtent l="0" t="0" r="19050" b="25400"/>
                <wp:wrapNone/>
                <wp:docPr id="227" name="Hình chữ nhật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A2B347E" id="Hình chữ nhật 16" o:spid="_x0000_s1026" style="position:absolute;margin-left:.75pt;margin-top:9.9pt;width:27pt;height:22pt;z-index:25165158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" strokeweight=".26mm">
                <v:stroke endcap="square"/>
                <w10:wrap anchorx="margin"/>
              </v:rect>
            </w:pict>
          </mc:Fallback>
        </mc:AlternateContent>
      </w:r>
    </w:p>
    <w:p w14:paraId="179C6398" w14:textId="77777777" w:rsidR="00187F1D" w:rsidRPr="00391B4A" w:rsidRDefault="00187F1D" w:rsidP="00A951DC">
      <w:pPr>
        <w:ind w:left="709"/>
        <w:jc w:val="both"/>
        <w:rPr>
          <w:rFonts w:ascii="Times New Roman" w:hAnsi="Times New Roman" w:cs="Times New Roman"/>
          <w:i/>
          <w:sz w:val="24"/>
          <w:szCs w:val="24"/>
          <w:lang w:eastAsia="zh-CN"/>
        </w:rPr>
      </w:pPr>
      <w:r w:rsidRPr="00391B4A">
        <w:rPr>
          <w:rFonts w:ascii="Times New Roman" w:hAnsi="Times New Roman" w:cs="Times New Roman"/>
          <w:sz w:val="24"/>
          <w:szCs w:val="24"/>
          <w:lang w:eastAsia="zh-CN"/>
        </w:rPr>
        <w:t>Doanh nghiệp xã hội</w:t>
      </w:r>
      <w:r w:rsidRPr="00391B4A">
        <w:rPr>
          <w:rFonts w:ascii="Times New Roman" w:hAnsi="Times New Roman" w:cs="Times New Roman"/>
          <w:b/>
          <w:sz w:val="24"/>
          <w:szCs w:val="24"/>
          <w:lang w:eastAsia="zh-CN"/>
        </w:rPr>
        <w:t xml:space="preserve"> </w:t>
      </w:r>
      <w:r w:rsidRPr="00391B4A">
        <w:rPr>
          <w:rFonts w:ascii="Times New Roman" w:hAnsi="Times New Roman" w:cs="Times New Roman"/>
          <w:sz w:val="24"/>
          <w:szCs w:val="24"/>
          <w:lang w:eastAsia="zh-CN"/>
        </w:rPr>
        <w:t>(</w:t>
      </w:r>
      <w:r w:rsidRPr="00391B4A">
        <w:rPr>
          <w:rFonts w:ascii="Times New Roman" w:hAnsi="Times New Roman" w:cs="Times New Roman"/>
          <w:i/>
          <w:sz w:val="24"/>
          <w:szCs w:val="24"/>
          <w:lang w:eastAsia="zh-CN"/>
        </w:rPr>
        <w:t>Đánh dấu X vào ô vuông nếu là doanh nghiệp xã hội)</w:t>
      </w:r>
    </w:p>
    <w:p w14:paraId="65A5791D" w14:textId="77777777" w:rsidR="00187F1D" w:rsidRPr="00391B4A" w:rsidRDefault="00187F1D" w:rsidP="00A951DC">
      <w:pPr>
        <w:ind w:left="709"/>
        <w:jc w:val="both"/>
        <w:rPr>
          <w:rFonts w:ascii="Times New Roman" w:hAnsi="Times New Roman" w:cs="Times New Roman"/>
          <w:i/>
          <w:sz w:val="24"/>
          <w:szCs w:val="24"/>
          <w:lang w:eastAsia="zh-CN"/>
        </w:rPr>
      </w:pPr>
    </w:p>
    <w:p w14:paraId="1824358A" w14:textId="77777777" w:rsidR="00187F1D" w:rsidRPr="00391B4A" w:rsidRDefault="00187F1D" w:rsidP="00A951DC">
      <w:pPr>
        <w:tabs>
          <w:tab w:val="right" w:leader="dot" w:pos="9072"/>
        </w:tabs>
        <w:suppressAutoHyphens/>
        <w:ind w:left="709"/>
        <w:jc w:val="both"/>
        <w:rPr>
          <w:rFonts w:ascii="Times New Roman" w:hAnsi="Times New Roman" w:cs="Times New Roman"/>
          <w:i/>
          <w:sz w:val="24"/>
          <w:szCs w:val="24"/>
          <w:lang w:eastAsia="zh-CN"/>
        </w:rPr>
      </w:pPr>
      <w:r w:rsidRPr="00391B4A">
        <w:rPr>
          <w:rFonts w:ascii="Times New Roman" w:hAnsi="Times New Roman" w:cs="Times New Roman"/>
          <w:noProof/>
          <w:sz w:val="24"/>
          <w:szCs w:val="24"/>
        </w:rPr>
        <mc:AlternateContent>
          <mc:Choice Requires="wps">
            <w:drawing>
              <wp:anchor distT="0" distB="0" distL="114300" distR="114300" simplePos="0" relativeHeight="251652608" behindDoc="0" locked="0" layoutInCell="1" allowOverlap="1" wp14:anchorId="1981CD10" wp14:editId="23A4AC54">
                <wp:simplePos x="0" y="0"/>
                <wp:positionH relativeFrom="column">
                  <wp:posOffset>0</wp:posOffset>
                </wp:positionH>
                <wp:positionV relativeFrom="paragraph">
                  <wp:posOffset>-635</wp:posOffset>
                </wp:positionV>
                <wp:extent cx="342900" cy="279400"/>
                <wp:effectExtent l="0" t="0" r="19050" b="25400"/>
                <wp:wrapNone/>
                <wp:docPr id="28" name="Hình chữ nhật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3D80C64" id="Hình chữ nhật 16" o:spid="_x0000_s1026" style="position:absolute;margin-left:0;margin-top:-.05pt;width:27pt;height:22pt;z-index:2516526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" strokeweight=".26mm">
                <v:stroke endcap="square"/>
              </v:rect>
            </w:pict>
          </mc:Fallback>
        </mc:AlternateContent>
      </w:r>
      <w:r w:rsidRPr="00391B4A">
        <w:rPr>
          <w:rFonts w:ascii="Times New Roman" w:hAnsi="Times New Roman" w:cs="Times New Roman"/>
          <w:sz w:val="24"/>
          <w:szCs w:val="24"/>
          <w:lang w:eastAsia="zh-CN"/>
        </w:rPr>
        <w:t>Công ty chứng khoán/Công ty quản lý quỹ đầu tư chứng khoán/Công ty đầu tư chứng khoán: (</w:t>
      </w:r>
      <w:r w:rsidRPr="00391B4A">
        <w:rPr>
          <w:rFonts w:ascii="Times New Roman" w:hAnsi="Times New Roman" w:cs="Times New Roman"/>
          <w:i/>
          <w:sz w:val="24"/>
          <w:szCs w:val="24"/>
          <w:lang w:eastAsia="zh-CN"/>
        </w:rPr>
        <w:t>Đánh dấu X nếu là Công ty chứng khoán/Công ty quản lý quỹ đầu tư chứng khoán/Công ty đầu tư chứng khoán và kê khai thêm các thông tin sau đây)</w:t>
      </w:r>
    </w:p>
    <w:p w14:paraId="4026A71B" w14:textId="77777777" w:rsidR="00187F1D" w:rsidRPr="00391B4A" w:rsidRDefault="00187F1D" w:rsidP="00A951DC">
      <w:pPr>
        <w:tabs>
          <w:tab w:val="right" w:leader="dot" w:pos="9072"/>
        </w:tabs>
        <w:suppressAutoHyphens/>
        <w:ind w:firstLine="567"/>
        <w:jc w:val="both"/>
        <w:rPr>
          <w:rFonts w:ascii="Times New Roman" w:hAnsi="Times New Roman" w:cs="Times New Roman"/>
          <w:i/>
          <w:sz w:val="24"/>
          <w:szCs w:val="24"/>
          <w:lang w:eastAsia="zh-CN"/>
        </w:rPr>
      </w:pPr>
    </w:p>
    <w:p w14:paraId="25E58496" w14:textId="5BF21493" w:rsidR="00187F1D" w:rsidRPr="00391B4A" w:rsidRDefault="00187F1D" w:rsidP="00A951DC">
      <w:pPr>
        <w:tabs>
          <w:tab w:val="right" w:leader="dot" w:pos="9072"/>
        </w:tabs>
        <w:suppressAutoHyphens/>
        <w:ind w:left="709"/>
        <w:jc w:val="both"/>
        <w:rPr>
          <w:rFonts w:ascii="Times New Roman" w:hAnsi="Times New Roman" w:cs="Times New Roman"/>
          <w:sz w:val="24"/>
          <w:szCs w:val="24"/>
          <w:lang w:eastAsia="zh-CN"/>
        </w:rPr>
      </w:pPr>
      <w:r w:rsidRPr="00C139F9">
        <w:rPr>
          <w:rFonts w:ascii="Times New Roman" w:hAnsi="Times New Roman" w:cs="Times New Roman"/>
          <w:sz w:val="24"/>
          <w:szCs w:val="24"/>
          <w:highlight w:val="yellow"/>
          <w:lang w:eastAsia="zh-CN"/>
        </w:rPr>
        <w:t>Giấy phép thành lập và hoạt động</w:t>
      </w:r>
      <w:r w:rsidR="00C659C5" w:rsidRPr="00C139F9">
        <w:rPr>
          <w:rFonts w:ascii="Times New Roman" w:hAnsi="Times New Roman" w:cs="Times New Roman"/>
          <w:sz w:val="24"/>
          <w:szCs w:val="24"/>
          <w:highlight w:val="yellow"/>
          <w:lang w:eastAsia="zh-CN"/>
        </w:rPr>
        <w:t xml:space="preserve"> số</w:t>
      </w:r>
      <w:r w:rsidRPr="00C139F9">
        <w:rPr>
          <w:rFonts w:ascii="Times New Roman" w:hAnsi="Times New Roman" w:cs="Times New Roman"/>
          <w:sz w:val="24"/>
          <w:szCs w:val="24"/>
          <w:highlight w:val="yellow"/>
          <w:lang w:eastAsia="zh-CN"/>
        </w:rPr>
        <w:t>: …………</w:t>
      </w:r>
      <w:r w:rsidR="00C659C5" w:rsidRPr="00C139F9">
        <w:rPr>
          <w:rFonts w:ascii="Times New Roman" w:hAnsi="Times New Roman" w:cs="Times New Roman"/>
          <w:sz w:val="24"/>
          <w:szCs w:val="24"/>
          <w:highlight w:val="yellow"/>
          <w:lang w:eastAsia="zh-CN"/>
        </w:rPr>
        <w:t>(</w:t>
      </w:r>
      <w:r w:rsidR="00C659C5" w:rsidRPr="00C139F9">
        <w:rPr>
          <w:rFonts w:ascii="Times New Roman" w:hAnsi="Times New Roman" w:cs="Times New Roman"/>
          <w:i/>
          <w:iCs/>
          <w:sz w:val="24"/>
          <w:szCs w:val="24"/>
          <w:highlight w:val="yellow"/>
          <w:lang w:eastAsia="zh-CN"/>
        </w:rPr>
        <w:t>nếu có</w:t>
      </w:r>
      <w:r w:rsidR="00C659C5" w:rsidRPr="00C139F9">
        <w:rPr>
          <w:rFonts w:ascii="Times New Roman" w:hAnsi="Times New Roman" w:cs="Times New Roman"/>
          <w:sz w:val="24"/>
          <w:szCs w:val="24"/>
          <w:highlight w:val="yellow"/>
          <w:lang w:eastAsia="zh-CN"/>
        </w:rPr>
        <w:t>)</w:t>
      </w:r>
      <w:r w:rsidRPr="00C139F9">
        <w:rPr>
          <w:rFonts w:ascii="Times New Roman" w:hAnsi="Times New Roman" w:cs="Times New Roman"/>
          <w:sz w:val="24"/>
          <w:szCs w:val="24"/>
          <w:highlight w:val="yellow"/>
          <w:lang w:eastAsia="zh-CN"/>
        </w:rPr>
        <w:t xml:space="preserve"> tại Ủy ban Chứng khoán Nhà nước</w:t>
      </w:r>
      <w:r w:rsidR="00C659C5" w:rsidRPr="00C139F9">
        <w:rPr>
          <w:rFonts w:ascii="Times New Roman" w:hAnsi="Times New Roman" w:cs="Times New Roman"/>
          <w:sz w:val="24"/>
          <w:szCs w:val="24"/>
          <w:highlight w:val="yellow"/>
          <w:lang w:eastAsia="zh-CN"/>
        </w:rPr>
        <w:t xml:space="preserve"> cấp ngày: …./…./….</w:t>
      </w:r>
    </w:p>
    <w:p w14:paraId="711C36CC" w14:textId="77777777" w:rsidR="00187F1D" w:rsidRPr="00391B4A" w:rsidRDefault="00187F1D" w:rsidP="00A951DC">
      <w:pPr>
        <w:tabs>
          <w:tab w:val="right" w:leader="dot" w:pos="9072"/>
        </w:tabs>
        <w:suppressAutoHyphens/>
        <w:ind w:firstLine="567"/>
        <w:jc w:val="both"/>
        <w:rPr>
          <w:rFonts w:ascii="Times New Roman" w:hAnsi="Times New Roman" w:cs="Times New Roman"/>
          <w:sz w:val="24"/>
          <w:szCs w:val="24"/>
          <w:lang w:eastAsia="zh-CN"/>
        </w:rPr>
      </w:pPr>
    </w:p>
    <w:p w14:paraId="13943B59" w14:textId="11F3D943" w:rsidR="006070D2" w:rsidRPr="00391B4A" w:rsidRDefault="00187F1D" w:rsidP="00A951DC">
      <w:pPr>
        <w:pStyle w:val="ListParagraph"/>
        <w:numPr>
          <w:ilvl w:val="0"/>
          <w:numId w:val="12"/>
        </w:numPr>
        <w:suppressAutoHyphens/>
        <w:ind w:hanging="720"/>
        <w:jc w:val="both"/>
        <w:rPr>
          <w:rFonts w:ascii="Times New Roman" w:hAnsi="Times New Roman" w:cs="Times New Roman"/>
          <w:sz w:val="24"/>
          <w:szCs w:val="24"/>
        </w:rPr>
      </w:pPr>
      <w:r w:rsidRPr="00391B4A">
        <w:rPr>
          <w:rFonts w:ascii="Times New Roman" w:hAnsi="Times New Roman" w:cs="Times New Roman"/>
          <w:sz w:val="24"/>
          <w:szCs w:val="24"/>
        </w:rPr>
        <w:t>Doanh nghiệp có Giấy chứng nhận quyền sử dụng đất tại đảo và xã, phường, thị trấn biên giới; xã, phường, thị trấn ven biển; khu vực khác có ảnh hưởng đến quốc phòng,</w:t>
      </w:r>
      <w:r w:rsidR="006070D2" w:rsidRPr="00391B4A">
        <w:rPr>
          <w:rFonts w:ascii="Times New Roman" w:hAnsi="Times New Roman" w:cs="Times New Roman"/>
          <w:sz w:val="24"/>
          <w:szCs w:val="24"/>
        </w:rPr>
        <w:t xml:space="preserve"> </w:t>
      </w:r>
      <w:r w:rsidRPr="00391B4A">
        <w:rPr>
          <w:rFonts w:ascii="Times New Roman" w:hAnsi="Times New Roman" w:cs="Times New Roman"/>
          <w:sz w:val="24"/>
          <w:szCs w:val="24"/>
        </w:rPr>
        <w:t>an ninh</w:t>
      </w:r>
      <w:r w:rsidR="00345A76" w:rsidRPr="00391B4A">
        <w:rPr>
          <w:rStyle w:val="FootnoteReference"/>
          <w:rFonts w:ascii="Times New Roman" w:hAnsi="Times New Roman" w:cs="Times New Roman"/>
          <w:sz w:val="24"/>
          <w:szCs w:val="24"/>
        </w:rPr>
        <w:footnoteReference w:id="6"/>
      </w:r>
      <w:r w:rsidRPr="00391B4A">
        <w:rPr>
          <w:rFonts w:ascii="Times New Roman" w:hAnsi="Times New Roman" w:cs="Times New Roman"/>
          <w:sz w:val="24"/>
          <w:szCs w:val="24"/>
        </w:rPr>
        <w:t>:</w:t>
      </w:r>
    </w:p>
    <w:p w14:paraId="626F14D0" w14:textId="5CD9335C" w:rsidR="00187F1D" w:rsidRPr="00391B4A" w:rsidRDefault="00187F1D" w:rsidP="00A951DC">
      <w:pPr>
        <w:pStyle w:val="ListParagraph"/>
        <w:suppressAutoHyphens/>
        <w:jc w:val="both"/>
        <w:rPr>
          <w:rFonts w:ascii="Times New Roman" w:hAnsi="Times New Roman" w:cs="Times New Roman"/>
          <w:sz w:val="24"/>
          <w:szCs w:val="24"/>
        </w:rPr>
      </w:pPr>
      <w:r w:rsidRPr="00391B4A">
        <w:rPr>
          <w:rFonts w:ascii="Times New Roman" w:hAnsi="Times New Roman" w:cs="Times New Roman"/>
          <w:sz w:val="24"/>
          <w:szCs w:val="24"/>
        </w:rPr>
        <w:tab/>
        <w:t xml:space="preserve">       </w:t>
      </w:r>
    </w:p>
    <w:p w14:paraId="5A7E4E32" w14:textId="77777777" w:rsidR="00187F1D" w:rsidRPr="00391B4A" w:rsidRDefault="00187F1D" w:rsidP="00A951DC">
      <w:pPr>
        <w:suppressAutoHyphens/>
        <w:jc w:val="both"/>
        <w:rPr>
          <w:rFonts w:ascii="Times New Roman" w:hAnsi="Times New Roman" w:cs="Times New Roman"/>
          <w:sz w:val="24"/>
          <w:szCs w:val="24"/>
          <w:lang w:eastAsia="zh-CN"/>
        </w:rPr>
      </w:pPr>
      <w:r w:rsidRPr="00391B4A">
        <w:rPr>
          <w:rFonts w:ascii="Times New Roman" w:hAnsi="Times New Roman" w:cs="Times New Roman"/>
          <w:noProof/>
          <w:sz w:val="24"/>
          <w:szCs w:val="24"/>
        </w:rPr>
        <mc:AlternateContent>
          <mc:Choice Requires="wps">
            <w:drawing>
              <wp:anchor distT="0" distB="0" distL="114300" distR="114300" simplePos="0" relativeHeight="251654656" behindDoc="1" locked="0" layoutInCell="1" allowOverlap="1" wp14:anchorId="7F73D59C" wp14:editId="2457D9C2">
                <wp:simplePos x="0" y="0"/>
                <wp:positionH relativeFrom="column">
                  <wp:posOffset>1523365</wp:posOffset>
                </wp:positionH>
                <wp:positionV relativeFrom="paragraph">
                  <wp:posOffset>8255</wp:posOffset>
                </wp:positionV>
                <wp:extent cx="333375" cy="279400"/>
                <wp:effectExtent l="0" t="0" r="28575" b="25400"/>
                <wp:wrapTight wrapText="bothSides">
                  <wp:wrapPolygon edited="0">
                    <wp:start x="0" y="0"/>
                    <wp:lineTo x="0" y="22091"/>
                    <wp:lineTo x="22217" y="22091"/>
                    <wp:lineTo x="22217" y="0"/>
                    <wp:lineTo x="0" y="0"/>
                  </wp:wrapPolygon>
                </wp:wrapTight>
                <wp:docPr id="34" name="Hình chữ nhật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279400"/>
                        </a:xfrm>
                        <a:prstGeom prst="rect">
                          <a:avLst/>
                        </a:prstGeom>
                        <a:solidFill>
                          <a:srgbClr val="FFFFFF"/>
                        </a:solidFill>
                        <a:ln w="9360" cap="sq">
                          <a:solidFill>
                            <a:srgbClr val="000000"/>
                          </a:solidFill>
                          <a:miter lim="800000"/>
                          <a:headEnd/>
                          <a:tailEnd/>
                        </a:ln>
                      </wps:spPr>
                      <wps:txbx>
                        <w:txbxContent>
                          <w:p w14:paraId="267C9E57" w14:textId="650613F9" w:rsidR="009446D8" w:rsidRPr="009172D5" w:rsidRDefault="009446D8" w:rsidP="009172D5">
                            <w:pPr>
                              <w:jc w:val="center"/>
                              <w:rPr>
                                <w:rFonts w:ascii="Times New Roman" w:hAnsi="Times New Roman" w:cs="Times New Roman"/>
                              </w:rPr>
                            </w:pPr>
                            <w:r w:rsidRPr="009172D5">
                              <w:rPr>
                                <w:rFonts w:ascii="Times New Roman" w:hAnsi="Times New Roman" w:cs="Times New Roman"/>
                              </w:rPr>
                              <w:t>X</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73D59C" id="Hình chữ nhật 16" o:spid="_x0000_s1032" style="position:absolute;left:0;text-align:left;margin-left:119.95pt;margin-top:.65pt;width:26.25pt;height:2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" strokeweight=".26mm">
                <v:stroke endcap="square"/>
                <v:textbox>
                  <w:txbxContent>
                    <w:p w14:paraId="267C9E57" w14:textId="650613F9" w:rsidR="009446D8" w:rsidRPr="009172D5" w:rsidRDefault="009446D8" w:rsidP="009172D5">
                      <w:pPr>
                        <w:jc w:val="center"/>
                        <w:rPr>
                          <w:rFonts w:ascii="Times New Roman" w:hAnsi="Times New Roman" w:cs="Times New Roman"/>
                        </w:rPr>
                      </w:pPr>
                      <w:r w:rsidRPr="009172D5">
                        <w:rPr>
                          <w:rFonts w:ascii="Times New Roman" w:hAnsi="Times New Roman" w:cs="Times New Roman"/>
                        </w:rPr>
                        <w:t>X</w:t>
                      </w:r>
                    </w:p>
                  </w:txbxContent>
                </v:textbox>
                <w10:wrap type="tight"/>
              </v:rect>
            </w:pict>
          </mc:Fallback>
        </mc:AlternateContent>
      </w:r>
      <w:r w:rsidRPr="00391B4A">
        <w:rPr>
          <w:rFonts w:ascii="Times New Roman" w:hAnsi="Times New Roman" w:cs="Times New Roman"/>
          <w:noProof/>
          <w:sz w:val="24"/>
          <w:szCs w:val="24"/>
        </w:rPr>
        <mc:AlternateContent>
          <mc:Choice Requires="wps">
            <w:drawing>
              <wp:anchor distT="0" distB="0" distL="114300" distR="114300" simplePos="0" relativeHeight="251653632" behindDoc="1" locked="0" layoutInCell="1" allowOverlap="1" wp14:anchorId="5FC2C59E" wp14:editId="4E242BA5">
                <wp:simplePos x="0" y="0"/>
                <wp:positionH relativeFrom="column">
                  <wp:posOffset>461010</wp:posOffset>
                </wp:positionH>
                <wp:positionV relativeFrom="paragraph">
                  <wp:posOffset>11430</wp:posOffset>
                </wp:positionV>
                <wp:extent cx="342900" cy="279400"/>
                <wp:effectExtent l="0" t="0" r="19050" b="25400"/>
                <wp:wrapTight wrapText="bothSides">
                  <wp:wrapPolygon edited="0">
                    <wp:start x="0" y="0"/>
                    <wp:lineTo x="0" y="22091"/>
                    <wp:lineTo x="21600" y="22091"/>
                    <wp:lineTo x="21600" y="0"/>
                    <wp:lineTo x="0" y="0"/>
                  </wp:wrapPolygon>
                </wp:wrapTight>
                <wp:docPr id="32" name="Hình chữ nhật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F1974D" id="Hình chữ nhật 16" o:spid="_x0000_s1026" style="position:absolute;margin-left:36.3pt;margin-top:.9pt;width:27pt;height:22pt;z-index:-2516628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" strokeweight=".26mm">
                <v:stroke endcap="square"/>
                <w10:wrap type="tight"/>
              </v:rect>
            </w:pict>
          </mc:Fallback>
        </mc:AlternateContent>
      </w:r>
      <w:r w:rsidRPr="00391B4A">
        <w:rPr>
          <w:rFonts w:ascii="Times New Roman" w:hAnsi="Times New Roman" w:cs="Times New Roman"/>
          <w:sz w:val="24"/>
          <w:szCs w:val="24"/>
        </w:rPr>
        <w:t xml:space="preserve">               Có</w:t>
      </w:r>
      <w:r w:rsidRPr="00391B4A">
        <w:rPr>
          <w:rFonts w:ascii="Times New Roman" w:hAnsi="Times New Roman" w:cs="Times New Roman"/>
          <w:sz w:val="24"/>
          <w:szCs w:val="24"/>
        </w:rPr>
        <w:tab/>
        <w:t xml:space="preserve">                             Không</w:t>
      </w:r>
    </w:p>
    <w:p w14:paraId="3A8ABDD0" w14:textId="77777777" w:rsidR="00187F1D" w:rsidRPr="00391B4A" w:rsidRDefault="00187F1D" w:rsidP="00A951DC">
      <w:pPr>
        <w:ind w:left="709"/>
        <w:jc w:val="both"/>
        <w:rPr>
          <w:rFonts w:ascii="Times New Roman" w:hAnsi="Times New Roman" w:cs="Times New Roman"/>
          <w:i/>
          <w:sz w:val="24"/>
          <w:szCs w:val="24"/>
        </w:rPr>
      </w:pPr>
    </w:p>
    <w:p w14:paraId="297109F4" w14:textId="77777777" w:rsidR="00187F1D" w:rsidRPr="00391B4A" w:rsidRDefault="00187F1D" w:rsidP="00A951DC">
      <w:pPr>
        <w:tabs>
          <w:tab w:val="left" w:leader="dot" w:pos="4680"/>
          <w:tab w:val="left" w:leader="dot" w:pos="8280"/>
        </w:tabs>
        <w:ind w:left="720"/>
        <w:rPr>
          <w:rFonts w:ascii="Times New Roman" w:hAnsi="Times New Roman" w:cs="Times New Roman"/>
          <w:sz w:val="24"/>
          <w:szCs w:val="24"/>
          <w:lang w:eastAsia="zh-CN"/>
        </w:rPr>
      </w:pPr>
    </w:p>
    <w:p w14:paraId="5A543637" w14:textId="77777777" w:rsidR="006A0B54" w:rsidRPr="00391B4A" w:rsidRDefault="006A0B54" w:rsidP="00A951DC">
      <w:pPr>
        <w:ind w:left="720" w:hanging="720"/>
        <w:jc w:val="both"/>
        <w:rPr>
          <w:rFonts w:ascii="Times New Roman" w:hAnsi="Times New Roman" w:cs="Times New Roman"/>
          <w:sz w:val="24"/>
          <w:szCs w:val="24"/>
          <w:lang w:eastAsia="zh-CN"/>
        </w:rPr>
      </w:pPr>
      <w:r w:rsidRPr="00391B4A">
        <w:rPr>
          <w:rFonts w:ascii="Times New Roman" w:hAnsi="Times New Roman" w:cs="Times New Roman"/>
          <w:b/>
          <w:bCs/>
          <w:sz w:val="24"/>
          <w:szCs w:val="24"/>
          <w:lang w:eastAsia="zh-CN"/>
        </w:rPr>
        <w:t xml:space="preserve">4. </w:t>
      </w:r>
      <w:r w:rsidR="002104A1" w:rsidRPr="00391B4A">
        <w:rPr>
          <w:rFonts w:ascii="Times New Roman" w:hAnsi="Times New Roman" w:cs="Times New Roman"/>
          <w:b/>
          <w:bCs/>
          <w:sz w:val="24"/>
          <w:szCs w:val="24"/>
          <w:lang w:eastAsia="zh-CN"/>
        </w:rPr>
        <w:tab/>
      </w:r>
      <w:r w:rsidRPr="00391B4A">
        <w:rPr>
          <w:rFonts w:ascii="Times New Roman" w:hAnsi="Times New Roman" w:cs="Times New Roman"/>
          <w:b/>
          <w:bCs/>
          <w:sz w:val="24"/>
          <w:szCs w:val="24"/>
          <w:lang w:eastAsia="zh-CN"/>
        </w:rPr>
        <w:t>Ngành, nghề kinh doanh</w:t>
      </w:r>
      <w:r w:rsidRPr="00391B4A">
        <w:rPr>
          <w:rFonts w:ascii="Times New Roman" w:hAnsi="Times New Roman" w:cs="Times New Roman"/>
          <w:sz w:val="24"/>
          <w:szCs w:val="24"/>
          <w:lang w:eastAsia="zh-CN"/>
        </w:rPr>
        <w:t xml:space="preserve"> (</w:t>
      </w:r>
      <w:r w:rsidRPr="00391B4A">
        <w:rPr>
          <w:rFonts w:ascii="Times New Roman" w:hAnsi="Times New Roman" w:cs="Times New Roman"/>
          <w:i/>
          <w:iCs/>
          <w:sz w:val="24"/>
          <w:szCs w:val="24"/>
          <w:lang w:eastAsia="zh-CN"/>
        </w:rPr>
        <w:t>ghi tên và mã theo ngành cấp 4 trong Hệ thống ngành kinh tế Việt Nam</w:t>
      </w:r>
      <w:r w:rsidRPr="00391B4A">
        <w:rPr>
          <w:rFonts w:ascii="Times New Roman" w:hAnsi="Times New Roman" w:cs="Times New Roman"/>
          <w:sz w:val="24"/>
          <w:szCs w:val="24"/>
          <w:lang w:eastAsia="zh-CN"/>
        </w:rPr>
        <w:t xml:space="preserve">): </w:t>
      </w:r>
    </w:p>
    <w:p w14:paraId="6BB0C2B4" w14:textId="77777777" w:rsidR="00E52349" w:rsidRPr="00391B4A" w:rsidRDefault="00E52349" w:rsidP="00A951DC">
      <w:pPr>
        <w:ind w:left="720" w:hanging="720"/>
        <w:rPr>
          <w:rFonts w:ascii="Times New Roman" w:hAnsi="Times New Roman" w:cs="Times New Roman"/>
          <w:sz w:val="24"/>
          <w:szCs w:val="24"/>
          <w:lang w:eastAsia="zh-CN"/>
        </w:rPr>
      </w:pPr>
    </w:p>
    <w:tbl>
      <w:tblPr>
        <w:tblW w:w="8651" w:type="dxa"/>
        <w:tblInd w:w="704" w:type="dxa"/>
        <w:tblLayout w:type="fixed"/>
        <w:tblLook w:val="0000" w:firstRow="0" w:lastRow="0" w:firstColumn="0" w:lastColumn="0" w:noHBand="0" w:noVBand="0"/>
      </w:tblPr>
      <w:tblGrid>
        <w:gridCol w:w="900"/>
        <w:gridCol w:w="4628"/>
        <w:gridCol w:w="1233"/>
        <w:gridCol w:w="1890"/>
      </w:tblGrid>
      <w:tr w:rsidR="00E52349" w:rsidRPr="00391B4A" w14:paraId="48807196" w14:textId="77777777" w:rsidTr="00544C46">
        <w:trPr>
          <w:trHeight w:val="443"/>
        </w:trPr>
        <w:tc>
          <w:tcPr>
            <w:tcW w:w="900" w:type="dxa"/>
            <w:tcBorders>
              <w:top w:val="single" w:sz="4" w:space="0" w:color="000000"/>
              <w:left w:val="single" w:sz="4" w:space="0" w:color="000000"/>
              <w:bottom w:val="single" w:sz="4" w:space="0" w:color="000000"/>
            </w:tcBorders>
            <w:shd w:val="clear" w:color="auto" w:fill="auto"/>
            <w:vAlign w:val="center"/>
          </w:tcPr>
          <w:p w14:paraId="772A74B7" w14:textId="77777777" w:rsidR="00E52349" w:rsidRPr="00391B4A" w:rsidRDefault="00E52349" w:rsidP="00A951DC">
            <w:pPr>
              <w:jc w:val="center"/>
              <w:rPr>
                <w:rFonts w:ascii="Times New Roman" w:eastAsia="Calibri" w:hAnsi="Times New Roman" w:cs="Times New Roman"/>
                <w:b/>
                <w:sz w:val="24"/>
                <w:szCs w:val="24"/>
              </w:rPr>
            </w:pPr>
            <w:r w:rsidRPr="00391B4A">
              <w:rPr>
                <w:rFonts w:ascii="Times New Roman" w:eastAsia="Calibri" w:hAnsi="Times New Roman" w:cs="Times New Roman"/>
                <w:b/>
                <w:sz w:val="24"/>
                <w:szCs w:val="24"/>
              </w:rPr>
              <w:t>STT</w:t>
            </w:r>
          </w:p>
        </w:tc>
        <w:tc>
          <w:tcPr>
            <w:tcW w:w="4628" w:type="dxa"/>
            <w:tcBorders>
              <w:top w:val="single" w:sz="4" w:space="0" w:color="000000"/>
              <w:left w:val="single" w:sz="4" w:space="0" w:color="000000"/>
              <w:bottom w:val="single" w:sz="4" w:space="0" w:color="000000"/>
            </w:tcBorders>
            <w:shd w:val="clear" w:color="auto" w:fill="auto"/>
            <w:vAlign w:val="center"/>
          </w:tcPr>
          <w:p w14:paraId="32CC7E1A" w14:textId="77777777" w:rsidR="00E52349" w:rsidRPr="00391B4A" w:rsidRDefault="00E52349" w:rsidP="00A951DC">
            <w:pPr>
              <w:jc w:val="both"/>
              <w:rPr>
                <w:rFonts w:ascii="Times New Roman" w:eastAsia="Calibri" w:hAnsi="Times New Roman" w:cs="Times New Roman"/>
                <w:b/>
                <w:sz w:val="24"/>
                <w:szCs w:val="24"/>
              </w:rPr>
            </w:pPr>
          </w:p>
          <w:p w14:paraId="6A0E7B64" w14:textId="77777777" w:rsidR="00E52349" w:rsidRPr="00391B4A" w:rsidRDefault="00E52349" w:rsidP="00A951DC">
            <w:pPr>
              <w:jc w:val="center"/>
              <w:rPr>
                <w:rFonts w:ascii="Times New Roman" w:eastAsia="Calibri" w:hAnsi="Times New Roman" w:cs="Times New Roman"/>
                <w:b/>
                <w:sz w:val="24"/>
                <w:szCs w:val="24"/>
              </w:rPr>
            </w:pPr>
            <w:r w:rsidRPr="00391B4A">
              <w:rPr>
                <w:rFonts w:ascii="Times New Roman" w:eastAsia="Calibri" w:hAnsi="Times New Roman" w:cs="Times New Roman"/>
                <w:b/>
                <w:sz w:val="24"/>
                <w:szCs w:val="24"/>
              </w:rPr>
              <w:t>Tên ngành</w:t>
            </w:r>
          </w:p>
          <w:p w14:paraId="48A0A443" w14:textId="77777777" w:rsidR="00E52349" w:rsidRPr="00391B4A" w:rsidRDefault="00E52349" w:rsidP="00A951DC">
            <w:pPr>
              <w:jc w:val="both"/>
              <w:rPr>
                <w:rFonts w:ascii="Times New Roman" w:eastAsia="Calibri" w:hAnsi="Times New Roman" w:cs="Times New Roman"/>
                <w:b/>
                <w:sz w:val="24"/>
                <w:szCs w:val="24"/>
              </w:rPr>
            </w:pPr>
          </w:p>
        </w:tc>
        <w:tc>
          <w:tcPr>
            <w:tcW w:w="12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CA7E9F" w14:textId="77777777" w:rsidR="00E52349" w:rsidRPr="00391B4A" w:rsidRDefault="00E52349" w:rsidP="00A951DC">
            <w:pPr>
              <w:jc w:val="center"/>
              <w:rPr>
                <w:rFonts w:ascii="Times New Roman" w:eastAsia="Calibri" w:hAnsi="Times New Roman" w:cs="Times New Roman"/>
                <w:b/>
                <w:sz w:val="24"/>
                <w:szCs w:val="24"/>
              </w:rPr>
            </w:pPr>
            <w:r w:rsidRPr="00391B4A">
              <w:rPr>
                <w:rFonts w:ascii="Times New Roman" w:eastAsia="Calibri" w:hAnsi="Times New Roman" w:cs="Times New Roman"/>
                <w:b/>
                <w:sz w:val="24"/>
                <w:szCs w:val="24"/>
              </w:rPr>
              <w:t>Mã ngành</w:t>
            </w:r>
          </w:p>
        </w:tc>
        <w:tc>
          <w:tcPr>
            <w:tcW w:w="1890" w:type="dxa"/>
            <w:tcBorders>
              <w:top w:val="single" w:sz="4" w:space="0" w:color="000000"/>
              <w:left w:val="single" w:sz="4" w:space="0" w:color="000000"/>
              <w:bottom w:val="single" w:sz="4" w:space="0" w:color="000000"/>
              <w:right w:val="single" w:sz="4" w:space="0" w:color="000000"/>
            </w:tcBorders>
            <w:vAlign w:val="center"/>
          </w:tcPr>
          <w:p w14:paraId="58915547" w14:textId="77777777" w:rsidR="00557DB1" w:rsidRPr="00391B4A" w:rsidRDefault="00E52349" w:rsidP="00A951DC">
            <w:pPr>
              <w:jc w:val="center"/>
              <w:rPr>
                <w:rFonts w:ascii="Times New Roman" w:eastAsia="Calibri" w:hAnsi="Times New Roman" w:cs="Times New Roman"/>
                <w:i/>
                <w:sz w:val="24"/>
                <w:szCs w:val="24"/>
              </w:rPr>
            </w:pPr>
            <w:r w:rsidRPr="00391B4A">
              <w:rPr>
                <w:rFonts w:ascii="Times New Roman" w:eastAsia="Calibri" w:hAnsi="Times New Roman" w:cs="Times New Roman"/>
                <w:b/>
                <w:sz w:val="24"/>
                <w:szCs w:val="24"/>
              </w:rPr>
              <w:t>Ngành, nghề kinh doanh chính</w:t>
            </w:r>
            <w:r w:rsidRPr="00391B4A">
              <w:rPr>
                <w:rFonts w:ascii="Times New Roman" w:eastAsia="Calibri" w:hAnsi="Times New Roman" w:cs="Times New Roman"/>
                <w:sz w:val="24"/>
                <w:szCs w:val="24"/>
              </w:rPr>
              <w:t xml:space="preserve"> </w:t>
            </w:r>
            <w:r w:rsidRPr="00391B4A">
              <w:rPr>
                <w:rFonts w:ascii="Times New Roman" w:eastAsia="Calibri" w:hAnsi="Times New Roman" w:cs="Times New Roman"/>
                <w:i/>
                <w:sz w:val="24"/>
                <w:szCs w:val="24"/>
              </w:rPr>
              <w:t>(đánh dấu X để chọn một trong các ngành, nghề đã kê khai)</w:t>
            </w:r>
          </w:p>
          <w:p w14:paraId="54688343" w14:textId="62906576" w:rsidR="00624621" w:rsidRPr="00391B4A" w:rsidRDefault="00624621" w:rsidP="00A951DC">
            <w:pPr>
              <w:jc w:val="center"/>
              <w:rPr>
                <w:rFonts w:ascii="Times New Roman" w:eastAsia="Calibri" w:hAnsi="Times New Roman" w:cs="Times New Roman"/>
                <w:sz w:val="24"/>
                <w:szCs w:val="24"/>
              </w:rPr>
            </w:pPr>
          </w:p>
        </w:tc>
      </w:tr>
      <w:tr w:rsidR="000842D1" w:rsidRPr="00391B4A" w14:paraId="5F79AD61" w14:textId="77777777" w:rsidTr="00544C46">
        <w:trPr>
          <w:trHeight w:val="443"/>
        </w:trPr>
        <w:tc>
          <w:tcPr>
            <w:tcW w:w="900" w:type="dxa"/>
            <w:tcBorders>
              <w:top w:val="single" w:sz="4" w:space="0" w:color="000000"/>
              <w:left w:val="single" w:sz="4" w:space="0" w:color="000000"/>
              <w:bottom w:val="single" w:sz="4" w:space="0" w:color="000000"/>
            </w:tcBorders>
            <w:shd w:val="clear" w:color="auto" w:fill="auto"/>
            <w:vAlign w:val="center"/>
          </w:tcPr>
          <w:p w14:paraId="1BD05A97" w14:textId="77777777" w:rsidR="000842D1" w:rsidRPr="00391B4A" w:rsidRDefault="000842D1" w:rsidP="00A951DC">
            <w:pPr>
              <w:pStyle w:val="ListParagraph"/>
              <w:numPr>
                <w:ilvl w:val="0"/>
                <w:numId w:val="7"/>
              </w:numPr>
              <w:jc w:val="center"/>
              <w:rPr>
                <w:rFonts w:ascii="Times New Roman" w:eastAsia="Calibri" w:hAnsi="Times New Roman" w:cs="Times New Roman"/>
                <w:bCs/>
                <w:sz w:val="24"/>
                <w:szCs w:val="24"/>
              </w:rPr>
            </w:pPr>
          </w:p>
        </w:tc>
        <w:tc>
          <w:tcPr>
            <w:tcW w:w="4628" w:type="dxa"/>
            <w:tcBorders>
              <w:top w:val="single" w:sz="4" w:space="0" w:color="000000"/>
              <w:left w:val="single" w:sz="4" w:space="0" w:color="000000"/>
              <w:bottom w:val="single" w:sz="4" w:space="0" w:color="000000"/>
            </w:tcBorders>
            <w:shd w:val="clear" w:color="auto" w:fill="auto"/>
            <w:vAlign w:val="center"/>
          </w:tcPr>
          <w:p w14:paraId="23300429" w14:textId="7E13C096" w:rsidR="0095336B" w:rsidRPr="002F659C" w:rsidRDefault="00BE64EE" w:rsidP="00A951DC">
            <w:pPr>
              <w:autoSpaceDE w:val="0"/>
              <w:autoSpaceDN w:val="0"/>
              <w:adjustRightInd w:val="0"/>
              <w:snapToGrid w:val="0"/>
              <w:jc w:val="both"/>
              <w:rPr>
                <w:rFonts w:ascii="Times New Roman" w:hAnsi="Times New Roman"/>
                <w:noProof/>
                <w:color w:val="FF0000"/>
                <w:sz w:val="24"/>
                <w:highlight w:val="yellow"/>
                <w:lang w:eastAsia="zh-CN"/>
              </w:rPr>
            </w:pPr>
            <w:r w:rsidRPr="002F659C">
              <w:rPr>
                <w:rFonts w:ascii="Times New Roman" w:hAnsi="Times New Roman" w:cs="Times New Roman"/>
                <w:color w:val="FF0000"/>
                <w:sz w:val="24"/>
                <w:szCs w:val="24"/>
              </w:rPr>
              <w:t>[NGANHNGHE1_TV]</w:t>
            </w:r>
          </w:p>
        </w:tc>
        <w:tc>
          <w:tcPr>
            <w:tcW w:w="12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1C604E" w14:textId="396EA0A5" w:rsidR="006070D2" w:rsidRPr="002F659C" w:rsidRDefault="00BE64EE" w:rsidP="00A951DC">
            <w:pPr>
              <w:jc w:val="center"/>
              <w:rPr>
                <w:rFonts w:ascii="Times New Roman" w:eastAsia="Calibri" w:hAnsi="Times New Roman" w:cs="Times New Roman"/>
                <w:bCs/>
                <w:color w:val="FF0000"/>
                <w:sz w:val="24"/>
                <w:szCs w:val="24"/>
              </w:rPr>
            </w:pPr>
            <w:r w:rsidRPr="002F659C">
              <w:rPr>
                <w:rFonts w:ascii="Times New Roman" w:hAnsi="Times New Roman" w:cs="Times New Roman"/>
                <w:color w:val="FF0000"/>
                <w:sz w:val="24"/>
                <w:szCs w:val="24"/>
              </w:rPr>
              <w:t>[VSIC_NN1]</w:t>
            </w:r>
          </w:p>
        </w:tc>
        <w:tc>
          <w:tcPr>
            <w:tcW w:w="1890" w:type="dxa"/>
            <w:tcBorders>
              <w:top w:val="single" w:sz="4" w:space="0" w:color="000000"/>
              <w:left w:val="single" w:sz="4" w:space="0" w:color="000000"/>
              <w:bottom w:val="single" w:sz="4" w:space="0" w:color="000000"/>
              <w:right w:val="single" w:sz="4" w:space="0" w:color="000000"/>
            </w:tcBorders>
            <w:vAlign w:val="center"/>
          </w:tcPr>
          <w:p w14:paraId="4FA747C8" w14:textId="6C255FA0" w:rsidR="000842D1" w:rsidRPr="00391B4A" w:rsidRDefault="006070D2" w:rsidP="00A951DC">
            <w:pPr>
              <w:jc w:val="center"/>
              <w:rPr>
                <w:rFonts w:ascii="Times New Roman" w:eastAsia="Calibri" w:hAnsi="Times New Roman" w:cs="Times New Roman"/>
                <w:bCs/>
                <w:sz w:val="24"/>
                <w:szCs w:val="24"/>
              </w:rPr>
            </w:pPr>
            <w:r w:rsidRPr="00391B4A">
              <w:rPr>
                <w:rFonts w:ascii="Times New Roman" w:eastAsia="Calibri" w:hAnsi="Times New Roman" w:cs="Times New Roman"/>
                <w:bCs/>
                <w:sz w:val="24"/>
                <w:szCs w:val="24"/>
              </w:rPr>
              <w:t>X</w:t>
            </w:r>
          </w:p>
        </w:tc>
      </w:tr>
      <w:tr w:rsidR="00BE64EE" w:rsidRPr="00391B4A" w14:paraId="271CF5C7" w14:textId="77777777" w:rsidTr="005C6362">
        <w:trPr>
          <w:trHeight w:val="443"/>
        </w:trPr>
        <w:tc>
          <w:tcPr>
            <w:tcW w:w="900" w:type="dxa"/>
            <w:tcBorders>
              <w:top w:val="single" w:sz="4" w:space="0" w:color="000000"/>
              <w:left w:val="single" w:sz="4" w:space="0" w:color="000000"/>
              <w:bottom w:val="single" w:sz="4" w:space="0" w:color="000000"/>
            </w:tcBorders>
            <w:shd w:val="clear" w:color="auto" w:fill="auto"/>
            <w:vAlign w:val="center"/>
          </w:tcPr>
          <w:p w14:paraId="178E1D5C" w14:textId="77777777" w:rsidR="00BE64EE" w:rsidRPr="00391B4A" w:rsidRDefault="00BE64EE" w:rsidP="00BE64EE">
            <w:pPr>
              <w:pStyle w:val="ListParagraph"/>
              <w:numPr>
                <w:ilvl w:val="0"/>
                <w:numId w:val="7"/>
              </w:numPr>
              <w:jc w:val="center"/>
              <w:rPr>
                <w:rFonts w:ascii="Times New Roman" w:eastAsia="Calibri" w:hAnsi="Times New Roman" w:cs="Times New Roman"/>
                <w:bCs/>
                <w:sz w:val="24"/>
                <w:szCs w:val="24"/>
              </w:rPr>
            </w:pPr>
          </w:p>
        </w:tc>
        <w:tc>
          <w:tcPr>
            <w:tcW w:w="4628" w:type="dxa"/>
            <w:tcBorders>
              <w:top w:val="single" w:sz="4" w:space="0" w:color="000000"/>
              <w:left w:val="single" w:sz="4" w:space="0" w:color="000000"/>
              <w:bottom w:val="single" w:sz="4" w:space="0" w:color="000000"/>
            </w:tcBorders>
            <w:shd w:val="clear" w:color="auto" w:fill="auto"/>
          </w:tcPr>
          <w:p w14:paraId="42091662" w14:textId="5E6A0CC3" w:rsidR="00BE64EE" w:rsidRPr="002F659C" w:rsidRDefault="00BE64EE" w:rsidP="00BE64EE">
            <w:pPr>
              <w:jc w:val="both"/>
              <w:rPr>
                <w:rFonts w:ascii="Times New Roman" w:hAnsi="Times New Roman" w:cs="Times New Roman"/>
                <w:b/>
                <w:color w:val="FF0000"/>
                <w:sz w:val="24"/>
                <w:szCs w:val="24"/>
                <w:highlight w:val="yellow"/>
                <w:lang w:eastAsia="zh-CN"/>
              </w:rPr>
            </w:pPr>
            <w:r w:rsidRPr="002F659C">
              <w:rPr>
                <w:rFonts w:ascii="Times New Roman" w:hAnsi="Times New Roman" w:cs="Times New Roman"/>
                <w:color w:val="FF0000"/>
                <w:sz w:val="24"/>
                <w:szCs w:val="24"/>
              </w:rPr>
              <w:t>[NGANHNGHE2_TV]</w:t>
            </w:r>
          </w:p>
        </w:tc>
        <w:tc>
          <w:tcPr>
            <w:tcW w:w="1233" w:type="dxa"/>
            <w:tcBorders>
              <w:top w:val="single" w:sz="4" w:space="0" w:color="000000"/>
              <w:left w:val="single" w:sz="4" w:space="0" w:color="000000"/>
              <w:bottom w:val="single" w:sz="4" w:space="0" w:color="000000"/>
              <w:right w:val="single" w:sz="4" w:space="0" w:color="000000"/>
            </w:tcBorders>
            <w:shd w:val="clear" w:color="auto" w:fill="auto"/>
          </w:tcPr>
          <w:p w14:paraId="71AC7DC6" w14:textId="5363F351" w:rsidR="00BE64EE" w:rsidRPr="002F659C" w:rsidRDefault="00BE64EE" w:rsidP="00BE64EE">
            <w:pPr>
              <w:jc w:val="center"/>
              <w:rPr>
                <w:rFonts w:ascii="Times New Roman" w:hAnsi="Times New Roman" w:cs="Times New Roman"/>
                <w:b/>
                <w:color w:val="FF0000"/>
                <w:sz w:val="24"/>
                <w:szCs w:val="24"/>
                <w:highlight w:val="yellow"/>
                <w:lang w:eastAsia="zh-CN"/>
              </w:rPr>
            </w:pPr>
            <w:r w:rsidRPr="002F659C">
              <w:rPr>
                <w:rFonts w:ascii="Times New Roman" w:hAnsi="Times New Roman" w:cs="Times New Roman"/>
                <w:color w:val="FF0000"/>
                <w:sz w:val="24"/>
                <w:szCs w:val="24"/>
              </w:rPr>
              <w:t>[VSIC_NN2]</w:t>
            </w:r>
          </w:p>
        </w:tc>
        <w:tc>
          <w:tcPr>
            <w:tcW w:w="1890" w:type="dxa"/>
            <w:tcBorders>
              <w:top w:val="single" w:sz="4" w:space="0" w:color="000000"/>
              <w:left w:val="single" w:sz="4" w:space="0" w:color="000000"/>
              <w:bottom w:val="single" w:sz="4" w:space="0" w:color="000000"/>
              <w:right w:val="single" w:sz="4" w:space="0" w:color="000000"/>
            </w:tcBorders>
            <w:vAlign w:val="center"/>
          </w:tcPr>
          <w:p w14:paraId="0161FC69" w14:textId="77777777" w:rsidR="00BE64EE" w:rsidRPr="00391B4A" w:rsidRDefault="00BE64EE" w:rsidP="00BE64EE">
            <w:pPr>
              <w:jc w:val="center"/>
              <w:rPr>
                <w:rFonts w:ascii="Times New Roman" w:eastAsia="Calibri" w:hAnsi="Times New Roman" w:cs="Times New Roman"/>
                <w:bCs/>
                <w:sz w:val="24"/>
                <w:szCs w:val="24"/>
              </w:rPr>
            </w:pPr>
          </w:p>
        </w:tc>
      </w:tr>
      <w:tr w:rsidR="00BE64EE" w:rsidRPr="00391B4A" w14:paraId="255AAB66" w14:textId="77777777" w:rsidTr="005C6362">
        <w:trPr>
          <w:trHeight w:val="443"/>
        </w:trPr>
        <w:tc>
          <w:tcPr>
            <w:tcW w:w="900" w:type="dxa"/>
            <w:tcBorders>
              <w:top w:val="single" w:sz="4" w:space="0" w:color="000000"/>
              <w:left w:val="single" w:sz="4" w:space="0" w:color="000000"/>
              <w:bottom w:val="single" w:sz="4" w:space="0" w:color="000000"/>
            </w:tcBorders>
            <w:shd w:val="clear" w:color="auto" w:fill="auto"/>
            <w:vAlign w:val="center"/>
          </w:tcPr>
          <w:p w14:paraId="7194C02F" w14:textId="77777777" w:rsidR="00BE64EE" w:rsidRPr="00391B4A" w:rsidRDefault="00BE64EE" w:rsidP="00BE64EE">
            <w:pPr>
              <w:pStyle w:val="ListParagraph"/>
              <w:numPr>
                <w:ilvl w:val="0"/>
                <w:numId w:val="7"/>
              </w:numPr>
              <w:jc w:val="center"/>
              <w:rPr>
                <w:rFonts w:ascii="Times New Roman" w:eastAsia="Calibri" w:hAnsi="Times New Roman" w:cs="Times New Roman"/>
                <w:bCs/>
                <w:sz w:val="24"/>
                <w:szCs w:val="24"/>
              </w:rPr>
            </w:pPr>
          </w:p>
        </w:tc>
        <w:tc>
          <w:tcPr>
            <w:tcW w:w="4628" w:type="dxa"/>
            <w:tcBorders>
              <w:top w:val="single" w:sz="4" w:space="0" w:color="000000"/>
              <w:left w:val="single" w:sz="4" w:space="0" w:color="000000"/>
              <w:bottom w:val="single" w:sz="4" w:space="0" w:color="000000"/>
            </w:tcBorders>
            <w:shd w:val="clear" w:color="auto" w:fill="auto"/>
          </w:tcPr>
          <w:p w14:paraId="729DB95E" w14:textId="1AECBBD9" w:rsidR="00BE64EE" w:rsidRPr="002F659C" w:rsidRDefault="00BE64EE" w:rsidP="00BE64EE">
            <w:pPr>
              <w:jc w:val="both"/>
              <w:rPr>
                <w:rFonts w:ascii="Times New Roman" w:hAnsi="Times New Roman" w:cs="Times New Roman"/>
                <w:color w:val="FF0000"/>
                <w:sz w:val="24"/>
                <w:szCs w:val="24"/>
              </w:rPr>
            </w:pPr>
            <w:r w:rsidRPr="002F659C">
              <w:rPr>
                <w:rFonts w:ascii="Times New Roman" w:hAnsi="Times New Roman" w:cs="Times New Roman"/>
                <w:color w:val="FF0000"/>
                <w:sz w:val="24"/>
                <w:szCs w:val="24"/>
              </w:rPr>
              <w:t>[NGANHNGHE3_TV]</w:t>
            </w:r>
          </w:p>
        </w:tc>
        <w:tc>
          <w:tcPr>
            <w:tcW w:w="1233" w:type="dxa"/>
            <w:tcBorders>
              <w:top w:val="single" w:sz="4" w:space="0" w:color="000000"/>
              <w:left w:val="single" w:sz="4" w:space="0" w:color="000000"/>
              <w:bottom w:val="single" w:sz="4" w:space="0" w:color="000000"/>
              <w:right w:val="single" w:sz="4" w:space="0" w:color="000000"/>
            </w:tcBorders>
            <w:shd w:val="clear" w:color="auto" w:fill="auto"/>
          </w:tcPr>
          <w:p w14:paraId="27DD3360" w14:textId="3C263905" w:rsidR="00BE64EE" w:rsidRPr="002F659C" w:rsidRDefault="00BE64EE" w:rsidP="00BE64EE">
            <w:pPr>
              <w:jc w:val="center"/>
              <w:rPr>
                <w:rFonts w:ascii="Times New Roman" w:hAnsi="Times New Roman" w:cs="Times New Roman"/>
                <w:color w:val="FF0000"/>
                <w:sz w:val="24"/>
                <w:szCs w:val="24"/>
              </w:rPr>
            </w:pPr>
            <w:r w:rsidRPr="002F659C">
              <w:rPr>
                <w:rFonts w:ascii="Times New Roman" w:hAnsi="Times New Roman" w:cs="Times New Roman"/>
                <w:color w:val="FF0000"/>
                <w:sz w:val="24"/>
                <w:szCs w:val="24"/>
              </w:rPr>
              <w:t>[VSIC_NN3]</w:t>
            </w:r>
          </w:p>
        </w:tc>
        <w:tc>
          <w:tcPr>
            <w:tcW w:w="1890" w:type="dxa"/>
            <w:tcBorders>
              <w:top w:val="single" w:sz="4" w:space="0" w:color="000000"/>
              <w:left w:val="single" w:sz="4" w:space="0" w:color="000000"/>
              <w:bottom w:val="single" w:sz="4" w:space="0" w:color="000000"/>
              <w:right w:val="single" w:sz="4" w:space="0" w:color="000000"/>
            </w:tcBorders>
            <w:vAlign w:val="center"/>
          </w:tcPr>
          <w:p w14:paraId="6C08B6D3" w14:textId="77777777" w:rsidR="00BE64EE" w:rsidRPr="00391B4A" w:rsidRDefault="00BE64EE" w:rsidP="00BE64EE">
            <w:pPr>
              <w:jc w:val="center"/>
              <w:rPr>
                <w:rFonts w:ascii="Times New Roman" w:eastAsia="Calibri" w:hAnsi="Times New Roman" w:cs="Times New Roman"/>
                <w:bCs/>
                <w:sz w:val="24"/>
                <w:szCs w:val="24"/>
              </w:rPr>
            </w:pPr>
          </w:p>
        </w:tc>
      </w:tr>
      <w:tr w:rsidR="00BE64EE" w:rsidRPr="00391B4A" w14:paraId="056E0E3C" w14:textId="77777777" w:rsidTr="005C6362">
        <w:trPr>
          <w:trHeight w:val="443"/>
        </w:trPr>
        <w:tc>
          <w:tcPr>
            <w:tcW w:w="900" w:type="dxa"/>
            <w:tcBorders>
              <w:top w:val="single" w:sz="4" w:space="0" w:color="000000"/>
              <w:left w:val="single" w:sz="4" w:space="0" w:color="000000"/>
              <w:bottom w:val="single" w:sz="4" w:space="0" w:color="000000"/>
            </w:tcBorders>
            <w:shd w:val="clear" w:color="auto" w:fill="auto"/>
            <w:vAlign w:val="center"/>
          </w:tcPr>
          <w:p w14:paraId="3E8BF059" w14:textId="77777777" w:rsidR="00BE64EE" w:rsidRPr="00391B4A" w:rsidRDefault="00BE64EE" w:rsidP="00BE64EE">
            <w:pPr>
              <w:pStyle w:val="ListParagraph"/>
              <w:numPr>
                <w:ilvl w:val="0"/>
                <w:numId w:val="7"/>
              </w:numPr>
              <w:jc w:val="center"/>
              <w:rPr>
                <w:rFonts w:ascii="Times New Roman" w:eastAsia="Calibri" w:hAnsi="Times New Roman" w:cs="Times New Roman"/>
                <w:bCs/>
                <w:sz w:val="24"/>
                <w:szCs w:val="24"/>
              </w:rPr>
            </w:pPr>
          </w:p>
        </w:tc>
        <w:tc>
          <w:tcPr>
            <w:tcW w:w="4628" w:type="dxa"/>
            <w:tcBorders>
              <w:top w:val="single" w:sz="4" w:space="0" w:color="000000"/>
              <w:left w:val="single" w:sz="4" w:space="0" w:color="000000"/>
              <w:bottom w:val="single" w:sz="4" w:space="0" w:color="000000"/>
            </w:tcBorders>
            <w:shd w:val="clear" w:color="auto" w:fill="auto"/>
          </w:tcPr>
          <w:p w14:paraId="19904F17" w14:textId="20F485AA" w:rsidR="00BE64EE" w:rsidRPr="002F659C" w:rsidRDefault="00BE64EE" w:rsidP="00BE64EE">
            <w:pPr>
              <w:jc w:val="both"/>
              <w:rPr>
                <w:rFonts w:ascii="Times New Roman" w:hAnsi="Times New Roman" w:cs="Times New Roman"/>
                <w:color w:val="FF0000"/>
                <w:sz w:val="24"/>
                <w:szCs w:val="24"/>
              </w:rPr>
            </w:pPr>
            <w:r w:rsidRPr="002F659C">
              <w:rPr>
                <w:rFonts w:ascii="Times New Roman" w:hAnsi="Times New Roman" w:cs="Times New Roman"/>
                <w:color w:val="FF0000"/>
                <w:sz w:val="24"/>
                <w:szCs w:val="24"/>
              </w:rPr>
              <w:t>[NGANHNGHE4_TV]</w:t>
            </w:r>
          </w:p>
        </w:tc>
        <w:tc>
          <w:tcPr>
            <w:tcW w:w="1233" w:type="dxa"/>
            <w:tcBorders>
              <w:top w:val="single" w:sz="4" w:space="0" w:color="000000"/>
              <w:left w:val="single" w:sz="4" w:space="0" w:color="000000"/>
              <w:bottom w:val="single" w:sz="4" w:space="0" w:color="000000"/>
              <w:right w:val="single" w:sz="4" w:space="0" w:color="000000"/>
            </w:tcBorders>
            <w:shd w:val="clear" w:color="auto" w:fill="auto"/>
          </w:tcPr>
          <w:p w14:paraId="5036E724" w14:textId="6A9CCEF4" w:rsidR="00BE64EE" w:rsidRPr="002F659C" w:rsidRDefault="00BE64EE" w:rsidP="00BE64EE">
            <w:pPr>
              <w:jc w:val="center"/>
              <w:rPr>
                <w:rFonts w:ascii="Times New Roman" w:hAnsi="Times New Roman" w:cs="Times New Roman"/>
                <w:color w:val="FF0000"/>
                <w:sz w:val="24"/>
                <w:szCs w:val="24"/>
              </w:rPr>
            </w:pPr>
            <w:r w:rsidRPr="002F659C">
              <w:rPr>
                <w:rFonts w:ascii="Times New Roman" w:hAnsi="Times New Roman" w:cs="Times New Roman"/>
                <w:color w:val="FF0000"/>
                <w:sz w:val="24"/>
                <w:szCs w:val="24"/>
              </w:rPr>
              <w:t>[VSIC_NN4]</w:t>
            </w:r>
          </w:p>
        </w:tc>
        <w:tc>
          <w:tcPr>
            <w:tcW w:w="1890" w:type="dxa"/>
            <w:tcBorders>
              <w:top w:val="single" w:sz="4" w:space="0" w:color="000000"/>
              <w:left w:val="single" w:sz="4" w:space="0" w:color="000000"/>
              <w:bottom w:val="single" w:sz="4" w:space="0" w:color="000000"/>
              <w:right w:val="single" w:sz="4" w:space="0" w:color="000000"/>
            </w:tcBorders>
            <w:vAlign w:val="center"/>
          </w:tcPr>
          <w:p w14:paraId="654E3C59" w14:textId="77777777" w:rsidR="00BE64EE" w:rsidRPr="00391B4A" w:rsidRDefault="00BE64EE" w:rsidP="00BE64EE">
            <w:pPr>
              <w:jc w:val="center"/>
              <w:rPr>
                <w:rFonts w:ascii="Times New Roman" w:eastAsia="Calibri" w:hAnsi="Times New Roman" w:cs="Times New Roman"/>
                <w:bCs/>
                <w:sz w:val="24"/>
                <w:szCs w:val="24"/>
              </w:rPr>
            </w:pPr>
          </w:p>
        </w:tc>
      </w:tr>
      <w:tr w:rsidR="00BE64EE" w:rsidRPr="00391B4A" w14:paraId="5AEEEB14" w14:textId="77777777" w:rsidTr="005C6362">
        <w:trPr>
          <w:trHeight w:val="443"/>
        </w:trPr>
        <w:tc>
          <w:tcPr>
            <w:tcW w:w="900" w:type="dxa"/>
            <w:tcBorders>
              <w:top w:val="single" w:sz="4" w:space="0" w:color="000000"/>
              <w:left w:val="single" w:sz="4" w:space="0" w:color="000000"/>
              <w:bottom w:val="single" w:sz="4" w:space="0" w:color="000000"/>
            </w:tcBorders>
            <w:shd w:val="clear" w:color="auto" w:fill="auto"/>
            <w:vAlign w:val="center"/>
          </w:tcPr>
          <w:p w14:paraId="0C6E7CF3" w14:textId="77777777" w:rsidR="00BE64EE" w:rsidRPr="00391B4A" w:rsidRDefault="00BE64EE" w:rsidP="00BE64EE">
            <w:pPr>
              <w:pStyle w:val="ListParagraph"/>
              <w:numPr>
                <w:ilvl w:val="0"/>
                <w:numId w:val="7"/>
              </w:numPr>
              <w:jc w:val="center"/>
              <w:rPr>
                <w:rFonts w:ascii="Times New Roman" w:eastAsia="Calibri" w:hAnsi="Times New Roman" w:cs="Times New Roman"/>
                <w:bCs/>
                <w:sz w:val="24"/>
                <w:szCs w:val="24"/>
              </w:rPr>
            </w:pPr>
          </w:p>
        </w:tc>
        <w:tc>
          <w:tcPr>
            <w:tcW w:w="4628" w:type="dxa"/>
            <w:tcBorders>
              <w:top w:val="single" w:sz="4" w:space="0" w:color="000000"/>
              <w:left w:val="single" w:sz="4" w:space="0" w:color="000000"/>
              <w:bottom w:val="single" w:sz="4" w:space="0" w:color="000000"/>
            </w:tcBorders>
            <w:shd w:val="clear" w:color="auto" w:fill="auto"/>
          </w:tcPr>
          <w:p w14:paraId="05BC3226" w14:textId="4744EDA3" w:rsidR="00BE64EE" w:rsidRPr="002F659C" w:rsidRDefault="00BE64EE" w:rsidP="00BE64EE">
            <w:pPr>
              <w:jc w:val="both"/>
              <w:rPr>
                <w:rFonts w:ascii="Times New Roman" w:hAnsi="Times New Roman" w:cs="Times New Roman"/>
                <w:color w:val="FF0000"/>
                <w:sz w:val="24"/>
                <w:szCs w:val="24"/>
              </w:rPr>
            </w:pPr>
            <w:r w:rsidRPr="002F659C">
              <w:rPr>
                <w:rFonts w:ascii="Times New Roman" w:hAnsi="Times New Roman" w:cs="Times New Roman"/>
                <w:color w:val="FF0000"/>
                <w:sz w:val="24"/>
                <w:szCs w:val="24"/>
              </w:rPr>
              <w:t>[NGANHNGHE5_TV]</w:t>
            </w:r>
          </w:p>
        </w:tc>
        <w:tc>
          <w:tcPr>
            <w:tcW w:w="1233" w:type="dxa"/>
            <w:tcBorders>
              <w:top w:val="single" w:sz="4" w:space="0" w:color="000000"/>
              <w:left w:val="single" w:sz="4" w:space="0" w:color="000000"/>
              <w:bottom w:val="single" w:sz="4" w:space="0" w:color="000000"/>
              <w:right w:val="single" w:sz="4" w:space="0" w:color="000000"/>
            </w:tcBorders>
            <w:shd w:val="clear" w:color="auto" w:fill="auto"/>
          </w:tcPr>
          <w:p w14:paraId="1FDC944E" w14:textId="01946BB9" w:rsidR="00BE64EE" w:rsidRPr="002F659C" w:rsidRDefault="00BE64EE" w:rsidP="00BE64EE">
            <w:pPr>
              <w:jc w:val="center"/>
              <w:rPr>
                <w:rFonts w:ascii="Times New Roman" w:hAnsi="Times New Roman" w:cs="Times New Roman"/>
                <w:color w:val="FF0000"/>
                <w:sz w:val="24"/>
                <w:szCs w:val="24"/>
              </w:rPr>
            </w:pPr>
            <w:r w:rsidRPr="002F659C">
              <w:rPr>
                <w:rFonts w:ascii="Times New Roman" w:hAnsi="Times New Roman" w:cs="Times New Roman"/>
                <w:color w:val="FF0000"/>
                <w:sz w:val="24"/>
                <w:szCs w:val="24"/>
              </w:rPr>
              <w:t>[VSIC_NN5]</w:t>
            </w:r>
          </w:p>
        </w:tc>
        <w:tc>
          <w:tcPr>
            <w:tcW w:w="1890" w:type="dxa"/>
            <w:tcBorders>
              <w:top w:val="single" w:sz="4" w:space="0" w:color="000000"/>
              <w:left w:val="single" w:sz="4" w:space="0" w:color="000000"/>
              <w:bottom w:val="single" w:sz="4" w:space="0" w:color="000000"/>
              <w:right w:val="single" w:sz="4" w:space="0" w:color="000000"/>
            </w:tcBorders>
            <w:vAlign w:val="center"/>
          </w:tcPr>
          <w:p w14:paraId="6C322629" w14:textId="77777777" w:rsidR="00BE64EE" w:rsidRPr="00391B4A" w:rsidRDefault="00BE64EE" w:rsidP="00BE64EE">
            <w:pPr>
              <w:jc w:val="center"/>
              <w:rPr>
                <w:rFonts w:ascii="Times New Roman" w:eastAsia="Calibri" w:hAnsi="Times New Roman" w:cs="Times New Roman"/>
                <w:bCs/>
                <w:sz w:val="24"/>
                <w:szCs w:val="24"/>
              </w:rPr>
            </w:pPr>
          </w:p>
        </w:tc>
      </w:tr>
      <w:tr w:rsidR="00BE64EE" w:rsidRPr="00391B4A" w14:paraId="416A8C35" w14:textId="77777777" w:rsidTr="005C6362">
        <w:trPr>
          <w:trHeight w:val="443"/>
        </w:trPr>
        <w:tc>
          <w:tcPr>
            <w:tcW w:w="900" w:type="dxa"/>
            <w:tcBorders>
              <w:top w:val="single" w:sz="4" w:space="0" w:color="000000"/>
              <w:left w:val="single" w:sz="4" w:space="0" w:color="000000"/>
              <w:bottom w:val="single" w:sz="4" w:space="0" w:color="000000"/>
            </w:tcBorders>
            <w:shd w:val="clear" w:color="auto" w:fill="auto"/>
            <w:vAlign w:val="center"/>
          </w:tcPr>
          <w:p w14:paraId="38A923E2" w14:textId="77777777" w:rsidR="00BE64EE" w:rsidRPr="00391B4A" w:rsidRDefault="00BE64EE" w:rsidP="00BE64EE">
            <w:pPr>
              <w:pStyle w:val="ListParagraph"/>
              <w:numPr>
                <w:ilvl w:val="0"/>
                <w:numId w:val="7"/>
              </w:numPr>
              <w:jc w:val="center"/>
              <w:rPr>
                <w:rFonts w:ascii="Times New Roman" w:eastAsia="Calibri" w:hAnsi="Times New Roman" w:cs="Times New Roman"/>
                <w:bCs/>
                <w:sz w:val="24"/>
                <w:szCs w:val="24"/>
              </w:rPr>
            </w:pPr>
          </w:p>
        </w:tc>
        <w:tc>
          <w:tcPr>
            <w:tcW w:w="4628" w:type="dxa"/>
            <w:tcBorders>
              <w:top w:val="single" w:sz="4" w:space="0" w:color="000000"/>
              <w:left w:val="single" w:sz="4" w:space="0" w:color="000000"/>
              <w:bottom w:val="single" w:sz="4" w:space="0" w:color="000000"/>
            </w:tcBorders>
            <w:shd w:val="clear" w:color="auto" w:fill="auto"/>
          </w:tcPr>
          <w:p w14:paraId="4BD25683" w14:textId="2AAB113A" w:rsidR="00BE64EE" w:rsidRPr="002F659C" w:rsidRDefault="00BE64EE" w:rsidP="00BE64EE">
            <w:pPr>
              <w:jc w:val="both"/>
              <w:rPr>
                <w:rFonts w:ascii="Times New Roman" w:hAnsi="Times New Roman" w:cs="Times New Roman"/>
                <w:color w:val="FF0000"/>
                <w:sz w:val="24"/>
                <w:szCs w:val="24"/>
                <w:highlight w:val="yellow"/>
              </w:rPr>
            </w:pPr>
            <w:r w:rsidRPr="002F659C">
              <w:rPr>
                <w:rFonts w:ascii="Times New Roman" w:hAnsi="Times New Roman" w:cs="Times New Roman"/>
                <w:color w:val="FF0000"/>
                <w:sz w:val="24"/>
                <w:szCs w:val="24"/>
              </w:rPr>
              <w:t>[NGANHNGHE6_TV]</w:t>
            </w:r>
          </w:p>
        </w:tc>
        <w:tc>
          <w:tcPr>
            <w:tcW w:w="1233" w:type="dxa"/>
            <w:tcBorders>
              <w:top w:val="single" w:sz="4" w:space="0" w:color="000000"/>
              <w:left w:val="single" w:sz="4" w:space="0" w:color="000000"/>
              <w:bottom w:val="single" w:sz="4" w:space="0" w:color="000000"/>
              <w:right w:val="single" w:sz="4" w:space="0" w:color="000000"/>
            </w:tcBorders>
            <w:shd w:val="clear" w:color="auto" w:fill="auto"/>
          </w:tcPr>
          <w:p w14:paraId="5F4DCF62" w14:textId="1FEF1888" w:rsidR="00BE64EE" w:rsidRPr="002F659C" w:rsidRDefault="00BE64EE" w:rsidP="00BE64EE">
            <w:pPr>
              <w:jc w:val="center"/>
              <w:rPr>
                <w:rFonts w:ascii="Times New Roman" w:hAnsi="Times New Roman" w:cs="Times New Roman"/>
                <w:color w:val="FF0000"/>
                <w:sz w:val="24"/>
                <w:szCs w:val="24"/>
                <w:highlight w:val="yellow"/>
              </w:rPr>
            </w:pPr>
            <w:r w:rsidRPr="002F659C">
              <w:rPr>
                <w:rFonts w:ascii="Times New Roman" w:hAnsi="Times New Roman" w:cs="Times New Roman"/>
                <w:color w:val="FF0000"/>
                <w:sz w:val="24"/>
                <w:szCs w:val="24"/>
              </w:rPr>
              <w:t>[VSIC_NN6]</w:t>
            </w:r>
          </w:p>
        </w:tc>
        <w:tc>
          <w:tcPr>
            <w:tcW w:w="1890" w:type="dxa"/>
            <w:tcBorders>
              <w:top w:val="single" w:sz="4" w:space="0" w:color="000000"/>
              <w:left w:val="single" w:sz="4" w:space="0" w:color="000000"/>
              <w:bottom w:val="single" w:sz="4" w:space="0" w:color="000000"/>
              <w:right w:val="single" w:sz="4" w:space="0" w:color="000000"/>
            </w:tcBorders>
            <w:vAlign w:val="center"/>
          </w:tcPr>
          <w:p w14:paraId="4719BCBD" w14:textId="77777777" w:rsidR="00BE64EE" w:rsidRPr="00391B4A" w:rsidRDefault="00BE64EE" w:rsidP="00BE64EE">
            <w:pPr>
              <w:jc w:val="center"/>
              <w:rPr>
                <w:rFonts w:ascii="Times New Roman" w:eastAsia="Calibri" w:hAnsi="Times New Roman" w:cs="Times New Roman"/>
                <w:bCs/>
                <w:sz w:val="24"/>
                <w:szCs w:val="24"/>
              </w:rPr>
            </w:pPr>
          </w:p>
        </w:tc>
      </w:tr>
      <w:tr w:rsidR="00BE64EE" w:rsidRPr="00391B4A" w14:paraId="6F0C01D5" w14:textId="77777777" w:rsidTr="005C6362">
        <w:trPr>
          <w:trHeight w:val="443"/>
        </w:trPr>
        <w:tc>
          <w:tcPr>
            <w:tcW w:w="900" w:type="dxa"/>
            <w:tcBorders>
              <w:top w:val="single" w:sz="4" w:space="0" w:color="000000"/>
              <w:left w:val="single" w:sz="4" w:space="0" w:color="000000"/>
              <w:bottom w:val="single" w:sz="4" w:space="0" w:color="000000"/>
            </w:tcBorders>
            <w:shd w:val="clear" w:color="auto" w:fill="auto"/>
            <w:vAlign w:val="center"/>
          </w:tcPr>
          <w:p w14:paraId="7BFDD4E9" w14:textId="77777777" w:rsidR="00BE64EE" w:rsidRPr="00391B4A" w:rsidRDefault="00BE64EE" w:rsidP="00BE64EE">
            <w:pPr>
              <w:pStyle w:val="ListParagraph"/>
              <w:numPr>
                <w:ilvl w:val="0"/>
                <w:numId w:val="7"/>
              </w:numPr>
              <w:jc w:val="center"/>
              <w:rPr>
                <w:rFonts w:ascii="Times New Roman" w:eastAsia="Calibri" w:hAnsi="Times New Roman" w:cs="Times New Roman"/>
                <w:bCs/>
                <w:sz w:val="24"/>
                <w:szCs w:val="24"/>
              </w:rPr>
            </w:pPr>
          </w:p>
        </w:tc>
        <w:tc>
          <w:tcPr>
            <w:tcW w:w="4628" w:type="dxa"/>
            <w:tcBorders>
              <w:top w:val="single" w:sz="4" w:space="0" w:color="000000"/>
              <w:left w:val="single" w:sz="4" w:space="0" w:color="000000"/>
              <w:bottom w:val="single" w:sz="4" w:space="0" w:color="000000"/>
            </w:tcBorders>
            <w:shd w:val="clear" w:color="auto" w:fill="auto"/>
          </w:tcPr>
          <w:p w14:paraId="53DDE6C1" w14:textId="1BAD61BD" w:rsidR="00BE64EE" w:rsidRPr="002F659C" w:rsidRDefault="00BE64EE" w:rsidP="00BE64EE">
            <w:pPr>
              <w:jc w:val="both"/>
              <w:rPr>
                <w:rFonts w:ascii="Times New Roman" w:hAnsi="Times New Roman" w:cs="Times New Roman"/>
                <w:color w:val="FF0000"/>
                <w:sz w:val="24"/>
                <w:szCs w:val="24"/>
                <w:highlight w:val="yellow"/>
              </w:rPr>
            </w:pPr>
            <w:r w:rsidRPr="002F659C">
              <w:rPr>
                <w:rFonts w:ascii="Times New Roman" w:hAnsi="Times New Roman" w:cs="Times New Roman"/>
                <w:color w:val="FF0000"/>
                <w:sz w:val="24"/>
                <w:szCs w:val="24"/>
              </w:rPr>
              <w:t>[NGANHNGHE7_TV]</w:t>
            </w:r>
          </w:p>
        </w:tc>
        <w:tc>
          <w:tcPr>
            <w:tcW w:w="1233" w:type="dxa"/>
            <w:tcBorders>
              <w:top w:val="single" w:sz="4" w:space="0" w:color="000000"/>
              <w:left w:val="single" w:sz="4" w:space="0" w:color="000000"/>
              <w:bottom w:val="single" w:sz="4" w:space="0" w:color="000000"/>
              <w:right w:val="single" w:sz="4" w:space="0" w:color="000000"/>
            </w:tcBorders>
            <w:shd w:val="clear" w:color="auto" w:fill="auto"/>
          </w:tcPr>
          <w:p w14:paraId="02EA5A8D" w14:textId="61E42602" w:rsidR="00BE64EE" w:rsidRPr="002F659C" w:rsidRDefault="00BE64EE" w:rsidP="00BE64EE">
            <w:pPr>
              <w:jc w:val="center"/>
              <w:rPr>
                <w:rFonts w:ascii="Times New Roman" w:hAnsi="Times New Roman" w:cs="Times New Roman"/>
                <w:color w:val="FF0000"/>
                <w:sz w:val="24"/>
                <w:szCs w:val="24"/>
                <w:highlight w:val="yellow"/>
              </w:rPr>
            </w:pPr>
            <w:r w:rsidRPr="002F659C">
              <w:rPr>
                <w:rFonts w:ascii="Times New Roman" w:hAnsi="Times New Roman" w:cs="Times New Roman"/>
                <w:color w:val="FF0000"/>
                <w:sz w:val="24"/>
                <w:szCs w:val="24"/>
              </w:rPr>
              <w:t>[VSIC_NN7]</w:t>
            </w:r>
          </w:p>
        </w:tc>
        <w:tc>
          <w:tcPr>
            <w:tcW w:w="1890" w:type="dxa"/>
            <w:tcBorders>
              <w:top w:val="single" w:sz="4" w:space="0" w:color="000000"/>
              <w:left w:val="single" w:sz="4" w:space="0" w:color="000000"/>
              <w:bottom w:val="single" w:sz="4" w:space="0" w:color="000000"/>
              <w:right w:val="single" w:sz="4" w:space="0" w:color="000000"/>
            </w:tcBorders>
            <w:vAlign w:val="center"/>
          </w:tcPr>
          <w:p w14:paraId="73A07DEE" w14:textId="77777777" w:rsidR="00BE64EE" w:rsidRPr="00391B4A" w:rsidRDefault="00BE64EE" w:rsidP="00BE64EE">
            <w:pPr>
              <w:jc w:val="center"/>
              <w:rPr>
                <w:rFonts w:ascii="Times New Roman" w:eastAsia="Calibri" w:hAnsi="Times New Roman" w:cs="Times New Roman"/>
                <w:bCs/>
                <w:sz w:val="24"/>
                <w:szCs w:val="24"/>
              </w:rPr>
            </w:pPr>
          </w:p>
        </w:tc>
      </w:tr>
      <w:tr w:rsidR="00BE64EE" w:rsidRPr="00391B4A" w14:paraId="72FAD123" w14:textId="77777777" w:rsidTr="005C6362">
        <w:trPr>
          <w:trHeight w:val="443"/>
        </w:trPr>
        <w:tc>
          <w:tcPr>
            <w:tcW w:w="900" w:type="dxa"/>
            <w:tcBorders>
              <w:top w:val="single" w:sz="4" w:space="0" w:color="000000"/>
              <w:left w:val="single" w:sz="4" w:space="0" w:color="000000"/>
              <w:bottom w:val="single" w:sz="4" w:space="0" w:color="000000"/>
            </w:tcBorders>
            <w:shd w:val="clear" w:color="auto" w:fill="auto"/>
            <w:vAlign w:val="center"/>
          </w:tcPr>
          <w:p w14:paraId="67C9A1B2" w14:textId="77777777" w:rsidR="00BE64EE" w:rsidRPr="00391B4A" w:rsidRDefault="00BE64EE" w:rsidP="00BE64EE">
            <w:pPr>
              <w:pStyle w:val="ListParagraph"/>
              <w:numPr>
                <w:ilvl w:val="0"/>
                <w:numId w:val="7"/>
              </w:numPr>
              <w:jc w:val="center"/>
              <w:rPr>
                <w:rFonts w:ascii="Times New Roman" w:eastAsia="Calibri" w:hAnsi="Times New Roman" w:cs="Times New Roman"/>
                <w:bCs/>
                <w:sz w:val="24"/>
                <w:szCs w:val="24"/>
              </w:rPr>
            </w:pPr>
          </w:p>
        </w:tc>
        <w:tc>
          <w:tcPr>
            <w:tcW w:w="4628" w:type="dxa"/>
            <w:tcBorders>
              <w:top w:val="single" w:sz="4" w:space="0" w:color="000000"/>
              <w:left w:val="single" w:sz="4" w:space="0" w:color="000000"/>
              <w:bottom w:val="single" w:sz="4" w:space="0" w:color="000000"/>
            </w:tcBorders>
            <w:shd w:val="clear" w:color="auto" w:fill="auto"/>
          </w:tcPr>
          <w:p w14:paraId="3D4D19AF" w14:textId="2BE8D863" w:rsidR="00BE64EE" w:rsidRPr="002F659C" w:rsidRDefault="00BE64EE" w:rsidP="00BE64EE">
            <w:pPr>
              <w:jc w:val="both"/>
              <w:rPr>
                <w:rFonts w:ascii="Times New Roman" w:hAnsi="Times New Roman" w:cs="Times New Roman"/>
                <w:color w:val="FF0000"/>
                <w:sz w:val="24"/>
                <w:szCs w:val="24"/>
                <w:highlight w:val="yellow"/>
              </w:rPr>
            </w:pPr>
            <w:r w:rsidRPr="002F659C">
              <w:rPr>
                <w:rFonts w:ascii="Times New Roman" w:hAnsi="Times New Roman" w:cs="Times New Roman"/>
                <w:color w:val="FF0000"/>
                <w:sz w:val="24"/>
                <w:szCs w:val="24"/>
              </w:rPr>
              <w:t>[NGANHNGHE8_TV]</w:t>
            </w:r>
          </w:p>
        </w:tc>
        <w:tc>
          <w:tcPr>
            <w:tcW w:w="1233" w:type="dxa"/>
            <w:tcBorders>
              <w:top w:val="single" w:sz="4" w:space="0" w:color="000000"/>
              <w:left w:val="single" w:sz="4" w:space="0" w:color="000000"/>
              <w:bottom w:val="single" w:sz="4" w:space="0" w:color="000000"/>
              <w:right w:val="single" w:sz="4" w:space="0" w:color="000000"/>
            </w:tcBorders>
            <w:shd w:val="clear" w:color="auto" w:fill="auto"/>
          </w:tcPr>
          <w:p w14:paraId="51DF1741" w14:textId="0C4F473A" w:rsidR="00BE64EE" w:rsidRPr="002F659C" w:rsidRDefault="00BE64EE" w:rsidP="00BE64EE">
            <w:pPr>
              <w:jc w:val="center"/>
              <w:rPr>
                <w:rFonts w:ascii="Times New Roman" w:hAnsi="Times New Roman" w:cs="Times New Roman"/>
                <w:color w:val="FF0000"/>
                <w:sz w:val="24"/>
                <w:szCs w:val="24"/>
                <w:highlight w:val="yellow"/>
              </w:rPr>
            </w:pPr>
            <w:r w:rsidRPr="002F659C">
              <w:rPr>
                <w:rFonts w:ascii="Times New Roman" w:hAnsi="Times New Roman" w:cs="Times New Roman"/>
                <w:color w:val="FF0000"/>
                <w:sz w:val="24"/>
                <w:szCs w:val="24"/>
              </w:rPr>
              <w:t>[VSIC_NN8]</w:t>
            </w:r>
          </w:p>
        </w:tc>
        <w:tc>
          <w:tcPr>
            <w:tcW w:w="1890" w:type="dxa"/>
            <w:tcBorders>
              <w:top w:val="single" w:sz="4" w:space="0" w:color="000000"/>
              <w:left w:val="single" w:sz="4" w:space="0" w:color="000000"/>
              <w:bottom w:val="single" w:sz="4" w:space="0" w:color="000000"/>
              <w:right w:val="single" w:sz="4" w:space="0" w:color="000000"/>
            </w:tcBorders>
            <w:vAlign w:val="center"/>
          </w:tcPr>
          <w:p w14:paraId="768BF9CB" w14:textId="77777777" w:rsidR="00BE64EE" w:rsidRPr="00391B4A" w:rsidRDefault="00BE64EE" w:rsidP="00BE64EE">
            <w:pPr>
              <w:jc w:val="center"/>
              <w:rPr>
                <w:rFonts w:ascii="Times New Roman" w:eastAsia="Calibri" w:hAnsi="Times New Roman" w:cs="Times New Roman"/>
                <w:bCs/>
                <w:sz w:val="24"/>
                <w:szCs w:val="24"/>
              </w:rPr>
            </w:pPr>
          </w:p>
        </w:tc>
      </w:tr>
      <w:tr w:rsidR="00BE64EE" w:rsidRPr="00391B4A" w14:paraId="2AD1AEAF" w14:textId="77777777" w:rsidTr="005C6362">
        <w:trPr>
          <w:trHeight w:val="443"/>
        </w:trPr>
        <w:tc>
          <w:tcPr>
            <w:tcW w:w="900" w:type="dxa"/>
            <w:tcBorders>
              <w:top w:val="single" w:sz="4" w:space="0" w:color="000000"/>
              <w:left w:val="single" w:sz="4" w:space="0" w:color="000000"/>
              <w:bottom w:val="single" w:sz="4" w:space="0" w:color="000000"/>
            </w:tcBorders>
            <w:shd w:val="clear" w:color="auto" w:fill="auto"/>
            <w:vAlign w:val="center"/>
          </w:tcPr>
          <w:p w14:paraId="54FCA800" w14:textId="77777777" w:rsidR="00BE64EE" w:rsidRPr="00391B4A" w:rsidRDefault="00BE64EE" w:rsidP="00BE64EE">
            <w:pPr>
              <w:pStyle w:val="ListParagraph"/>
              <w:numPr>
                <w:ilvl w:val="0"/>
                <w:numId w:val="7"/>
              </w:numPr>
              <w:jc w:val="center"/>
              <w:rPr>
                <w:rFonts w:ascii="Times New Roman" w:eastAsia="Calibri" w:hAnsi="Times New Roman" w:cs="Times New Roman"/>
                <w:bCs/>
                <w:sz w:val="24"/>
                <w:szCs w:val="24"/>
              </w:rPr>
            </w:pPr>
          </w:p>
        </w:tc>
        <w:tc>
          <w:tcPr>
            <w:tcW w:w="4628" w:type="dxa"/>
            <w:tcBorders>
              <w:top w:val="single" w:sz="4" w:space="0" w:color="000000"/>
              <w:left w:val="single" w:sz="4" w:space="0" w:color="000000"/>
              <w:bottom w:val="single" w:sz="4" w:space="0" w:color="000000"/>
            </w:tcBorders>
            <w:shd w:val="clear" w:color="auto" w:fill="auto"/>
          </w:tcPr>
          <w:p w14:paraId="7BC5DC97" w14:textId="16C63ACF" w:rsidR="00BE64EE" w:rsidRPr="002F659C" w:rsidRDefault="00BE64EE" w:rsidP="00BE64EE">
            <w:pPr>
              <w:jc w:val="both"/>
              <w:rPr>
                <w:rFonts w:ascii="Times New Roman" w:hAnsi="Times New Roman" w:cs="Times New Roman"/>
                <w:color w:val="FF0000"/>
                <w:sz w:val="24"/>
                <w:szCs w:val="24"/>
                <w:highlight w:val="yellow"/>
              </w:rPr>
            </w:pPr>
            <w:r w:rsidRPr="002F659C">
              <w:rPr>
                <w:rFonts w:ascii="Times New Roman" w:hAnsi="Times New Roman" w:cs="Times New Roman"/>
                <w:color w:val="FF0000"/>
                <w:sz w:val="24"/>
                <w:szCs w:val="24"/>
              </w:rPr>
              <w:t>[NGANHNGHE9_TV]</w:t>
            </w:r>
          </w:p>
        </w:tc>
        <w:tc>
          <w:tcPr>
            <w:tcW w:w="1233" w:type="dxa"/>
            <w:tcBorders>
              <w:top w:val="single" w:sz="4" w:space="0" w:color="000000"/>
              <w:left w:val="single" w:sz="4" w:space="0" w:color="000000"/>
              <w:bottom w:val="single" w:sz="4" w:space="0" w:color="000000"/>
              <w:right w:val="single" w:sz="4" w:space="0" w:color="000000"/>
            </w:tcBorders>
            <w:shd w:val="clear" w:color="auto" w:fill="auto"/>
          </w:tcPr>
          <w:p w14:paraId="70AC8FD4" w14:textId="486BEAE9" w:rsidR="00BE64EE" w:rsidRPr="002F659C" w:rsidRDefault="00BE64EE" w:rsidP="00BE64EE">
            <w:pPr>
              <w:jc w:val="center"/>
              <w:rPr>
                <w:rFonts w:ascii="Times New Roman" w:hAnsi="Times New Roman" w:cs="Times New Roman"/>
                <w:color w:val="FF0000"/>
                <w:sz w:val="24"/>
                <w:szCs w:val="24"/>
                <w:highlight w:val="yellow"/>
              </w:rPr>
            </w:pPr>
            <w:r w:rsidRPr="002F659C">
              <w:rPr>
                <w:rFonts w:ascii="Times New Roman" w:hAnsi="Times New Roman" w:cs="Times New Roman"/>
                <w:color w:val="FF0000"/>
                <w:sz w:val="24"/>
                <w:szCs w:val="24"/>
              </w:rPr>
              <w:t>[VSIC_NN9]</w:t>
            </w:r>
          </w:p>
        </w:tc>
        <w:tc>
          <w:tcPr>
            <w:tcW w:w="1890" w:type="dxa"/>
            <w:tcBorders>
              <w:top w:val="single" w:sz="4" w:space="0" w:color="000000"/>
              <w:left w:val="single" w:sz="4" w:space="0" w:color="000000"/>
              <w:bottom w:val="single" w:sz="4" w:space="0" w:color="000000"/>
              <w:right w:val="single" w:sz="4" w:space="0" w:color="000000"/>
            </w:tcBorders>
            <w:vAlign w:val="center"/>
          </w:tcPr>
          <w:p w14:paraId="2716A556" w14:textId="77777777" w:rsidR="00BE64EE" w:rsidRPr="00391B4A" w:rsidRDefault="00BE64EE" w:rsidP="00BE64EE">
            <w:pPr>
              <w:jc w:val="center"/>
              <w:rPr>
                <w:rFonts w:ascii="Times New Roman" w:eastAsia="Calibri" w:hAnsi="Times New Roman" w:cs="Times New Roman"/>
                <w:bCs/>
                <w:sz w:val="24"/>
                <w:szCs w:val="24"/>
              </w:rPr>
            </w:pPr>
          </w:p>
        </w:tc>
      </w:tr>
      <w:tr w:rsidR="00BE64EE" w:rsidRPr="00391B4A" w14:paraId="59E8BC8B" w14:textId="77777777" w:rsidTr="005C6362">
        <w:trPr>
          <w:trHeight w:val="443"/>
        </w:trPr>
        <w:tc>
          <w:tcPr>
            <w:tcW w:w="900" w:type="dxa"/>
            <w:tcBorders>
              <w:top w:val="single" w:sz="4" w:space="0" w:color="000000"/>
              <w:left w:val="single" w:sz="4" w:space="0" w:color="000000"/>
              <w:bottom w:val="single" w:sz="4" w:space="0" w:color="000000"/>
            </w:tcBorders>
            <w:shd w:val="clear" w:color="auto" w:fill="auto"/>
            <w:vAlign w:val="center"/>
          </w:tcPr>
          <w:p w14:paraId="03D5F611" w14:textId="77777777" w:rsidR="00BE64EE" w:rsidRPr="00391B4A" w:rsidRDefault="00BE64EE" w:rsidP="00BE64EE">
            <w:pPr>
              <w:pStyle w:val="ListParagraph"/>
              <w:numPr>
                <w:ilvl w:val="0"/>
                <w:numId w:val="7"/>
              </w:numPr>
              <w:jc w:val="center"/>
              <w:rPr>
                <w:rFonts w:ascii="Times New Roman" w:eastAsia="Calibri" w:hAnsi="Times New Roman" w:cs="Times New Roman"/>
                <w:bCs/>
                <w:sz w:val="24"/>
                <w:szCs w:val="24"/>
              </w:rPr>
            </w:pPr>
          </w:p>
        </w:tc>
        <w:tc>
          <w:tcPr>
            <w:tcW w:w="4628" w:type="dxa"/>
            <w:tcBorders>
              <w:top w:val="single" w:sz="4" w:space="0" w:color="000000"/>
              <w:left w:val="single" w:sz="4" w:space="0" w:color="000000"/>
              <w:bottom w:val="single" w:sz="4" w:space="0" w:color="000000"/>
            </w:tcBorders>
            <w:shd w:val="clear" w:color="auto" w:fill="auto"/>
          </w:tcPr>
          <w:p w14:paraId="424DA54B" w14:textId="4DCACA13" w:rsidR="00BE64EE" w:rsidRPr="002F659C" w:rsidRDefault="00BE64EE" w:rsidP="00BE64EE">
            <w:pPr>
              <w:jc w:val="both"/>
              <w:rPr>
                <w:rFonts w:ascii="Times New Roman" w:hAnsi="Times New Roman" w:cs="Times New Roman"/>
                <w:color w:val="FF0000"/>
                <w:sz w:val="24"/>
                <w:szCs w:val="24"/>
                <w:highlight w:val="yellow"/>
              </w:rPr>
            </w:pPr>
            <w:r w:rsidRPr="002F659C">
              <w:rPr>
                <w:rFonts w:ascii="Times New Roman" w:hAnsi="Times New Roman" w:cs="Times New Roman"/>
                <w:color w:val="FF0000"/>
                <w:sz w:val="24"/>
                <w:szCs w:val="24"/>
              </w:rPr>
              <w:t>[NGANHNGHE10_TV]</w:t>
            </w:r>
          </w:p>
        </w:tc>
        <w:tc>
          <w:tcPr>
            <w:tcW w:w="1233" w:type="dxa"/>
            <w:tcBorders>
              <w:top w:val="single" w:sz="4" w:space="0" w:color="000000"/>
              <w:left w:val="single" w:sz="4" w:space="0" w:color="000000"/>
              <w:bottom w:val="single" w:sz="4" w:space="0" w:color="000000"/>
              <w:right w:val="single" w:sz="4" w:space="0" w:color="000000"/>
            </w:tcBorders>
            <w:shd w:val="clear" w:color="auto" w:fill="auto"/>
          </w:tcPr>
          <w:p w14:paraId="37CB1426" w14:textId="6F1FD76A" w:rsidR="00BE64EE" w:rsidRPr="002F659C" w:rsidRDefault="00BE64EE" w:rsidP="00BE64EE">
            <w:pPr>
              <w:jc w:val="center"/>
              <w:rPr>
                <w:rFonts w:ascii="Times New Roman" w:hAnsi="Times New Roman" w:cs="Times New Roman"/>
                <w:color w:val="FF0000"/>
                <w:sz w:val="24"/>
                <w:szCs w:val="24"/>
                <w:highlight w:val="yellow"/>
              </w:rPr>
            </w:pPr>
            <w:r w:rsidRPr="002F659C">
              <w:rPr>
                <w:rFonts w:ascii="Times New Roman" w:hAnsi="Times New Roman" w:cs="Times New Roman"/>
                <w:color w:val="FF0000"/>
                <w:sz w:val="24"/>
                <w:szCs w:val="24"/>
              </w:rPr>
              <w:t>[VSIC_NN10]</w:t>
            </w:r>
          </w:p>
        </w:tc>
        <w:tc>
          <w:tcPr>
            <w:tcW w:w="1890" w:type="dxa"/>
            <w:tcBorders>
              <w:top w:val="single" w:sz="4" w:space="0" w:color="000000"/>
              <w:left w:val="single" w:sz="4" w:space="0" w:color="000000"/>
              <w:bottom w:val="single" w:sz="4" w:space="0" w:color="000000"/>
              <w:right w:val="single" w:sz="4" w:space="0" w:color="000000"/>
            </w:tcBorders>
            <w:vAlign w:val="center"/>
          </w:tcPr>
          <w:p w14:paraId="04D0D0D9" w14:textId="77777777" w:rsidR="00BE64EE" w:rsidRPr="00391B4A" w:rsidRDefault="00BE64EE" w:rsidP="00BE64EE">
            <w:pPr>
              <w:jc w:val="center"/>
              <w:rPr>
                <w:rFonts w:ascii="Times New Roman" w:eastAsia="Calibri" w:hAnsi="Times New Roman" w:cs="Times New Roman"/>
                <w:bCs/>
                <w:sz w:val="24"/>
                <w:szCs w:val="24"/>
              </w:rPr>
            </w:pPr>
          </w:p>
        </w:tc>
      </w:tr>
      <w:tr w:rsidR="00BE64EE" w:rsidRPr="00391B4A" w14:paraId="356F466F" w14:textId="77777777" w:rsidTr="005C6362">
        <w:trPr>
          <w:trHeight w:val="443"/>
        </w:trPr>
        <w:tc>
          <w:tcPr>
            <w:tcW w:w="900" w:type="dxa"/>
            <w:tcBorders>
              <w:top w:val="single" w:sz="4" w:space="0" w:color="000000"/>
              <w:left w:val="single" w:sz="4" w:space="0" w:color="000000"/>
              <w:bottom w:val="single" w:sz="4" w:space="0" w:color="000000"/>
            </w:tcBorders>
            <w:shd w:val="clear" w:color="auto" w:fill="auto"/>
            <w:vAlign w:val="center"/>
          </w:tcPr>
          <w:p w14:paraId="5F78FEC8" w14:textId="77777777" w:rsidR="00BE64EE" w:rsidRPr="00391B4A" w:rsidRDefault="00BE64EE" w:rsidP="00BE64EE">
            <w:pPr>
              <w:pStyle w:val="ListParagraph"/>
              <w:numPr>
                <w:ilvl w:val="0"/>
                <w:numId w:val="7"/>
              </w:numPr>
              <w:jc w:val="center"/>
              <w:rPr>
                <w:rFonts w:ascii="Times New Roman" w:eastAsia="Calibri" w:hAnsi="Times New Roman" w:cs="Times New Roman"/>
                <w:bCs/>
                <w:sz w:val="24"/>
                <w:szCs w:val="24"/>
              </w:rPr>
            </w:pPr>
          </w:p>
        </w:tc>
        <w:tc>
          <w:tcPr>
            <w:tcW w:w="4628" w:type="dxa"/>
            <w:tcBorders>
              <w:top w:val="single" w:sz="4" w:space="0" w:color="000000"/>
              <w:left w:val="single" w:sz="4" w:space="0" w:color="000000"/>
              <w:bottom w:val="single" w:sz="4" w:space="0" w:color="000000"/>
            </w:tcBorders>
            <w:shd w:val="clear" w:color="auto" w:fill="auto"/>
          </w:tcPr>
          <w:p w14:paraId="3FD32768" w14:textId="57AED76E" w:rsidR="00BE64EE" w:rsidRPr="002F659C" w:rsidRDefault="00BE64EE" w:rsidP="00BE64EE">
            <w:pPr>
              <w:jc w:val="both"/>
              <w:rPr>
                <w:rFonts w:ascii="Times New Roman" w:hAnsi="Times New Roman" w:cs="Times New Roman"/>
                <w:color w:val="FF0000"/>
                <w:sz w:val="24"/>
                <w:szCs w:val="24"/>
                <w:highlight w:val="yellow"/>
              </w:rPr>
            </w:pPr>
            <w:r w:rsidRPr="002F659C">
              <w:rPr>
                <w:rFonts w:ascii="Times New Roman" w:hAnsi="Times New Roman" w:cs="Times New Roman"/>
                <w:color w:val="FF0000"/>
                <w:sz w:val="24"/>
                <w:szCs w:val="24"/>
              </w:rPr>
              <w:t>[NGANHNGHE11_TV]</w:t>
            </w:r>
          </w:p>
        </w:tc>
        <w:tc>
          <w:tcPr>
            <w:tcW w:w="1233" w:type="dxa"/>
            <w:tcBorders>
              <w:top w:val="single" w:sz="4" w:space="0" w:color="000000"/>
              <w:left w:val="single" w:sz="4" w:space="0" w:color="000000"/>
              <w:bottom w:val="single" w:sz="4" w:space="0" w:color="000000"/>
              <w:right w:val="single" w:sz="4" w:space="0" w:color="000000"/>
            </w:tcBorders>
            <w:shd w:val="clear" w:color="auto" w:fill="auto"/>
          </w:tcPr>
          <w:p w14:paraId="229B9813" w14:textId="3397F77E" w:rsidR="00BE64EE" w:rsidRPr="002F659C" w:rsidRDefault="00BE64EE" w:rsidP="00BE64EE">
            <w:pPr>
              <w:jc w:val="center"/>
              <w:rPr>
                <w:rFonts w:ascii="Times New Roman" w:hAnsi="Times New Roman" w:cs="Times New Roman"/>
                <w:color w:val="FF0000"/>
                <w:sz w:val="24"/>
                <w:szCs w:val="24"/>
                <w:highlight w:val="yellow"/>
              </w:rPr>
            </w:pPr>
            <w:r w:rsidRPr="002F659C">
              <w:rPr>
                <w:rFonts w:ascii="Times New Roman" w:hAnsi="Times New Roman" w:cs="Times New Roman"/>
                <w:color w:val="FF0000"/>
                <w:sz w:val="24"/>
                <w:szCs w:val="24"/>
              </w:rPr>
              <w:t>[VSIC_NN11]</w:t>
            </w:r>
          </w:p>
        </w:tc>
        <w:tc>
          <w:tcPr>
            <w:tcW w:w="1890" w:type="dxa"/>
            <w:tcBorders>
              <w:top w:val="single" w:sz="4" w:space="0" w:color="000000"/>
              <w:left w:val="single" w:sz="4" w:space="0" w:color="000000"/>
              <w:bottom w:val="single" w:sz="4" w:space="0" w:color="000000"/>
              <w:right w:val="single" w:sz="4" w:space="0" w:color="000000"/>
            </w:tcBorders>
            <w:vAlign w:val="center"/>
          </w:tcPr>
          <w:p w14:paraId="4625DBD5" w14:textId="77777777" w:rsidR="00BE64EE" w:rsidRPr="00391B4A" w:rsidRDefault="00BE64EE" w:rsidP="00BE64EE">
            <w:pPr>
              <w:jc w:val="center"/>
              <w:rPr>
                <w:rFonts w:ascii="Times New Roman" w:eastAsia="Calibri" w:hAnsi="Times New Roman" w:cs="Times New Roman"/>
                <w:bCs/>
                <w:sz w:val="24"/>
                <w:szCs w:val="24"/>
              </w:rPr>
            </w:pPr>
          </w:p>
        </w:tc>
      </w:tr>
      <w:tr w:rsidR="00BE64EE" w:rsidRPr="00391B4A" w14:paraId="2754A03C" w14:textId="77777777" w:rsidTr="005C6362">
        <w:trPr>
          <w:trHeight w:val="443"/>
        </w:trPr>
        <w:tc>
          <w:tcPr>
            <w:tcW w:w="900" w:type="dxa"/>
            <w:tcBorders>
              <w:top w:val="single" w:sz="4" w:space="0" w:color="000000"/>
              <w:left w:val="single" w:sz="4" w:space="0" w:color="000000"/>
              <w:bottom w:val="single" w:sz="4" w:space="0" w:color="000000"/>
            </w:tcBorders>
            <w:shd w:val="clear" w:color="auto" w:fill="auto"/>
            <w:vAlign w:val="center"/>
          </w:tcPr>
          <w:p w14:paraId="4E568A13" w14:textId="77777777" w:rsidR="00BE64EE" w:rsidRPr="00391B4A" w:rsidRDefault="00BE64EE" w:rsidP="00BE64EE">
            <w:pPr>
              <w:pStyle w:val="ListParagraph"/>
              <w:numPr>
                <w:ilvl w:val="0"/>
                <w:numId w:val="7"/>
              </w:numPr>
              <w:jc w:val="center"/>
              <w:rPr>
                <w:rFonts w:ascii="Times New Roman" w:eastAsia="Calibri" w:hAnsi="Times New Roman" w:cs="Times New Roman"/>
                <w:bCs/>
                <w:sz w:val="24"/>
                <w:szCs w:val="24"/>
              </w:rPr>
            </w:pPr>
          </w:p>
        </w:tc>
        <w:tc>
          <w:tcPr>
            <w:tcW w:w="4628" w:type="dxa"/>
            <w:tcBorders>
              <w:top w:val="single" w:sz="4" w:space="0" w:color="000000"/>
              <w:left w:val="single" w:sz="4" w:space="0" w:color="000000"/>
              <w:bottom w:val="single" w:sz="4" w:space="0" w:color="000000"/>
            </w:tcBorders>
            <w:shd w:val="clear" w:color="auto" w:fill="auto"/>
          </w:tcPr>
          <w:p w14:paraId="68FBC7C7" w14:textId="698B85DA" w:rsidR="00BE64EE" w:rsidRPr="002F659C" w:rsidRDefault="00BE64EE" w:rsidP="00BE64EE">
            <w:pPr>
              <w:jc w:val="both"/>
              <w:rPr>
                <w:rFonts w:ascii="Times New Roman" w:hAnsi="Times New Roman" w:cs="Times New Roman"/>
                <w:color w:val="FF0000"/>
                <w:sz w:val="24"/>
                <w:szCs w:val="24"/>
                <w:highlight w:val="yellow"/>
              </w:rPr>
            </w:pPr>
            <w:r w:rsidRPr="002F659C">
              <w:rPr>
                <w:rFonts w:ascii="Times New Roman" w:hAnsi="Times New Roman" w:cs="Times New Roman"/>
                <w:color w:val="FF0000"/>
                <w:sz w:val="24"/>
                <w:szCs w:val="24"/>
              </w:rPr>
              <w:t>[NGANHNGHE12_TV]</w:t>
            </w:r>
          </w:p>
        </w:tc>
        <w:tc>
          <w:tcPr>
            <w:tcW w:w="1233" w:type="dxa"/>
            <w:tcBorders>
              <w:top w:val="single" w:sz="4" w:space="0" w:color="000000"/>
              <w:left w:val="single" w:sz="4" w:space="0" w:color="000000"/>
              <w:bottom w:val="single" w:sz="4" w:space="0" w:color="000000"/>
              <w:right w:val="single" w:sz="4" w:space="0" w:color="000000"/>
            </w:tcBorders>
            <w:shd w:val="clear" w:color="auto" w:fill="auto"/>
          </w:tcPr>
          <w:p w14:paraId="1E2C0512" w14:textId="1A6611EF" w:rsidR="00BE64EE" w:rsidRPr="002F659C" w:rsidRDefault="00BE64EE" w:rsidP="00BE64EE">
            <w:pPr>
              <w:jc w:val="center"/>
              <w:rPr>
                <w:rFonts w:ascii="Times New Roman" w:hAnsi="Times New Roman" w:cs="Times New Roman"/>
                <w:color w:val="FF0000"/>
                <w:sz w:val="24"/>
                <w:szCs w:val="24"/>
                <w:highlight w:val="yellow"/>
              </w:rPr>
            </w:pPr>
            <w:r w:rsidRPr="002F659C">
              <w:rPr>
                <w:rFonts w:ascii="Times New Roman" w:hAnsi="Times New Roman" w:cs="Times New Roman"/>
                <w:color w:val="FF0000"/>
                <w:sz w:val="24"/>
                <w:szCs w:val="24"/>
              </w:rPr>
              <w:t>[VSIC_NN12]</w:t>
            </w:r>
          </w:p>
        </w:tc>
        <w:tc>
          <w:tcPr>
            <w:tcW w:w="1890" w:type="dxa"/>
            <w:tcBorders>
              <w:top w:val="single" w:sz="4" w:space="0" w:color="000000"/>
              <w:left w:val="single" w:sz="4" w:space="0" w:color="000000"/>
              <w:bottom w:val="single" w:sz="4" w:space="0" w:color="000000"/>
              <w:right w:val="single" w:sz="4" w:space="0" w:color="000000"/>
            </w:tcBorders>
            <w:vAlign w:val="center"/>
          </w:tcPr>
          <w:p w14:paraId="19CB4CF9" w14:textId="77777777" w:rsidR="00BE64EE" w:rsidRPr="00391B4A" w:rsidRDefault="00BE64EE" w:rsidP="00BE64EE">
            <w:pPr>
              <w:jc w:val="center"/>
              <w:rPr>
                <w:rFonts w:ascii="Times New Roman" w:eastAsia="Calibri" w:hAnsi="Times New Roman" w:cs="Times New Roman"/>
                <w:bCs/>
                <w:sz w:val="24"/>
                <w:szCs w:val="24"/>
              </w:rPr>
            </w:pPr>
          </w:p>
        </w:tc>
      </w:tr>
      <w:tr w:rsidR="00BE64EE" w:rsidRPr="00391B4A" w14:paraId="5F070522" w14:textId="77777777" w:rsidTr="005C6362">
        <w:trPr>
          <w:trHeight w:val="443"/>
        </w:trPr>
        <w:tc>
          <w:tcPr>
            <w:tcW w:w="900" w:type="dxa"/>
            <w:tcBorders>
              <w:top w:val="single" w:sz="4" w:space="0" w:color="000000"/>
              <w:left w:val="single" w:sz="4" w:space="0" w:color="000000"/>
              <w:bottom w:val="single" w:sz="4" w:space="0" w:color="000000"/>
            </w:tcBorders>
            <w:shd w:val="clear" w:color="auto" w:fill="auto"/>
            <w:vAlign w:val="center"/>
          </w:tcPr>
          <w:p w14:paraId="3577F4E5" w14:textId="77777777" w:rsidR="00BE64EE" w:rsidRPr="00391B4A" w:rsidRDefault="00BE64EE" w:rsidP="00BE64EE">
            <w:pPr>
              <w:pStyle w:val="ListParagraph"/>
              <w:numPr>
                <w:ilvl w:val="0"/>
                <w:numId w:val="7"/>
              </w:numPr>
              <w:jc w:val="center"/>
              <w:rPr>
                <w:rFonts w:ascii="Times New Roman" w:eastAsia="Calibri" w:hAnsi="Times New Roman" w:cs="Times New Roman"/>
                <w:bCs/>
                <w:sz w:val="24"/>
                <w:szCs w:val="24"/>
              </w:rPr>
            </w:pPr>
          </w:p>
        </w:tc>
        <w:tc>
          <w:tcPr>
            <w:tcW w:w="4628" w:type="dxa"/>
            <w:tcBorders>
              <w:top w:val="single" w:sz="4" w:space="0" w:color="000000"/>
              <w:left w:val="single" w:sz="4" w:space="0" w:color="000000"/>
              <w:bottom w:val="single" w:sz="4" w:space="0" w:color="000000"/>
            </w:tcBorders>
            <w:shd w:val="clear" w:color="auto" w:fill="auto"/>
          </w:tcPr>
          <w:p w14:paraId="55FACE6E" w14:textId="289AF5CE" w:rsidR="00BE64EE" w:rsidRPr="002F659C" w:rsidRDefault="00BE64EE" w:rsidP="00BE64EE">
            <w:pPr>
              <w:jc w:val="both"/>
              <w:rPr>
                <w:rFonts w:ascii="Times New Roman" w:hAnsi="Times New Roman" w:cs="Times New Roman"/>
                <w:color w:val="FF0000"/>
                <w:sz w:val="24"/>
                <w:szCs w:val="24"/>
                <w:highlight w:val="yellow"/>
              </w:rPr>
            </w:pPr>
            <w:r w:rsidRPr="002F659C">
              <w:rPr>
                <w:rFonts w:ascii="Times New Roman" w:hAnsi="Times New Roman" w:cs="Times New Roman"/>
                <w:color w:val="FF0000"/>
                <w:sz w:val="24"/>
                <w:szCs w:val="24"/>
              </w:rPr>
              <w:t>[NGANHNGHE13_TV]</w:t>
            </w:r>
          </w:p>
        </w:tc>
        <w:tc>
          <w:tcPr>
            <w:tcW w:w="1233" w:type="dxa"/>
            <w:tcBorders>
              <w:top w:val="single" w:sz="4" w:space="0" w:color="000000"/>
              <w:left w:val="single" w:sz="4" w:space="0" w:color="000000"/>
              <w:bottom w:val="single" w:sz="4" w:space="0" w:color="000000"/>
              <w:right w:val="single" w:sz="4" w:space="0" w:color="000000"/>
            </w:tcBorders>
            <w:shd w:val="clear" w:color="auto" w:fill="auto"/>
          </w:tcPr>
          <w:p w14:paraId="11CE389E" w14:textId="74931689" w:rsidR="00BE64EE" w:rsidRPr="002F659C" w:rsidRDefault="00BE64EE" w:rsidP="00BE64EE">
            <w:pPr>
              <w:jc w:val="center"/>
              <w:rPr>
                <w:rFonts w:ascii="Times New Roman" w:hAnsi="Times New Roman" w:cs="Times New Roman"/>
                <w:color w:val="FF0000"/>
                <w:sz w:val="24"/>
                <w:szCs w:val="24"/>
                <w:highlight w:val="yellow"/>
              </w:rPr>
            </w:pPr>
            <w:r w:rsidRPr="002F659C">
              <w:rPr>
                <w:rFonts w:ascii="Times New Roman" w:hAnsi="Times New Roman" w:cs="Times New Roman"/>
                <w:color w:val="FF0000"/>
                <w:sz w:val="24"/>
                <w:szCs w:val="24"/>
              </w:rPr>
              <w:t>[VSIC_NN13]</w:t>
            </w:r>
          </w:p>
        </w:tc>
        <w:tc>
          <w:tcPr>
            <w:tcW w:w="1890" w:type="dxa"/>
            <w:tcBorders>
              <w:top w:val="single" w:sz="4" w:space="0" w:color="000000"/>
              <w:left w:val="single" w:sz="4" w:space="0" w:color="000000"/>
              <w:bottom w:val="single" w:sz="4" w:space="0" w:color="000000"/>
              <w:right w:val="single" w:sz="4" w:space="0" w:color="000000"/>
            </w:tcBorders>
            <w:vAlign w:val="center"/>
          </w:tcPr>
          <w:p w14:paraId="2F5EB308" w14:textId="77777777" w:rsidR="00BE64EE" w:rsidRPr="00391B4A" w:rsidRDefault="00BE64EE" w:rsidP="00BE64EE">
            <w:pPr>
              <w:jc w:val="center"/>
              <w:rPr>
                <w:rFonts w:ascii="Times New Roman" w:eastAsia="Calibri" w:hAnsi="Times New Roman" w:cs="Times New Roman"/>
                <w:bCs/>
                <w:sz w:val="24"/>
                <w:szCs w:val="24"/>
              </w:rPr>
            </w:pPr>
          </w:p>
        </w:tc>
      </w:tr>
      <w:tr w:rsidR="00BE64EE" w:rsidRPr="00391B4A" w14:paraId="52C4D6E4" w14:textId="77777777" w:rsidTr="005C6362">
        <w:trPr>
          <w:trHeight w:val="443"/>
        </w:trPr>
        <w:tc>
          <w:tcPr>
            <w:tcW w:w="900" w:type="dxa"/>
            <w:tcBorders>
              <w:top w:val="single" w:sz="4" w:space="0" w:color="000000"/>
              <w:left w:val="single" w:sz="4" w:space="0" w:color="000000"/>
              <w:bottom w:val="single" w:sz="4" w:space="0" w:color="000000"/>
            </w:tcBorders>
            <w:shd w:val="clear" w:color="auto" w:fill="auto"/>
            <w:vAlign w:val="center"/>
          </w:tcPr>
          <w:p w14:paraId="3FD47ADE" w14:textId="77777777" w:rsidR="00BE64EE" w:rsidRPr="00391B4A" w:rsidRDefault="00BE64EE" w:rsidP="00BE64EE">
            <w:pPr>
              <w:pStyle w:val="ListParagraph"/>
              <w:numPr>
                <w:ilvl w:val="0"/>
                <w:numId w:val="7"/>
              </w:numPr>
              <w:jc w:val="center"/>
              <w:rPr>
                <w:rFonts w:ascii="Times New Roman" w:eastAsia="Calibri" w:hAnsi="Times New Roman" w:cs="Times New Roman"/>
                <w:bCs/>
                <w:sz w:val="24"/>
                <w:szCs w:val="24"/>
              </w:rPr>
            </w:pPr>
          </w:p>
        </w:tc>
        <w:tc>
          <w:tcPr>
            <w:tcW w:w="4628" w:type="dxa"/>
            <w:tcBorders>
              <w:top w:val="single" w:sz="4" w:space="0" w:color="000000"/>
              <w:left w:val="single" w:sz="4" w:space="0" w:color="000000"/>
              <w:bottom w:val="single" w:sz="4" w:space="0" w:color="000000"/>
            </w:tcBorders>
            <w:shd w:val="clear" w:color="auto" w:fill="auto"/>
          </w:tcPr>
          <w:p w14:paraId="557A7CA0" w14:textId="5BD4B21B" w:rsidR="00BE64EE" w:rsidRPr="002F659C" w:rsidRDefault="00BE64EE" w:rsidP="00BE64EE">
            <w:pPr>
              <w:jc w:val="both"/>
              <w:rPr>
                <w:rFonts w:ascii="Times New Roman" w:hAnsi="Times New Roman" w:cs="Times New Roman"/>
                <w:color w:val="FF0000"/>
                <w:sz w:val="24"/>
                <w:szCs w:val="24"/>
                <w:highlight w:val="yellow"/>
              </w:rPr>
            </w:pPr>
            <w:r w:rsidRPr="002F659C">
              <w:rPr>
                <w:rFonts w:ascii="Times New Roman" w:hAnsi="Times New Roman" w:cs="Times New Roman"/>
                <w:color w:val="FF0000"/>
                <w:sz w:val="24"/>
                <w:szCs w:val="24"/>
              </w:rPr>
              <w:t>[NGANHNGHE14_TV]</w:t>
            </w:r>
          </w:p>
        </w:tc>
        <w:tc>
          <w:tcPr>
            <w:tcW w:w="1233" w:type="dxa"/>
            <w:tcBorders>
              <w:top w:val="single" w:sz="4" w:space="0" w:color="000000"/>
              <w:left w:val="single" w:sz="4" w:space="0" w:color="000000"/>
              <w:bottom w:val="single" w:sz="4" w:space="0" w:color="000000"/>
              <w:right w:val="single" w:sz="4" w:space="0" w:color="000000"/>
            </w:tcBorders>
            <w:shd w:val="clear" w:color="auto" w:fill="auto"/>
          </w:tcPr>
          <w:p w14:paraId="570BE821" w14:textId="00BFA616" w:rsidR="00BE64EE" w:rsidRPr="002F659C" w:rsidRDefault="00BE64EE" w:rsidP="00BE64EE">
            <w:pPr>
              <w:jc w:val="center"/>
              <w:rPr>
                <w:rFonts w:ascii="Times New Roman" w:hAnsi="Times New Roman" w:cs="Times New Roman"/>
                <w:color w:val="FF0000"/>
                <w:sz w:val="24"/>
                <w:szCs w:val="24"/>
                <w:highlight w:val="yellow"/>
              </w:rPr>
            </w:pPr>
            <w:r w:rsidRPr="002F659C">
              <w:rPr>
                <w:rFonts w:ascii="Times New Roman" w:hAnsi="Times New Roman" w:cs="Times New Roman"/>
                <w:color w:val="FF0000"/>
                <w:sz w:val="24"/>
                <w:szCs w:val="24"/>
              </w:rPr>
              <w:t>[VSIC_NN14]</w:t>
            </w:r>
          </w:p>
        </w:tc>
        <w:tc>
          <w:tcPr>
            <w:tcW w:w="1890" w:type="dxa"/>
            <w:tcBorders>
              <w:top w:val="single" w:sz="4" w:space="0" w:color="000000"/>
              <w:left w:val="single" w:sz="4" w:space="0" w:color="000000"/>
              <w:bottom w:val="single" w:sz="4" w:space="0" w:color="000000"/>
              <w:right w:val="single" w:sz="4" w:space="0" w:color="000000"/>
            </w:tcBorders>
            <w:vAlign w:val="center"/>
          </w:tcPr>
          <w:p w14:paraId="7ED52A4D" w14:textId="77777777" w:rsidR="00BE64EE" w:rsidRPr="00391B4A" w:rsidRDefault="00BE64EE" w:rsidP="00BE64EE">
            <w:pPr>
              <w:jc w:val="center"/>
              <w:rPr>
                <w:rFonts w:ascii="Times New Roman" w:eastAsia="Calibri" w:hAnsi="Times New Roman" w:cs="Times New Roman"/>
                <w:bCs/>
                <w:sz w:val="24"/>
                <w:szCs w:val="24"/>
              </w:rPr>
            </w:pPr>
          </w:p>
        </w:tc>
      </w:tr>
      <w:tr w:rsidR="00BE64EE" w:rsidRPr="00391B4A" w14:paraId="50E408CF" w14:textId="77777777" w:rsidTr="005C6362">
        <w:trPr>
          <w:trHeight w:val="443"/>
        </w:trPr>
        <w:tc>
          <w:tcPr>
            <w:tcW w:w="900" w:type="dxa"/>
            <w:tcBorders>
              <w:top w:val="single" w:sz="4" w:space="0" w:color="000000"/>
              <w:left w:val="single" w:sz="4" w:space="0" w:color="000000"/>
              <w:bottom w:val="single" w:sz="4" w:space="0" w:color="000000"/>
            </w:tcBorders>
            <w:shd w:val="clear" w:color="auto" w:fill="auto"/>
            <w:vAlign w:val="center"/>
          </w:tcPr>
          <w:p w14:paraId="7D216818" w14:textId="77777777" w:rsidR="00BE64EE" w:rsidRPr="00391B4A" w:rsidRDefault="00BE64EE" w:rsidP="00BE64EE">
            <w:pPr>
              <w:pStyle w:val="ListParagraph"/>
              <w:numPr>
                <w:ilvl w:val="0"/>
                <w:numId w:val="7"/>
              </w:numPr>
              <w:jc w:val="center"/>
              <w:rPr>
                <w:rFonts w:ascii="Times New Roman" w:eastAsia="Calibri" w:hAnsi="Times New Roman" w:cs="Times New Roman"/>
                <w:bCs/>
                <w:sz w:val="24"/>
                <w:szCs w:val="24"/>
              </w:rPr>
            </w:pPr>
          </w:p>
        </w:tc>
        <w:tc>
          <w:tcPr>
            <w:tcW w:w="4628" w:type="dxa"/>
            <w:tcBorders>
              <w:top w:val="single" w:sz="4" w:space="0" w:color="000000"/>
              <w:left w:val="single" w:sz="4" w:space="0" w:color="000000"/>
              <w:bottom w:val="single" w:sz="4" w:space="0" w:color="000000"/>
            </w:tcBorders>
            <w:shd w:val="clear" w:color="auto" w:fill="auto"/>
          </w:tcPr>
          <w:p w14:paraId="05A348CC" w14:textId="09C1A096" w:rsidR="00BE64EE" w:rsidRPr="002F659C" w:rsidRDefault="00BE64EE" w:rsidP="00BE64EE">
            <w:pPr>
              <w:jc w:val="both"/>
              <w:rPr>
                <w:rFonts w:ascii="Times New Roman" w:hAnsi="Times New Roman" w:cs="Times New Roman"/>
                <w:color w:val="FF0000"/>
                <w:sz w:val="24"/>
                <w:szCs w:val="24"/>
                <w:highlight w:val="yellow"/>
              </w:rPr>
            </w:pPr>
            <w:r w:rsidRPr="002F659C">
              <w:rPr>
                <w:rFonts w:ascii="Times New Roman" w:hAnsi="Times New Roman" w:cs="Times New Roman"/>
                <w:color w:val="FF0000"/>
                <w:sz w:val="24"/>
                <w:szCs w:val="24"/>
              </w:rPr>
              <w:t>[NGANHNGHE15_TV]</w:t>
            </w:r>
          </w:p>
        </w:tc>
        <w:tc>
          <w:tcPr>
            <w:tcW w:w="1233" w:type="dxa"/>
            <w:tcBorders>
              <w:top w:val="single" w:sz="4" w:space="0" w:color="000000"/>
              <w:left w:val="single" w:sz="4" w:space="0" w:color="000000"/>
              <w:bottom w:val="single" w:sz="4" w:space="0" w:color="000000"/>
              <w:right w:val="single" w:sz="4" w:space="0" w:color="000000"/>
            </w:tcBorders>
            <w:shd w:val="clear" w:color="auto" w:fill="auto"/>
          </w:tcPr>
          <w:p w14:paraId="642C791F" w14:textId="3DFAE454" w:rsidR="00BE64EE" w:rsidRPr="002F659C" w:rsidRDefault="00BE64EE" w:rsidP="00BE64EE">
            <w:pPr>
              <w:jc w:val="center"/>
              <w:rPr>
                <w:rFonts w:ascii="Times New Roman" w:hAnsi="Times New Roman" w:cs="Times New Roman"/>
                <w:color w:val="FF0000"/>
                <w:sz w:val="24"/>
                <w:szCs w:val="24"/>
                <w:highlight w:val="yellow"/>
              </w:rPr>
            </w:pPr>
            <w:r w:rsidRPr="002F659C">
              <w:rPr>
                <w:rFonts w:ascii="Times New Roman" w:hAnsi="Times New Roman" w:cs="Times New Roman"/>
                <w:color w:val="FF0000"/>
                <w:sz w:val="24"/>
                <w:szCs w:val="24"/>
              </w:rPr>
              <w:t>[VSIC_NN15]</w:t>
            </w:r>
          </w:p>
        </w:tc>
        <w:tc>
          <w:tcPr>
            <w:tcW w:w="1890" w:type="dxa"/>
            <w:tcBorders>
              <w:top w:val="single" w:sz="4" w:space="0" w:color="000000"/>
              <w:left w:val="single" w:sz="4" w:space="0" w:color="000000"/>
              <w:bottom w:val="single" w:sz="4" w:space="0" w:color="000000"/>
              <w:right w:val="single" w:sz="4" w:space="0" w:color="000000"/>
            </w:tcBorders>
            <w:vAlign w:val="center"/>
          </w:tcPr>
          <w:p w14:paraId="192F9140" w14:textId="77777777" w:rsidR="00BE64EE" w:rsidRPr="00391B4A" w:rsidRDefault="00BE64EE" w:rsidP="00BE64EE">
            <w:pPr>
              <w:jc w:val="center"/>
              <w:rPr>
                <w:rFonts w:ascii="Times New Roman" w:eastAsia="Calibri" w:hAnsi="Times New Roman" w:cs="Times New Roman"/>
                <w:bCs/>
                <w:sz w:val="24"/>
                <w:szCs w:val="24"/>
              </w:rPr>
            </w:pPr>
          </w:p>
        </w:tc>
      </w:tr>
      <w:tr w:rsidR="00BE64EE" w:rsidRPr="00391B4A" w14:paraId="2212E3BE" w14:textId="77777777" w:rsidTr="005C6362">
        <w:trPr>
          <w:trHeight w:val="443"/>
        </w:trPr>
        <w:tc>
          <w:tcPr>
            <w:tcW w:w="900" w:type="dxa"/>
            <w:tcBorders>
              <w:top w:val="single" w:sz="4" w:space="0" w:color="000000"/>
              <w:left w:val="single" w:sz="4" w:space="0" w:color="000000"/>
              <w:bottom w:val="single" w:sz="4" w:space="0" w:color="000000"/>
            </w:tcBorders>
            <w:shd w:val="clear" w:color="auto" w:fill="auto"/>
            <w:vAlign w:val="center"/>
          </w:tcPr>
          <w:p w14:paraId="73D41860" w14:textId="77777777" w:rsidR="00BE64EE" w:rsidRPr="00391B4A" w:rsidRDefault="00BE64EE" w:rsidP="00BE64EE">
            <w:pPr>
              <w:pStyle w:val="ListParagraph"/>
              <w:numPr>
                <w:ilvl w:val="0"/>
                <w:numId w:val="7"/>
              </w:numPr>
              <w:jc w:val="center"/>
              <w:rPr>
                <w:rFonts w:ascii="Times New Roman" w:eastAsia="Calibri" w:hAnsi="Times New Roman" w:cs="Times New Roman"/>
                <w:bCs/>
                <w:sz w:val="24"/>
                <w:szCs w:val="24"/>
              </w:rPr>
            </w:pPr>
          </w:p>
        </w:tc>
        <w:tc>
          <w:tcPr>
            <w:tcW w:w="4628" w:type="dxa"/>
            <w:tcBorders>
              <w:top w:val="single" w:sz="4" w:space="0" w:color="000000"/>
              <w:left w:val="single" w:sz="4" w:space="0" w:color="000000"/>
              <w:bottom w:val="single" w:sz="4" w:space="0" w:color="000000"/>
            </w:tcBorders>
            <w:shd w:val="clear" w:color="auto" w:fill="auto"/>
          </w:tcPr>
          <w:p w14:paraId="2AB82379" w14:textId="565F87AB" w:rsidR="00BE64EE" w:rsidRPr="002F659C" w:rsidRDefault="00BE64EE" w:rsidP="00BE64EE">
            <w:pPr>
              <w:jc w:val="both"/>
              <w:rPr>
                <w:rFonts w:ascii="Times New Roman" w:hAnsi="Times New Roman" w:cs="Times New Roman"/>
                <w:color w:val="FF0000"/>
                <w:sz w:val="24"/>
                <w:szCs w:val="24"/>
                <w:highlight w:val="yellow"/>
              </w:rPr>
            </w:pPr>
            <w:r w:rsidRPr="002F659C">
              <w:rPr>
                <w:rFonts w:ascii="Times New Roman" w:hAnsi="Times New Roman" w:cs="Times New Roman"/>
                <w:color w:val="FF0000"/>
                <w:sz w:val="24"/>
                <w:szCs w:val="24"/>
              </w:rPr>
              <w:t>[NGANHNGHE16_TV]</w:t>
            </w:r>
          </w:p>
        </w:tc>
        <w:tc>
          <w:tcPr>
            <w:tcW w:w="1233" w:type="dxa"/>
            <w:tcBorders>
              <w:top w:val="single" w:sz="4" w:space="0" w:color="000000"/>
              <w:left w:val="single" w:sz="4" w:space="0" w:color="000000"/>
              <w:bottom w:val="single" w:sz="4" w:space="0" w:color="000000"/>
              <w:right w:val="single" w:sz="4" w:space="0" w:color="000000"/>
            </w:tcBorders>
            <w:shd w:val="clear" w:color="auto" w:fill="auto"/>
          </w:tcPr>
          <w:p w14:paraId="75359186" w14:textId="386BFE33" w:rsidR="00BE64EE" w:rsidRPr="002F659C" w:rsidRDefault="00BE64EE" w:rsidP="00BE64EE">
            <w:pPr>
              <w:jc w:val="center"/>
              <w:rPr>
                <w:rFonts w:ascii="Times New Roman" w:hAnsi="Times New Roman" w:cs="Times New Roman"/>
                <w:color w:val="FF0000"/>
                <w:sz w:val="24"/>
                <w:szCs w:val="24"/>
                <w:highlight w:val="yellow"/>
              </w:rPr>
            </w:pPr>
            <w:r w:rsidRPr="002F659C">
              <w:rPr>
                <w:rFonts w:ascii="Times New Roman" w:hAnsi="Times New Roman" w:cs="Times New Roman"/>
                <w:color w:val="FF0000"/>
                <w:sz w:val="24"/>
                <w:szCs w:val="24"/>
              </w:rPr>
              <w:t>[VSIC_NN16]</w:t>
            </w:r>
          </w:p>
        </w:tc>
        <w:tc>
          <w:tcPr>
            <w:tcW w:w="1890" w:type="dxa"/>
            <w:tcBorders>
              <w:top w:val="single" w:sz="4" w:space="0" w:color="000000"/>
              <w:left w:val="single" w:sz="4" w:space="0" w:color="000000"/>
              <w:bottom w:val="single" w:sz="4" w:space="0" w:color="000000"/>
              <w:right w:val="single" w:sz="4" w:space="0" w:color="000000"/>
            </w:tcBorders>
            <w:vAlign w:val="center"/>
          </w:tcPr>
          <w:p w14:paraId="231CC734" w14:textId="77777777" w:rsidR="00BE64EE" w:rsidRPr="00391B4A" w:rsidRDefault="00BE64EE" w:rsidP="00BE64EE">
            <w:pPr>
              <w:jc w:val="center"/>
              <w:rPr>
                <w:rFonts w:ascii="Times New Roman" w:eastAsia="Calibri" w:hAnsi="Times New Roman" w:cs="Times New Roman"/>
                <w:bCs/>
                <w:sz w:val="24"/>
                <w:szCs w:val="24"/>
              </w:rPr>
            </w:pPr>
          </w:p>
        </w:tc>
      </w:tr>
      <w:tr w:rsidR="00BE64EE" w:rsidRPr="00391B4A" w14:paraId="6EE4B0F8" w14:textId="77777777" w:rsidTr="005C6362">
        <w:trPr>
          <w:trHeight w:val="443"/>
        </w:trPr>
        <w:tc>
          <w:tcPr>
            <w:tcW w:w="900" w:type="dxa"/>
            <w:tcBorders>
              <w:top w:val="single" w:sz="4" w:space="0" w:color="000000"/>
              <w:left w:val="single" w:sz="4" w:space="0" w:color="000000"/>
              <w:bottom w:val="single" w:sz="4" w:space="0" w:color="000000"/>
            </w:tcBorders>
            <w:shd w:val="clear" w:color="auto" w:fill="auto"/>
            <w:vAlign w:val="center"/>
          </w:tcPr>
          <w:p w14:paraId="0A4630D2" w14:textId="77777777" w:rsidR="00BE64EE" w:rsidRPr="00391B4A" w:rsidRDefault="00BE64EE" w:rsidP="00BE64EE">
            <w:pPr>
              <w:pStyle w:val="ListParagraph"/>
              <w:numPr>
                <w:ilvl w:val="0"/>
                <w:numId w:val="7"/>
              </w:numPr>
              <w:jc w:val="center"/>
              <w:rPr>
                <w:rFonts w:ascii="Times New Roman" w:eastAsia="Calibri" w:hAnsi="Times New Roman" w:cs="Times New Roman"/>
                <w:bCs/>
                <w:sz w:val="24"/>
                <w:szCs w:val="24"/>
              </w:rPr>
            </w:pPr>
          </w:p>
        </w:tc>
        <w:tc>
          <w:tcPr>
            <w:tcW w:w="4628" w:type="dxa"/>
            <w:tcBorders>
              <w:top w:val="single" w:sz="4" w:space="0" w:color="000000"/>
              <w:left w:val="single" w:sz="4" w:space="0" w:color="000000"/>
              <w:bottom w:val="single" w:sz="4" w:space="0" w:color="000000"/>
            </w:tcBorders>
            <w:shd w:val="clear" w:color="auto" w:fill="auto"/>
          </w:tcPr>
          <w:p w14:paraId="41CB9FA9" w14:textId="29E4809E" w:rsidR="00BE64EE" w:rsidRPr="002F659C" w:rsidRDefault="00BE64EE" w:rsidP="00BE64EE">
            <w:pPr>
              <w:jc w:val="both"/>
              <w:rPr>
                <w:rFonts w:ascii="Times New Roman" w:hAnsi="Times New Roman" w:cs="Times New Roman"/>
                <w:color w:val="FF0000"/>
                <w:sz w:val="24"/>
                <w:szCs w:val="24"/>
                <w:highlight w:val="yellow"/>
              </w:rPr>
            </w:pPr>
            <w:r w:rsidRPr="002F659C">
              <w:rPr>
                <w:rFonts w:ascii="Times New Roman" w:hAnsi="Times New Roman" w:cs="Times New Roman"/>
                <w:color w:val="FF0000"/>
                <w:sz w:val="24"/>
                <w:szCs w:val="24"/>
              </w:rPr>
              <w:t>[NGANHNGHE17_TV]</w:t>
            </w:r>
          </w:p>
        </w:tc>
        <w:tc>
          <w:tcPr>
            <w:tcW w:w="1233" w:type="dxa"/>
            <w:tcBorders>
              <w:top w:val="single" w:sz="4" w:space="0" w:color="000000"/>
              <w:left w:val="single" w:sz="4" w:space="0" w:color="000000"/>
              <w:bottom w:val="single" w:sz="4" w:space="0" w:color="000000"/>
              <w:right w:val="single" w:sz="4" w:space="0" w:color="000000"/>
            </w:tcBorders>
            <w:shd w:val="clear" w:color="auto" w:fill="auto"/>
          </w:tcPr>
          <w:p w14:paraId="3BB8F927" w14:textId="0488A7B9" w:rsidR="00BE64EE" w:rsidRPr="002F659C" w:rsidRDefault="00BE64EE" w:rsidP="00BE64EE">
            <w:pPr>
              <w:jc w:val="center"/>
              <w:rPr>
                <w:rFonts w:ascii="Times New Roman" w:hAnsi="Times New Roman" w:cs="Times New Roman"/>
                <w:color w:val="FF0000"/>
                <w:sz w:val="24"/>
                <w:szCs w:val="24"/>
                <w:highlight w:val="yellow"/>
              </w:rPr>
            </w:pPr>
            <w:r w:rsidRPr="002F659C">
              <w:rPr>
                <w:rFonts w:ascii="Times New Roman" w:hAnsi="Times New Roman" w:cs="Times New Roman"/>
                <w:color w:val="FF0000"/>
                <w:sz w:val="24"/>
                <w:szCs w:val="24"/>
              </w:rPr>
              <w:t>[VSIC_NN17]</w:t>
            </w:r>
          </w:p>
        </w:tc>
        <w:tc>
          <w:tcPr>
            <w:tcW w:w="1890" w:type="dxa"/>
            <w:tcBorders>
              <w:top w:val="single" w:sz="4" w:space="0" w:color="000000"/>
              <w:left w:val="single" w:sz="4" w:space="0" w:color="000000"/>
              <w:bottom w:val="single" w:sz="4" w:space="0" w:color="000000"/>
              <w:right w:val="single" w:sz="4" w:space="0" w:color="000000"/>
            </w:tcBorders>
            <w:vAlign w:val="center"/>
          </w:tcPr>
          <w:p w14:paraId="423B1014" w14:textId="77777777" w:rsidR="00BE64EE" w:rsidRPr="00391B4A" w:rsidRDefault="00BE64EE" w:rsidP="00BE64EE">
            <w:pPr>
              <w:jc w:val="center"/>
              <w:rPr>
                <w:rFonts w:ascii="Times New Roman" w:eastAsia="Calibri" w:hAnsi="Times New Roman" w:cs="Times New Roman"/>
                <w:bCs/>
                <w:sz w:val="24"/>
                <w:szCs w:val="24"/>
              </w:rPr>
            </w:pPr>
          </w:p>
        </w:tc>
      </w:tr>
      <w:tr w:rsidR="00BE64EE" w:rsidRPr="00391B4A" w14:paraId="7C98A61E" w14:textId="77777777" w:rsidTr="005C6362">
        <w:trPr>
          <w:trHeight w:val="443"/>
        </w:trPr>
        <w:tc>
          <w:tcPr>
            <w:tcW w:w="900" w:type="dxa"/>
            <w:tcBorders>
              <w:top w:val="single" w:sz="4" w:space="0" w:color="000000"/>
              <w:left w:val="single" w:sz="4" w:space="0" w:color="000000"/>
              <w:bottom w:val="single" w:sz="4" w:space="0" w:color="000000"/>
            </w:tcBorders>
            <w:shd w:val="clear" w:color="auto" w:fill="auto"/>
            <w:vAlign w:val="center"/>
          </w:tcPr>
          <w:p w14:paraId="657D1FC5" w14:textId="77777777" w:rsidR="00BE64EE" w:rsidRPr="00391B4A" w:rsidRDefault="00BE64EE" w:rsidP="00BE64EE">
            <w:pPr>
              <w:pStyle w:val="ListParagraph"/>
              <w:numPr>
                <w:ilvl w:val="0"/>
                <w:numId w:val="7"/>
              </w:numPr>
              <w:jc w:val="center"/>
              <w:rPr>
                <w:rFonts w:ascii="Times New Roman" w:eastAsia="Calibri" w:hAnsi="Times New Roman" w:cs="Times New Roman"/>
                <w:bCs/>
                <w:sz w:val="24"/>
                <w:szCs w:val="24"/>
              </w:rPr>
            </w:pPr>
          </w:p>
        </w:tc>
        <w:tc>
          <w:tcPr>
            <w:tcW w:w="4628" w:type="dxa"/>
            <w:tcBorders>
              <w:top w:val="single" w:sz="4" w:space="0" w:color="000000"/>
              <w:left w:val="single" w:sz="4" w:space="0" w:color="000000"/>
              <w:bottom w:val="single" w:sz="4" w:space="0" w:color="000000"/>
            </w:tcBorders>
            <w:shd w:val="clear" w:color="auto" w:fill="auto"/>
          </w:tcPr>
          <w:p w14:paraId="0C38ADA6" w14:textId="3E26EA8A" w:rsidR="00BE64EE" w:rsidRPr="002F659C" w:rsidRDefault="00BE64EE" w:rsidP="00BE64EE">
            <w:pPr>
              <w:jc w:val="both"/>
              <w:rPr>
                <w:rFonts w:ascii="Times New Roman" w:hAnsi="Times New Roman" w:cs="Times New Roman"/>
                <w:color w:val="FF0000"/>
                <w:sz w:val="24"/>
                <w:szCs w:val="24"/>
                <w:highlight w:val="yellow"/>
              </w:rPr>
            </w:pPr>
            <w:r w:rsidRPr="002F659C">
              <w:rPr>
                <w:rFonts w:ascii="Times New Roman" w:hAnsi="Times New Roman" w:cs="Times New Roman"/>
                <w:color w:val="FF0000"/>
                <w:sz w:val="24"/>
                <w:szCs w:val="24"/>
              </w:rPr>
              <w:t>[NGANHNGHE18_TV]</w:t>
            </w:r>
          </w:p>
        </w:tc>
        <w:tc>
          <w:tcPr>
            <w:tcW w:w="1233" w:type="dxa"/>
            <w:tcBorders>
              <w:top w:val="single" w:sz="4" w:space="0" w:color="000000"/>
              <w:left w:val="single" w:sz="4" w:space="0" w:color="000000"/>
              <w:bottom w:val="single" w:sz="4" w:space="0" w:color="000000"/>
              <w:right w:val="single" w:sz="4" w:space="0" w:color="000000"/>
            </w:tcBorders>
            <w:shd w:val="clear" w:color="auto" w:fill="auto"/>
          </w:tcPr>
          <w:p w14:paraId="756A6E0D" w14:textId="03B6AEC9" w:rsidR="00BE64EE" w:rsidRPr="002F659C" w:rsidRDefault="00BE64EE" w:rsidP="00BE64EE">
            <w:pPr>
              <w:jc w:val="center"/>
              <w:rPr>
                <w:rFonts w:ascii="Times New Roman" w:hAnsi="Times New Roman" w:cs="Times New Roman"/>
                <w:color w:val="FF0000"/>
                <w:sz w:val="24"/>
                <w:szCs w:val="24"/>
                <w:highlight w:val="yellow"/>
              </w:rPr>
            </w:pPr>
            <w:r w:rsidRPr="002F659C">
              <w:rPr>
                <w:rFonts w:ascii="Times New Roman" w:hAnsi="Times New Roman" w:cs="Times New Roman"/>
                <w:color w:val="FF0000"/>
                <w:sz w:val="24"/>
                <w:szCs w:val="24"/>
              </w:rPr>
              <w:t>[VSIC_NN18]</w:t>
            </w:r>
          </w:p>
        </w:tc>
        <w:tc>
          <w:tcPr>
            <w:tcW w:w="1890" w:type="dxa"/>
            <w:tcBorders>
              <w:top w:val="single" w:sz="4" w:space="0" w:color="000000"/>
              <w:left w:val="single" w:sz="4" w:space="0" w:color="000000"/>
              <w:bottom w:val="single" w:sz="4" w:space="0" w:color="000000"/>
              <w:right w:val="single" w:sz="4" w:space="0" w:color="000000"/>
            </w:tcBorders>
            <w:vAlign w:val="center"/>
          </w:tcPr>
          <w:p w14:paraId="0F0CE422" w14:textId="77777777" w:rsidR="00BE64EE" w:rsidRPr="00391B4A" w:rsidRDefault="00BE64EE" w:rsidP="00BE64EE">
            <w:pPr>
              <w:jc w:val="center"/>
              <w:rPr>
                <w:rFonts w:ascii="Times New Roman" w:eastAsia="Calibri" w:hAnsi="Times New Roman" w:cs="Times New Roman"/>
                <w:bCs/>
                <w:sz w:val="24"/>
                <w:szCs w:val="24"/>
              </w:rPr>
            </w:pPr>
          </w:p>
        </w:tc>
      </w:tr>
      <w:tr w:rsidR="00BE64EE" w:rsidRPr="00391B4A" w14:paraId="26F9C2F0" w14:textId="77777777" w:rsidTr="005C6362">
        <w:trPr>
          <w:trHeight w:val="443"/>
        </w:trPr>
        <w:tc>
          <w:tcPr>
            <w:tcW w:w="900" w:type="dxa"/>
            <w:tcBorders>
              <w:top w:val="single" w:sz="4" w:space="0" w:color="000000"/>
              <w:left w:val="single" w:sz="4" w:space="0" w:color="000000"/>
              <w:bottom w:val="single" w:sz="4" w:space="0" w:color="000000"/>
            </w:tcBorders>
            <w:shd w:val="clear" w:color="auto" w:fill="auto"/>
            <w:vAlign w:val="center"/>
          </w:tcPr>
          <w:p w14:paraId="02AA6763" w14:textId="77777777" w:rsidR="00BE64EE" w:rsidRPr="00391B4A" w:rsidRDefault="00BE64EE" w:rsidP="00BE64EE">
            <w:pPr>
              <w:pStyle w:val="ListParagraph"/>
              <w:numPr>
                <w:ilvl w:val="0"/>
                <w:numId w:val="7"/>
              </w:numPr>
              <w:jc w:val="center"/>
              <w:rPr>
                <w:rFonts w:ascii="Times New Roman" w:eastAsia="Calibri" w:hAnsi="Times New Roman" w:cs="Times New Roman"/>
                <w:bCs/>
                <w:sz w:val="24"/>
                <w:szCs w:val="24"/>
              </w:rPr>
            </w:pPr>
          </w:p>
        </w:tc>
        <w:tc>
          <w:tcPr>
            <w:tcW w:w="4628" w:type="dxa"/>
            <w:tcBorders>
              <w:top w:val="single" w:sz="4" w:space="0" w:color="000000"/>
              <w:left w:val="single" w:sz="4" w:space="0" w:color="000000"/>
              <w:bottom w:val="single" w:sz="4" w:space="0" w:color="000000"/>
            </w:tcBorders>
            <w:shd w:val="clear" w:color="auto" w:fill="auto"/>
          </w:tcPr>
          <w:p w14:paraId="5E4CFAA8" w14:textId="7600925C" w:rsidR="00BE64EE" w:rsidRPr="002F659C" w:rsidRDefault="00BE64EE" w:rsidP="00BE64EE">
            <w:pPr>
              <w:jc w:val="both"/>
              <w:rPr>
                <w:rFonts w:ascii="Times New Roman" w:hAnsi="Times New Roman" w:cs="Times New Roman"/>
                <w:color w:val="FF0000"/>
                <w:sz w:val="24"/>
                <w:szCs w:val="24"/>
                <w:highlight w:val="yellow"/>
              </w:rPr>
            </w:pPr>
            <w:r w:rsidRPr="002F659C">
              <w:rPr>
                <w:rFonts w:ascii="Times New Roman" w:hAnsi="Times New Roman" w:cs="Times New Roman"/>
                <w:color w:val="FF0000"/>
                <w:sz w:val="24"/>
                <w:szCs w:val="24"/>
              </w:rPr>
              <w:t>[NGANHNGHE19_TV]</w:t>
            </w:r>
          </w:p>
        </w:tc>
        <w:tc>
          <w:tcPr>
            <w:tcW w:w="1233" w:type="dxa"/>
            <w:tcBorders>
              <w:top w:val="single" w:sz="4" w:space="0" w:color="000000"/>
              <w:left w:val="single" w:sz="4" w:space="0" w:color="000000"/>
              <w:bottom w:val="single" w:sz="4" w:space="0" w:color="000000"/>
              <w:right w:val="single" w:sz="4" w:space="0" w:color="000000"/>
            </w:tcBorders>
            <w:shd w:val="clear" w:color="auto" w:fill="auto"/>
          </w:tcPr>
          <w:p w14:paraId="4A38F9FE" w14:textId="7031BCA2" w:rsidR="00BE64EE" w:rsidRPr="002F659C" w:rsidRDefault="00BE64EE" w:rsidP="00BE64EE">
            <w:pPr>
              <w:jc w:val="center"/>
              <w:rPr>
                <w:rFonts w:ascii="Times New Roman" w:hAnsi="Times New Roman" w:cs="Times New Roman"/>
                <w:color w:val="FF0000"/>
                <w:sz w:val="24"/>
                <w:szCs w:val="24"/>
                <w:highlight w:val="yellow"/>
              </w:rPr>
            </w:pPr>
            <w:r w:rsidRPr="002F659C">
              <w:rPr>
                <w:rFonts w:ascii="Times New Roman" w:hAnsi="Times New Roman" w:cs="Times New Roman"/>
                <w:color w:val="FF0000"/>
                <w:sz w:val="24"/>
                <w:szCs w:val="24"/>
              </w:rPr>
              <w:t>[VSIC_NN19]</w:t>
            </w:r>
          </w:p>
        </w:tc>
        <w:tc>
          <w:tcPr>
            <w:tcW w:w="1890" w:type="dxa"/>
            <w:tcBorders>
              <w:top w:val="single" w:sz="4" w:space="0" w:color="000000"/>
              <w:left w:val="single" w:sz="4" w:space="0" w:color="000000"/>
              <w:bottom w:val="single" w:sz="4" w:space="0" w:color="000000"/>
              <w:right w:val="single" w:sz="4" w:space="0" w:color="000000"/>
            </w:tcBorders>
            <w:vAlign w:val="center"/>
          </w:tcPr>
          <w:p w14:paraId="06DB5287" w14:textId="77777777" w:rsidR="00BE64EE" w:rsidRPr="00391B4A" w:rsidRDefault="00BE64EE" w:rsidP="00BE64EE">
            <w:pPr>
              <w:jc w:val="center"/>
              <w:rPr>
                <w:rFonts w:ascii="Times New Roman" w:eastAsia="Calibri" w:hAnsi="Times New Roman" w:cs="Times New Roman"/>
                <w:bCs/>
                <w:sz w:val="24"/>
                <w:szCs w:val="24"/>
              </w:rPr>
            </w:pPr>
          </w:p>
        </w:tc>
      </w:tr>
      <w:tr w:rsidR="00BE64EE" w:rsidRPr="00391B4A" w14:paraId="5F717D3F" w14:textId="77777777" w:rsidTr="005C6362">
        <w:trPr>
          <w:trHeight w:val="443"/>
        </w:trPr>
        <w:tc>
          <w:tcPr>
            <w:tcW w:w="900" w:type="dxa"/>
            <w:tcBorders>
              <w:top w:val="single" w:sz="4" w:space="0" w:color="000000"/>
              <w:left w:val="single" w:sz="4" w:space="0" w:color="000000"/>
              <w:bottom w:val="single" w:sz="4" w:space="0" w:color="000000"/>
            </w:tcBorders>
            <w:shd w:val="clear" w:color="auto" w:fill="auto"/>
            <w:vAlign w:val="center"/>
          </w:tcPr>
          <w:p w14:paraId="13324663" w14:textId="77777777" w:rsidR="00BE64EE" w:rsidRPr="00391B4A" w:rsidRDefault="00BE64EE" w:rsidP="00BE64EE">
            <w:pPr>
              <w:pStyle w:val="ListParagraph"/>
              <w:numPr>
                <w:ilvl w:val="0"/>
                <w:numId w:val="7"/>
              </w:numPr>
              <w:jc w:val="center"/>
              <w:rPr>
                <w:rFonts w:ascii="Times New Roman" w:eastAsia="Calibri" w:hAnsi="Times New Roman" w:cs="Times New Roman"/>
                <w:bCs/>
                <w:sz w:val="24"/>
                <w:szCs w:val="24"/>
              </w:rPr>
            </w:pPr>
          </w:p>
        </w:tc>
        <w:tc>
          <w:tcPr>
            <w:tcW w:w="4628" w:type="dxa"/>
            <w:tcBorders>
              <w:top w:val="single" w:sz="4" w:space="0" w:color="000000"/>
              <w:left w:val="single" w:sz="4" w:space="0" w:color="000000"/>
              <w:bottom w:val="single" w:sz="4" w:space="0" w:color="000000"/>
            </w:tcBorders>
            <w:shd w:val="clear" w:color="auto" w:fill="auto"/>
          </w:tcPr>
          <w:p w14:paraId="0AC2F32C" w14:textId="34C83232" w:rsidR="00BE64EE" w:rsidRPr="002F659C" w:rsidRDefault="00BE64EE" w:rsidP="00BE64EE">
            <w:pPr>
              <w:jc w:val="both"/>
              <w:rPr>
                <w:rFonts w:ascii="Times New Roman" w:hAnsi="Times New Roman" w:cs="Times New Roman"/>
                <w:color w:val="FF0000"/>
                <w:sz w:val="24"/>
                <w:szCs w:val="24"/>
                <w:highlight w:val="yellow"/>
              </w:rPr>
            </w:pPr>
            <w:r w:rsidRPr="002F659C">
              <w:rPr>
                <w:rFonts w:ascii="Times New Roman" w:hAnsi="Times New Roman" w:cs="Times New Roman"/>
                <w:color w:val="FF0000"/>
                <w:sz w:val="24"/>
                <w:szCs w:val="24"/>
              </w:rPr>
              <w:t>[NGANHNGHE20_TV]</w:t>
            </w:r>
          </w:p>
        </w:tc>
        <w:tc>
          <w:tcPr>
            <w:tcW w:w="1233" w:type="dxa"/>
            <w:tcBorders>
              <w:top w:val="single" w:sz="4" w:space="0" w:color="000000"/>
              <w:left w:val="single" w:sz="4" w:space="0" w:color="000000"/>
              <w:bottom w:val="single" w:sz="4" w:space="0" w:color="000000"/>
              <w:right w:val="single" w:sz="4" w:space="0" w:color="000000"/>
            </w:tcBorders>
            <w:shd w:val="clear" w:color="auto" w:fill="auto"/>
          </w:tcPr>
          <w:p w14:paraId="73F7A317" w14:textId="365FF4BA" w:rsidR="00BE64EE" w:rsidRPr="002F659C" w:rsidRDefault="00BE64EE" w:rsidP="00BE64EE">
            <w:pPr>
              <w:jc w:val="center"/>
              <w:rPr>
                <w:rFonts w:ascii="Times New Roman" w:hAnsi="Times New Roman" w:cs="Times New Roman"/>
                <w:color w:val="FF0000"/>
                <w:sz w:val="24"/>
                <w:szCs w:val="24"/>
                <w:highlight w:val="yellow"/>
              </w:rPr>
            </w:pPr>
            <w:r w:rsidRPr="002F659C">
              <w:rPr>
                <w:rFonts w:ascii="Times New Roman" w:hAnsi="Times New Roman" w:cs="Times New Roman"/>
                <w:color w:val="FF0000"/>
                <w:sz w:val="24"/>
                <w:szCs w:val="24"/>
              </w:rPr>
              <w:t>[VSIC_NN20]</w:t>
            </w:r>
          </w:p>
        </w:tc>
        <w:tc>
          <w:tcPr>
            <w:tcW w:w="1890" w:type="dxa"/>
            <w:tcBorders>
              <w:top w:val="single" w:sz="4" w:space="0" w:color="000000"/>
              <w:left w:val="single" w:sz="4" w:space="0" w:color="000000"/>
              <w:bottom w:val="single" w:sz="4" w:space="0" w:color="000000"/>
              <w:right w:val="single" w:sz="4" w:space="0" w:color="000000"/>
            </w:tcBorders>
            <w:vAlign w:val="center"/>
          </w:tcPr>
          <w:p w14:paraId="7E38ADD3" w14:textId="77777777" w:rsidR="00BE64EE" w:rsidRPr="00391B4A" w:rsidRDefault="00BE64EE" w:rsidP="00BE64EE">
            <w:pPr>
              <w:jc w:val="center"/>
              <w:rPr>
                <w:rFonts w:ascii="Times New Roman" w:eastAsia="Calibri" w:hAnsi="Times New Roman" w:cs="Times New Roman"/>
                <w:bCs/>
                <w:sz w:val="24"/>
                <w:szCs w:val="24"/>
              </w:rPr>
            </w:pPr>
          </w:p>
        </w:tc>
      </w:tr>
    </w:tbl>
    <w:p w14:paraId="7CE9F5AD" w14:textId="77777777" w:rsidR="004977CD" w:rsidRPr="00391B4A" w:rsidRDefault="004977CD" w:rsidP="00A951DC">
      <w:pPr>
        <w:rPr>
          <w:rFonts w:ascii="Times New Roman" w:hAnsi="Times New Roman" w:cs="Times New Roman"/>
          <w:sz w:val="24"/>
          <w:szCs w:val="24"/>
          <w:lang w:eastAsia="zh-CN"/>
        </w:rPr>
      </w:pPr>
    </w:p>
    <w:p w14:paraId="3682EBCE" w14:textId="01D05F83" w:rsidR="006A0B54" w:rsidRPr="00391B4A" w:rsidRDefault="006A0B54" w:rsidP="00A951DC">
      <w:pPr>
        <w:tabs>
          <w:tab w:val="left" w:pos="720"/>
          <w:tab w:val="left" w:pos="1440"/>
          <w:tab w:val="left" w:pos="8369"/>
        </w:tabs>
        <w:rPr>
          <w:rFonts w:ascii="Times New Roman" w:hAnsi="Times New Roman" w:cs="Times New Roman"/>
          <w:sz w:val="24"/>
          <w:szCs w:val="24"/>
          <w:lang w:eastAsia="zh-CN"/>
        </w:rPr>
      </w:pPr>
      <w:r w:rsidRPr="00391B4A">
        <w:rPr>
          <w:rFonts w:ascii="Times New Roman" w:hAnsi="Times New Roman" w:cs="Times New Roman"/>
          <w:b/>
          <w:bCs/>
          <w:sz w:val="24"/>
          <w:szCs w:val="24"/>
          <w:lang w:eastAsia="zh-CN"/>
        </w:rPr>
        <w:t xml:space="preserve">5. </w:t>
      </w:r>
      <w:r w:rsidR="002104A1" w:rsidRPr="00391B4A">
        <w:rPr>
          <w:rFonts w:ascii="Times New Roman" w:hAnsi="Times New Roman" w:cs="Times New Roman"/>
          <w:b/>
          <w:bCs/>
          <w:sz w:val="24"/>
          <w:szCs w:val="24"/>
          <w:lang w:eastAsia="zh-CN"/>
        </w:rPr>
        <w:tab/>
      </w:r>
      <w:r w:rsidRPr="00391B4A">
        <w:rPr>
          <w:rFonts w:ascii="Times New Roman" w:hAnsi="Times New Roman" w:cs="Times New Roman"/>
          <w:b/>
          <w:bCs/>
          <w:sz w:val="24"/>
          <w:szCs w:val="24"/>
          <w:lang w:eastAsia="zh-CN"/>
        </w:rPr>
        <w:t>Vốn điều lệ</w:t>
      </w:r>
      <w:r w:rsidRPr="00391B4A">
        <w:rPr>
          <w:rFonts w:ascii="Times New Roman" w:hAnsi="Times New Roman" w:cs="Times New Roman"/>
          <w:sz w:val="24"/>
          <w:szCs w:val="24"/>
          <w:lang w:eastAsia="zh-CN"/>
        </w:rPr>
        <w:t xml:space="preserve"> </w:t>
      </w:r>
      <w:r w:rsidR="00523975" w:rsidRPr="00391B4A">
        <w:rPr>
          <w:rFonts w:ascii="Times New Roman" w:hAnsi="Times New Roman" w:cs="Times New Roman"/>
          <w:sz w:val="24"/>
          <w:szCs w:val="24"/>
          <w:lang w:eastAsia="zh-CN"/>
        </w:rPr>
        <w:tab/>
      </w:r>
    </w:p>
    <w:p w14:paraId="579CFE59" w14:textId="77777777" w:rsidR="00E52349" w:rsidRPr="00391B4A" w:rsidRDefault="00E52349" w:rsidP="00A951DC">
      <w:pPr>
        <w:jc w:val="both"/>
        <w:rPr>
          <w:rFonts w:ascii="Times New Roman" w:hAnsi="Times New Roman" w:cs="Times New Roman"/>
          <w:sz w:val="24"/>
          <w:szCs w:val="24"/>
          <w:lang w:eastAsia="zh-CN"/>
        </w:rPr>
      </w:pPr>
    </w:p>
    <w:p w14:paraId="3CD6853B" w14:textId="4346C6DB" w:rsidR="006A0B54" w:rsidRPr="00E812EA" w:rsidRDefault="006A0B54" w:rsidP="00A951DC">
      <w:pPr>
        <w:tabs>
          <w:tab w:val="left" w:leader="dot" w:pos="4320"/>
          <w:tab w:val="right" w:leader="dot" w:pos="8280"/>
        </w:tabs>
        <w:ind w:left="720"/>
        <w:jc w:val="both"/>
        <w:rPr>
          <w:rFonts w:ascii="Times New Roman" w:hAnsi="Times New Roman" w:cs="Times New Roman"/>
          <w:b/>
          <w:sz w:val="24"/>
          <w:szCs w:val="24"/>
        </w:rPr>
      </w:pPr>
      <w:r w:rsidRPr="00391B4A">
        <w:rPr>
          <w:rFonts w:ascii="Times New Roman" w:hAnsi="Times New Roman" w:cs="Times New Roman"/>
          <w:sz w:val="24"/>
          <w:szCs w:val="24"/>
        </w:rPr>
        <w:t xml:space="preserve">Vốn điều lệ </w:t>
      </w:r>
      <w:r w:rsidRPr="00391B4A">
        <w:rPr>
          <w:rFonts w:ascii="Times New Roman" w:hAnsi="Times New Roman" w:cs="Times New Roman"/>
          <w:i/>
          <w:sz w:val="24"/>
          <w:szCs w:val="24"/>
        </w:rPr>
        <w:t>(bằng số; VNĐ)</w:t>
      </w:r>
      <w:r w:rsidR="00AE1B0F" w:rsidRPr="00391B4A">
        <w:rPr>
          <w:rFonts w:ascii="Times New Roman" w:hAnsi="Times New Roman" w:cs="Times New Roman"/>
          <w:sz w:val="24"/>
          <w:szCs w:val="24"/>
        </w:rPr>
        <w:t xml:space="preserve">: </w:t>
      </w:r>
      <w:r w:rsidR="00755C41" w:rsidRPr="00306F15">
        <w:rPr>
          <w:rFonts w:ascii="Times New Roman" w:hAnsi="Times New Roman" w:cs="Times New Roman"/>
          <w:color w:val="FF0000"/>
          <w:sz w:val="24"/>
          <w:szCs w:val="24"/>
          <w:lang w:val="vi-VN"/>
        </w:rPr>
        <w:t>[VDL_SO_TV]</w:t>
      </w:r>
      <w:r w:rsidR="00E812EA">
        <w:rPr>
          <w:rFonts w:ascii="Times New Roman" w:hAnsi="Times New Roman" w:cs="Times New Roman"/>
          <w:color w:val="FF0000"/>
          <w:sz w:val="24"/>
          <w:szCs w:val="24"/>
        </w:rPr>
        <w:t xml:space="preserve"> VNĐ</w:t>
      </w:r>
    </w:p>
    <w:p w14:paraId="0CC20DAA" w14:textId="77777777" w:rsidR="00E52349" w:rsidRPr="00391B4A" w:rsidRDefault="00E52349" w:rsidP="00A951DC">
      <w:pPr>
        <w:tabs>
          <w:tab w:val="left" w:leader="dot" w:pos="4320"/>
          <w:tab w:val="right" w:leader="dot" w:pos="8280"/>
        </w:tabs>
        <w:ind w:left="720"/>
        <w:jc w:val="both"/>
        <w:rPr>
          <w:rFonts w:ascii="Times New Roman" w:hAnsi="Times New Roman" w:cs="Times New Roman"/>
          <w:sz w:val="24"/>
          <w:szCs w:val="24"/>
        </w:rPr>
      </w:pPr>
    </w:p>
    <w:p w14:paraId="0B92F573" w14:textId="40983199" w:rsidR="006A0B54" w:rsidRPr="00391B4A" w:rsidRDefault="006A0B54" w:rsidP="00A951DC">
      <w:pPr>
        <w:tabs>
          <w:tab w:val="left" w:leader="dot" w:pos="4320"/>
          <w:tab w:val="right" w:leader="dot" w:pos="8280"/>
        </w:tabs>
        <w:ind w:left="720"/>
        <w:jc w:val="both"/>
        <w:rPr>
          <w:rFonts w:ascii="Times New Roman" w:hAnsi="Times New Roman" w:cs="Times New Roman"/>
          <w:sz w:val="24"/>
          <w:szCs w:val="24"/>
        </w:rPr>
      </w:pPr>
      <w:r w:rsidRPr="00391B4A">
        <w:rPr>
          <w:rFonts w:ascii="Times New Roman" w:hAnsi="Times New Roman" w:cs="Times New Roman"/>
          <w:sz w:val="24"/>
          <w:szCs w:val="24"/>
        </w:rPr>
        <w:t xml:space="preserve">Vốn điều lệ </w:t>
      </w:r>
      <w:r w:rsidRPr="00391B4A">
        <w:rPr>
          <w:rFonts w:ascii="Times New Roman" w:hAnsi="Times New Roman" w:cs="Times New Roman"/>
          <w:i/>
          <w:sz w:val="24"/>
          <w:szCs w:val="24"/>
        </w:rPr>
        <w:t>(bằng chữ; VNĐ)</w:t>
      </w:r>
      <w:r w:rsidRPr="00391B4A">
        <w:rPr>
          <w:rFonts w:ascii="Times New Roman" w:hAnsi="Times New Roman" w:cs="Times New Roman"/>
          <w:sz w:val="24"/>
          <w:szCs w:val="24"/>
        </w:rPr>
        <w:t xml:space="preserve">: </w:t>
      </w:r>
      <w:r w:rsidR="00755C41" w:rsidRPr="00306F15">
        <w:rPr>
          <w:rFonts w:ascii="Times New Roman" w:hAnsi="Times New Roman" w:cs="Times New Roman"/>
          <w:color w:val="FF0000"/>
          <w:sz w:val="24"/>
          <w:szCs w:val="24"/>
          <w:lang w:eastAsia="zh-CN"/>
        </w:rPr>
        <w:t>[VDL_CHU_TV]</w:t>
      </w:r>
      <w:r w:rsidR="00E812EA">
        <w:rPr>
          <w:rFonts w:ascii="Times New Roman" w:hAnsi="Times New Roman" w:cs="Times New Roman"/>
          <w:color w:val="FF0000"/>
          <w:sz w:val="24"/>
          <w:szCs w:val="24"/>
          <w:lang w:eastAsia="zh-CN"/>
        </w:rPr>
        <w:t xml:space="preserve"> VNĐ</w:t>
      </w:r>
    </w:p>
    <w:p w14:paraId="1FDEE338" w14:textId="77777777" w:rsidR="00E52349" w:rsidRPr="00391B4A" w:rsidRDefault="00E52349" w:rsidP="00A951DC">
      <w:pPr>
        <w:tabs>
          <w:tab w:val="left" w:leader="dot" w:pos="4320"/>
          <w:tab w:val="right" w:leader="dot" w:pos="8280"/>
        </w:tabs>
        <w:ind w:left="720"/>
        <w:jc w:val="both"/>
        <w:rPr>
          <w:rFonts w:ascii="Times New Roman" w:hAnsi="Times New Roman" w:cs="Times New Roman"/>
          <w:sz w:val="24"/>
          <w:szCs w:val="24"/>
        </w:rPr>
      </w:pPr>
    </w:p>
    <w:p w14:paraId="44BF95CA" w14:textId="0DE1DF17" w:rsidR="006A0B54" w:rsidRPr="00755C41" w:rsidRDefault="006A0B54" w:rsidP="00A951DC">
      <w:pPr>
        <w:tabs>
          <w:tab w:val="left" w:leader="dot" w:pos="4320"/>
          <w:tab w:val="right" w:leader="dot" w:pos="8931"/>
        </w:tabs>
        <w:ind w:left="720"/>
        <w:jc w:val="both"/>
        <w:rPr>
          <w:rFonts w:ascii="Times New Roman" w:hAnsi="Times New Roman" w:cs="Times New Roman"/>
          <w:sz w:val="24"/>
          <w:szCs w:val="24"/>
        </w:rPr>
      </w:pPr>
      <w:r w:rsidRPr="00391B4A">
        <w:rPr>
          <w:rFonts w:ascii="Times New Roman" w:hAnsi="Times New Roman" w:cs="Times New Roman"/>
          <w:sz w:val="24"/>
          <w:szCs w:val="24"/>
        </w:rPr>
        <w:t xml:space="preserve">Giá trị tương đương theo đơn vị tiền nước ngoài </w:t>
      </w:r>
      <w:r w:rsidRPr="00391B4A">
        <w:rPr>
          <w:rFonts w:ascii="Times New Roman" w:hAnsi="Times New Roman" w:cs="Times New Roman"/>
          <w:i/>
          <w:sz w:val="24"/>
          <w:szCs w:val="24"/>
        </w:rPr>
        <w:t>(nếu có</w:t>
      </w:r>
      <w:r w:rsidR="00DC62D9" w:rsidRPr="00391B4A">
        <w:rPr>
          <w:rFonts w:ascii="Times New Roman" w:hAnsi="Times New Roman" w:cs="Times New Roman"/>
          <w:i/>
          <w:sz w:val="24"/>
          <w:szCs w:val="24"/>
        </w:rPr>
        <w:t>, bằng số, loại ngoại tệ</w:t>
      </w:r>
      <w:r w:rsidRPr="00391B4A">
        <w:rPr>
          <w:rFonts w:ascii="Times New Roman" w:hAnsi="Times New Roman" w:cs="Times New Roman"/>
          <w:i/>
          <w:sz w:val="24"/>
          <w:szCs w:val="24"/>
        </w:rPr>
        <w:t>)</w:t>
      </w:r>
      <w:r w:rsidR="00DC62D9" w:rsidRPr="00391B4A">
        <w:rPr>
          <w:rFonts w:ascii="Times New Roman" w:hAnsi="Times New Roman" w:cs="Times New Roman"/>
          <w:sz w:val="24"/>
          <w:szCs w:val="24"/>
        </w:rPr>
        <w:t>:</w:t>
      </w:r>
      <w:r w:rsidR="00755C41">
        <w:rPr>
          <w:rFonts w:ascii="Times New Roman" w:hAnsi="Times New Roman" w:cs="Times New Roman"/>
          <w:sz w:val="24"/>
          <w:szCs w:val="24"/>
        </w:rPr>
        <w:t xml:space="preserve"> </w:t>
      </w:r>
      <w:r w:rsidR="00755C41" w:rsidRPr="00306F15">
        <w:rPr>
          <w:rFonts w:ascii="Times New Roman" w:hAnsi="Times New Roman" w:cs="Times New Roman"/>
          <w:color w:val="FF0000"/>
          <w:sz w:val="24"/>
          <w:szCs w:val="24"/>
        </w:rPr>
        <w:t>[VDL_SO_NGOAITE_TV]</w:t>
      </w:r>
      <w:r w:rsidR="00E812EA">
        <w:rPr>
          <w:rFonts w:ascii="Times New Roman" w:hAnsi="Times New Roman" w:cs="Times New Roman"/>
          <w:color w:val="FF0000"/>
          <w:sz w:val="24"/>
          <w:szCs w:val="24"/>
        </w:rPr>
        <w:t xml:space="preserve"> USD</w:t>
      </w:r>
      <w:r w:rsidR="00755C41" w:rsidRPr="00306F15">
        <w:rPr>
          <w:rFonts w:ascii="Times New Roman" w:hAnsi="Times New Roman" w:cs="Times New Roman"/>
          <w:color w:val="FF0000"/>
          <w:sz w:val="24"/>
          <w:szCs w:val="24"/>
        </w:rPr>
        <w:t xml:space="preserve"> (</w:t>
      </w:r>
      <w:r w:rsidR="00755C41" w:rsidRPr="00306F15">
        <w:rPr>
          <w:rFonts w:ascii="Times New Roman" w:hAnsi="Times New Roman" w:cs="Times New Roman"/>
          <w:i/>
          <w:iCs/>
          <w:color w:val="FF0000"/>
          <w:sz w:val="24"/>
          <w:szCs w:val="24"/>
        </w:rPr>
        <w:t>Bằng chữ:</w:t>
      </w:r>
      <w:r w:rsidR="00755C41" w:rsidRPr="00306F15">
        <w:rPr>
          <w:rFonts w:ascii="Times New Roman" w:hAnsi="Times New Roman" w:cs="Times New Roman"/>
          <w:color w:val="FF0000"/>
          <w:sz w:val="24"/>
          <w:szCs w:val="24"/>
        </w:rPr>
        <w:t xml:space="preserve"> </w:t>
      </w:r>
      <w:r w:rsidR="00755C41" w:rsidRPr="00485501">
        <w:rPr>
          <w:rFonts w:ascii="Times New Roman" w:hAnsi="Times New Roman" w:cs="Times New Roman"/>
          <w:i/>
          <w:iCs/>
          <w:color w:val="FF0000"/>
          <w:sz w:val="24"/>
          <w:szCs w:val="24"/>
        </w:rPr>
        <w:t>[VDL_CHU_NGOAITE_TV]</w:t>
      </w:r>
      <w:r w:rsidR="00E812EA" w:rsidRPr="00485501">
        <w:rPr>
          <w:rFonts w:ascii="Times New Roman" w:hAnsi="Times New Roman" w:cs="Times New Roman"/>
          <w:i/>
          <w:iCs/>
          <w:color w:val="FF0000"/>
          <w:sz w:val="24"/>
          <w:szCs w:val="24"/>
        </w:rPr>
        <w:t xml:space="preserve"> Đô la Mỹ</w:t>
      </w:r>
      <w:r w:rsidR="00755C41" w:rsidRPr="00485501">
        <w:rPr>
          <w:rFonts w:ascii="Times New Roman" w:hAnsi="Times New Roman" w:cs="Times New Roman"/>
          <w:i/>
          <w:iCs/>
          <w:color w:val="FF0000"/>
          <w:sz w:val="24"/>
          <w:szCs w:val="24"/>
        </w:rPr>
        <w:t>)</w:t>
      </w:r>
      <w:r w:rsidR="00E812EA">
        <w:rPr>
          <w:rFonts w:ascii="Times New Roman" w:hAnsi="Times New Roman" w:cs="Times New Roman"/>
          <w:color w:val="FF0000"/>
          <w:sz w:val="24"/>
          <w:szCs w:val="24"/>
        </w:rPr>
        <w:t xml:space="preserve"> </w:t>
      </w:r>
      <w:r w:rsidR="003535D7" w:rsidRPr="003535D7">
        <w:rPr>
          <w:rFonts w:ascii="Times New Roman" w:hAnsi="Times New Roman" w:cs="Times New Roman"/>
          <w:color w:val="FF0000"/>
          <w:sz w:val="24"/>
          <w:szCs w:val="24"/>
        </w:rPr>
        <w:t xml:space="preserve">(Theo </w:t>
      </w:r>
      <w:commentRangeStart w:id="4"/>
      <w:r w:rsidR="003535D7" w:rsidRPr="003535D7">
        <w:rPr>
          <w:rFonts w:ascii="Times New Roman" w:hAnsi="Times New Roman" w:cs="Times New Roman"/>
          <w:color w:val="FF0000"/>
          <w:sz w:val="24"/>
          <w:szCs w:val="24"/>
        </w:rPr>
        <w:t xml:space="preserve">tỷ giá bán </w:t>
      </w:r>
      <w:commentRangeEnd w:id="4"/>
      <w:r w:rsidR="003535D7" w:rsidRPr="003535D7">
        <w:rPr>
          <w:rFonts w:ascii="Times New Roman" w:hAnsi="Times New Roman" w:cs="Times New Roman"/>
          <w:color w:val="FF0000"/>
          <w:sz w:val="24"/>
          <w:szCs w:val="24"/>
        </w:rPr>
        <w:commentReference w:id="4"/>
      </w:r>
      <w:r w:rsidR="003535D7" w:rsidRPr="003535D7">
        <w:rPr>
          <w:rFonts w:ascii="Times New Roman" w:hAnsi="Times New Roman" w:cs="Times New Roman"/>
          <w:color w:val="FF0000"/>
          <w:sz w:val="24"/>
          <w:szCs w:val="24"/>
        </w:rPr>
        <w:t>ngày [NGAYMUANT_TV] của [NGANHANGNT_TV]: 1 USD = [TYGIANT_TV] VNĐ)</w:t>
      </w:r>
    </w:p>
    <w:p w14:paraId="144A2438" w14:textId="77777777" w:rsidR="00DC62D9" w:rsidRPr="00391B4A" w:rsidRDefault="00DC62D9" w:rsidP="00A951DC">
      <w:pPr>
        <w:tabs>
          <w:tab w:val="left" w:leader="dot" w:pos="4320"/>
          <w:tab w:val="right" w:leader="dot" w:pos="8931"/>
        </w:tabs>
        <w:ind w:left="720"/>
        <w:jc w:val="both"/>
        <w:rPr>
          <w:rFonts w:ascii="Times New Roman" w:hAnsi="Times New Roman" w:cs="Times New Roman"/>
          <w:sz w:val="24"/>
          <w:szCs w:val="24"/>
        </w:rPr>
      </w:pPr>
    </w:p>
    <w:p w14:paraId="0294EB17" w14:textId="2BBE7739" w:rsidR="00187F1D" w:rsidRPr="00391B4A" w:rsidRDefault="00187F1D" w:rsidP="00A951DC">
      <w:pPr>
        <w:tabs>
          <w:tab w:val="left" w:leader="dot" w:pos="4320"/>
          <w:tab w:val="right" w:leader="dot" w:pos="8280"/>
        </w:tabs>
        <w:ind w:left="709"/>
        <w:jc w:val="both"/>
        <w:rPr>
          <w:rFonts w:ascii="Times New Roman" w:hAnsi="Times New Roman" w:cs="Times New Roman"/>
          <w:sz w:val="24"/>
          <w:szCs w:val="24"/>
        </w:rPr>
      </w:pPr>
      <w:r w:rsidRPr="00391B4A">
        <w:rPr>
          <w:rFonts w:ascii="Times New Roman" w:hAnsi="Times New Roman" w:cs="Times New Roman"/>
          <w:noProof/>
          <w:sz w:val="24"/>
          <w:szCs w:val="24"/>
        </w:rPr>
        <mc:AlternateContent>
          <mc:Choice Requires="wps">
            <w:drawing>
              <wp:anchor distT="0" distB="0" distL="114300" distR="114300" simplePos="0" relativeHeight="251656704" behindDoc="0" locked="0" layoutInCell="1" allowOverlap="1" wp14:anchorId="260B7E8A" wp14:editId="7FCC9EF5">
                <wp:simplePos x="0" y="0"/>
                <wp:positionH relativeFrom="column">
                  <wp:posOffset>4554220</wp:posOffset>
                </wp:positionH>
                <wp:positionV relativeFrom="paragraph">
                  <wp:posOffset>178287</wp:posOffset>
                </wp:positionV>
                <wp:extent cx="279104" cy="279400"/>
                <wp:effectExtent l="0" t="0" r="26035" b="25400"/>
                <wp:wrapNone/>
                <wp:docPr id="228"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104" cy="279400"/>
                        </a:xfrm>
                        <a:prstGeom prst="rect">
                          <a:avLst/>
                        </a:prstGeom>
                        <a:solidFill>
                          <a:srgbClr val="FFFFFF"/>
                        </a:solidFill>
                        <a:ln w="9360" cap="sq">
                          <a:solidFill>
                            <a:srgbClr val="000000"/>
                          </a:solidFill>
                          <a:miter lim="800000"/>
                          <a:headEnd/>
                          <a:tailEnd/>
                        </a:ln>
                      </wps:spPr>
                      <wps:txbx>
                        <w:txbxContent>
                          <w:p w14:paraId="4CDE8B50" w14:textId="409CDF7A" w:rsidR="009446D8" w:rsidRPr="009172D5" w:rsidRDefault="009446D8" w:rsidP="00187F1D">
                            <w:pPr>
                              <w:jc w:val="center"/>
                              <w:rPr>
                                <w:rFonts w:ascii="Times New Roman" w:hAnsi="Times New Roman" w:cs="Times New Roman"/>
                              </w:rPr>
                            </w:pPr>
                            <w:r>
                              <w:rPr>
                                <w:rFonts w:ascii="Times New Roman" w:hAnsi="Times New Roman" w:cs="Times New Roman"/>
                              </w:rPr>
                              <w:t>X</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0B7E8A" id="_x0000_s1033" style="position:absolute;left:0;text-align:left;margin-left:358.6pt;margin-top:14.05pt;width:22pt;height:2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" strokeweight=".26mm">
                <v:stroke endcap="square"/>
                <v:textbox>
                  <w:txbxContent>
                    <w:p w14:paraId="4CDE8B50" w14:textId="409CDF7A" w:rsidR="009446D8" w:rsidRPr="009172D5" w:rsidRDefault="009446D8" w:rsidP="00187F1D">
                      <w:pPr>
                        <w:jc w:val="center"/>
                        <w:rPr>
                          <w:rFonts w:ascii="Times New Roman" w:hAnsi="Times New Roman" w:cs="Times New Roman"/>
                        </w:rPr>
                      </w:pPr>
                      <w:r>
                        <w:rPr>
                          <w:rFonts w:ascii="Times New Roman" w:hAnsi="Times New Roman" w:cs="Times New Roman"/>
                        </w:rPr>
                        <w:t>X</w:t>
                      </w:r>
                    </w:p>
                  </w:txbxContent>
                </v:textbox>
              </v:rect>
            </w:pict>
          </mc:Fallback>
        </mc:AlternateContent>
      </w:r>
      <w:r w:rsidRPr="00391B4A">
        <w:rPr>
          <w:rFonts w:ascii="Times New Roman" w:hAnsi="Times New Roman" w:cs="Times New Roman"/>
          <w:noProof/>
          <w:sz w:val="24"/>
          <w:szCs w:val="24"/>
        </w:rPr>
        <mc:AlternateContent>
          <mc:Choice Requires="wps">
            <w:drawing>
              <wp:anchor distT="0" distB="0" distL="114300" distR="114300" simplePos="0" relativeHeight="251655680" behindDoc="0" locked="0" layoutInCell="1" allowOverlap="1" wp14:anchorId="4AC1714D" wp14:editId="56D928E0">
                <wp:simplePos x="0" y="0"/>
                <wp:positionH relativeFrom="column">
                  <wp:posOffset>3642449</wp:posOffset>
                </wp:positionH>
                <wp:positionV relativeFrom="paragraph">
                  <wp:posOffset>189540</wp:posOffset>
                </wp:positionV>
                <wp:extent cx="265637" cy="279400"/>
                <wp:effectExtent l="0" t="0" r="20320" b="25400"/>
                <wp:wrapNone/>
                <wp:docPr id="229"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637" cy="279400"/>
                        </a:xfrm>
                        <a:prstGeom prst="rect">
                          <a:avLst/>
                        </a:prstGeom>
                        <a:solidFill>
                          <a:srgbClr val="FFFFFF"/>
                        </a:solidFill>
                        <a:ln w="9360" cap="sq">
                          <a:solidFill>
                            <a:srgbClr val="000000"/>
                          </a:solidFill>
                          <a:miter lim="800000"/>
                          <a:headEnd/>
                          <a:tailEnd/>
                        </a:ln>
                      </wps:spPr>
                      <wps:txbx>
                        <w:txbxContent>
                          <w:p w14:paraId="10936BA2" w14:textId="77777777" w:rsidR="009446D8" w:rsidRDefault="009446D8" w:rsidP="00187F1D">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C1714D" id="_x0000_s1034" style="position:absolute;left:0;text-align:left;margin-left:286.8pt;margin-top:14.9pt;width:20.9pt;height:2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" strokeweight=".26mm">
                <v:stroke endcap="square"/>
                <v:textbox>
                  <w:txbxContent>
                    <w:p w14:paraId="10936BA2" w14:textId="77777777" w:rsidR="009446D8" w:rsidRDefault="009446D8" w:rsidP="00187F1D">
                      <w:pPr>
                        <w:jc w:val="center"/>
                      </w:pPr>
                    </w:p>
                  </w:txbxContent>
                </v:textbox>
              </v:rect>
            </w:pict>
          </mc:Fallback>
        </mc:AlternateContent>
      </w:r>
      <w:r w:rsidRPr="00391B4A">
        <w:rPr>
          <w:rFonts w:ascii="Times New Roman" w:hAnsi="Times New Roman" w:cs="Times New Roman"/>
          <w:sz w:val="24"/>
          <w:szCs w:val="24"/>
        </w:rPr>
        <w:t>Có hiển thị thông tin về giá trị tương đương theo đơn vị tiền tệ nước ngoài trên Giấy chứng nhận đăng ký doanh nghiệp hay không?                  Có                   Không</w:t>
      </w:r>
    </w:p>
    <w:p w14:paraId="04E233F0" w14:textId="77777777" w:rsidR="00E52349" w:rsidRPr="00391B4A" w:rsidRDefault="00E52349" w:rsidP="00A951DC">
      <w:pPr>
        <w:tabs>
          <w:tab w:val="left" w:leader="dot" w:pos="4320"/>
          <w:tab w:val="right" w:leader="dot" w:pos="8280"/>
        </w:tabs>
        <w:ind w:left="720"/>
        <w:jc w:val="both"/>
        <w:rPr>
          <w:rFonts w:ascii="Times New Roman" w:hAnsi="Times New Roman" w:cs="Times New Roman"/>
          <w:sz w:val="24"/>
          <w:szCs w:val="24"/>
        </w:rPr>
      </w:pPr>
    </w:p>
    <w:p w14:paraId="2EDCA389" w14:textId="3F409D0A" w:rsidR="006A0B54" w:rsidRPr="00391B4A" w:rsidRDefault="006A0B54" w:rsidP="00A951DC">
      <w:pPr>
        <w:rPr>
          <w:rFonts w:ascii="Times New Roman" w:hAnsi="Times New Roman" w:cs="Times New Roman"/>
          <w:b/>
          <w:bCs/>
          <w:sz w:val="24"/>
          <w:szCs w:val="24"/>
          <w:lang w:eastAsia="zh-CN"/>
        </w:rPr>
      </w:pPr>
      <w:r w:rsidRPr="00391B4A">
        <w:rPr>
          <w:rFonts w:ascii="Times New Roman" w:hAnsi="Times New Roman" w:cs="Times New Roman"/>
          <w:b/>
          <w:bCs/>
          <w:sz w:val="24"/>
          <w:szCs w:val="24"/>
          <w:lang w:eastAsia="zh-CN"/>
        </w:rPr>
        <w:t xml:space="preserve">6. </w:t>
      </w:r>
      <w:r w:rsidR="002104A1" w:rsidRPr="00391B4A">
        <w:rPr>
          <w:rFonts w:ascii="Times New Roman" w:hAnsi="Times New Roman" w:cs="Times New Roman"/>
          <w:b/>
          <w:bCs/>
          <w:sz w:val="24"/>
          <w:szCs w:val="24"/>
          <w:lang w:eastAsia="zh-CN"/>
        </w:rPr>
        <w:tab/>
      </w:r>
      <w:r w:rsidR="003C79BD" w:rsidRPr="00391B4A">
        <w:rPr>
          <w:rFonts w:ascii="Times New Roman" w:hAnsi="Times New Roman" w:cs="Times New Roman"/>
          <w:b/>
          <w:bCs/>
          <w:sz w:val="24"/>
          <w:szCs w:val="24"/>
          <w:lang w:eastAsia="zh-CN"/>
        </w:rPr>
        <w:t>Nguồn vốn điều lệ</w:t>
      </w:r>
    </w:p>
    <w:p w14:paraId="2CD563BF" w14:textId="77777777" w:rsidR="00A76135" w:rsidRPr="00391B4A" w:rsidRDefault="00A76135" w:rsidP="00A951DC">
      <w:pPr>
        <w:rPr>
          <w:rFonts w:ascii="Times New Roman" w:hAnsi="Times New Roman" w:cs="Times New Roman"/>
          <w:b/>
          <w:bCs/>
          <w:sz w:val="24"/>
          <w:szCs w:val="24"/>
          <w:lang w:eastAsia="zh-CN"/>
        </w:rPr>
      </w:pPr>
    </w:p>
    <w:tbl>
      <w:tblPr>
        <w:tblW w:w="4682" w:type="pct"/>
        <w:tblInd w:w="625" w:type="dxa"/>
        <w:tblCellMar>
          <w:left w:w="0" w:type="dxa"/>
          <w:right w:w="0" w:type="dxa"/>
        </w:tblCellMar>
        <w:tblLook w:val="0000" w:firstRow="0" w:lastRow="0" w:firstColumn="0" w:lastColumn="0" w:noHBand="0" w:noVBand="0"/>
      </w:tblPr>
      <w:tblGrid>
        <w:gridCol w:w="1325"/>
        <w:gridCol w:w="4104"/>
        <w:gridCol w:w="3437"/>
      </w:tblGrid>
      <w:tr w:rsidR="006A0B54" w:rsidRPr="00391B4A" w14:paraId="4E394C69" w14:textId="77777777" w:rsidTr="009A0B9D">
        <w:tc>
          <w:tcPr>
            <w:tcW w:w="1558" w:type="pct"/>
            <w:tcBorders>
              <w:top w:val="single" w:sz="4" w:space="0" w:color="000000"/>
              <w:left w:val="single" w:sz="4" w:space="0" w:color="000000"/>
              <w:bottom w:val="single" w:sz="4" w:space="0" w:color="000000"/>
            </w:tcBorders>
            <w:shd w:val="clear" w:color="auto" w:fill="auto"/>
          </w:tcPr>
          <w:p w14:paraId="367CD302" w14:textId="77777777" w:rsidR="006A0B54" w:rsidRPr="00391B4A" w:rsidRDefault="006A0B54" w:rsidP="009A0B9D">
            <w:pPr>
              <w:tabs>
                <w:tab w:val="left" w:leader="dot" w:pos="4320"/>
                <w:tab w:val="right" w:leader="dot" w:pos="8280"/>
              </w:tabs>
              <w:jc w:val="center"/>
              <w:rPr>
                <w:rFonts w:ascii="Times New Roman" w:hAnsi="Times New Roman" w:cs="Times New Roman"/>
                <w:b/>
                <w:sz w:val="24"/>
                <w:szCs w:val="24"/>
                <w:lang w:eastAsia="zh-CN"/>
              </w:rPr>
            </w:pPr>
            <w:r w:rsidRPr="00391B4A">
              <w:rPr>
                <w:rFonts w:ascii="Times New Roman" w:hAnsi="Times New Roman" w:cs="Times New Roman"/>
                <w:b/>
                <w:sz w:val="24"/>
                <w:szCs w:val="24"/>
                <w:lang w:eastAsia="zh-CN"/>
              </w:rPr>
              <w:t>Loại nguồn vốn</w:t>
            </w:r>
          </w:p>
        </w:tc>
        <w:tc>
          <w:tcPr>
            <w:tcW w:w="2688" w:type="pct"/>
            <w:tcBorders>
              <w:top w:val="single" w:sz="4" w:space="0" w:color="000000"/>
              <w:left w:val="single" w:sz="4" w:space="0" w:color="000000"/>
              <w:bottom w:val="single" w:sz="4" w:space="0" w:color="000000"/>
            </w:tcBorders>
            <w:shd w:val="clear" w:color="auto" w:fill="auto"/>
          </w:tcPr>
          <w:p w14:paraId="6DB7D4AE" w14:textId="29461279" w:rsidR="007073EA" w:rsidRPr="00391B4A" w:rsidRDefault="006A0B54" w:rsidP="009A0B9D">
            <w:pPr>
              <w:tabs>
                <w:tab w:val="left" w:leader="dot" w:pos="4320"/>
                <w:tab w:val="right" w:leader="dot" w:pos="8280"/>
              </w:tabs>
              <w:jc w:val="center"/>
              <w:rPr>
                <w:rFonts w:ascii="Times New Roman" w:hAnsi="Times New Roman" w:cs="Times New Roman"/>
                <w:b/>
                <w:sz w:val="24"/>
                <w:szCs w:val="24"/>
                <w:lang w:eastAsia="zh-CN"/>
              </w:rPr>
            </w:pPr>
            <w:r w:rsidRPr="00391B4A">
              <w:rPr>
                <w:rFonts w:ascii="Times New Roman" w:hAnsi="Times New Roman" w:cs="Times New Roman"/>
                <w:b/>
                <w:sz w:val="24"/>
                <w:szCs w:val="24"/>
                <w:lang w:eastAsia="zh-CN"/>
              </w:rPr>
              <w:t>Số tiền (</w:t>
            </w:r>
            <w:r w:rsidRPr="00391B4A">
              <w:rPr>
                <w:rFonts w:ascii="Times New Roman" w:hAnsi="Times New Roman" w:cs="Times New Roman"/>
                <w:b/>
                <w:i/>
                <w:iCs/>
                <w:sz w:val="24"/>
                <w:szCs w:val="24"/>
                <w:lang w:eastAsia="zh-CN"/>
              </w:rPr>
              <w:t>bằng số; VNĐ và giá trị tương đương theo đơn vị tiền nước ngoài, nếu có</w:t>
            </w:r>
            <w:r w:rsidRPr="00391B4A">
              <w:rPr>
                <w:rFonts w:ascii="Times New Roman" w:hAnsi="Times New Roman" w:cs="Times New Roman"/>
                <w:b/>
                <w:sz w:val="24"/>
                <w:szCs w:val="24"/>
                <w:lang w:eastAsia="zh-CN"/>
              </w:rPr>
              <w:t>)</w:t>
            </w:r>
          </w:p>
        </w:tc>
        <w:tc>
          <w:tcPr>
            <w:tcW w:w="754" w:type="pct"/>
            <w:tcBorders>
              <w:top w:val="single" w:sz="4" w:space="0" w:color="000000"/>
              <w:left w:val="single" w:sz="4" w:space="0" w:color="000000"/>
              <w:bottom w:val="single" w:sz="4" w:space="0" w:color="000000"/>
              <w:right w:val="single" w:sz="4" w:space="0" w:color="000000"/>
            </w:tcBorders>
            <w:shd w:val="clear" w:color="auto" w:fill="auto"/>
          </w:tcPr>
          <w:p w14:paraId="279A66C0" w14:textId="703E0246" w:rsidR="00DF589B" w:rsidRPr="00391B4A" w:rsidRDefault="006A0B54" w:rsidP="009A0B9D">
            <w:pPr>
              <w:tabs>
                <w:tab w:val="left" w:leader="dot" w:pos="4320"/>
                <w:tab w:val="right" w:leader="dot" w:pos="8280"/>
              </w:tabs>
              <w:jc w:val="center"/>
              <w:rPr>
                <w:rFonts w:ascii="Times New Roman" w:hAnsi="Times New Roman" w:cs="Times New Roman"/>
                <w:b/>
                <w:sz w:val="24"/>
                <w:szCs w:val="24"/>
                <w:lang w:eastAsia="zh-CN"/>
              </w:rPr>
            </w:pPr>
            <w:r w:rsidRPr="00391B4A">
              <w:rPr>
                <w:rFonts w:ascii="Times New Roman" w:hAnsi="Times New Roman" w:cs="Times New Roman"/>
                <w:b/>
                <w:sz w:val="24"/>
                <w:szCs w:val="24"/>
                <w:lang w:eastAsia="zh-CN"/>
              </w:rPr>
              <w:t>Tỷ lệ</w:t>
            </w:r>
          </w:p>
          <w:p w14:paraId="40671910" w14:textId="3E99A6A2" w:rsidR="006A0B54" w:rsidRPr="00391B4A" w:rsidRDefault="006A0B54" w:rsidP="009A0B9D">
            <w:pPr>
              <w:tabs>
                <w:tab w:val="left" w:leader="dot" w:pos="4320"/>
                <w:tab w:val="right" w:leader="dot" w:pos="8280"/>
              </w:tabs>
              <w:jc w:val="center"/>
              <w:rPr>
                <w:rFonts w:ascii="Times New Roman" w:hAnsi="Times New Roman" w:cs="Times New Roman"/>
                <w:b/>
                <w:sz w:val="24"/>
                <w:szCs w:val="24"/>
                <w:lang w:eastAsia="zh-CN"/>
              </w:rPr>
            </w:pPr>
            <w:r w:rsidRPr="00391B4A">
              <w:rPr>
                <w:rFonts w:ascii="Times New Roman" w:hAnsi="Times New Roman" w:cs="Times New Roman"/>
                <w:b/>
                <w:sz w:val="24"/>
                <w:szCs w:val="24"/>
                <w:lang w:eastAsia="zh-CN"/>
              </w:rPr>
              <w:t>(%)</w:t>
            </w:r>
          </w:p>
        </w:tc>
      </w:tr>
      <w:tr w:rsidR="006A0B54" w:rsidRPr="00391B4A" w14:paraId="45751173" w14:textId="77777777" w:rsidTr="009A0B9D">
        <w:tc>
          <w:tcPr>
            <w:tcW w:w="1558" w:type="pct"/>
            <w:tcBorders>
              <w:top w:val="single" w:sz="4" w:space="0" w:color="000000"/>
              <w:left w:val="single" w:sz="4" w:space="0" w:color="000000"/>
              <w:bottom w:val="single" w:sz="4" w:space="0" w:color="000000"/>
            </w:tcBorders>
            <w:shd w:val="clear" w:color="auto" w:fill="auto"/>
          </w:tcPr>
          <w:p w14:paraId="35A22A85" w14:textId="77777777" w:rsidR="007073EA" w:rsidRPr="00391B4A" w:rsidRDefault="006A0B54" w:rsidP="009A0B9D">
            <w:pPr>
              <w:tabs>
                <w:tab w:val="left" w:leader="dot" w:pos="4320"/>
                <w:tab w:val="right" w:leader="dot" w:pos="8280"/>
              </w:tabs>
              <w:ind w:left="79"/>
              <w:rPr>
                <w:rFonts w:ascii="Times New Roman" w:hAnsi="Times New Roman" w:cs="Times New Roman"/>
                <w:sz w:val="24"/>
                <w:szCs w:val="24"/>
                <w:lang w:eastAsia="zh-CN"/>
              </w:rPr>
            </w:pPr>
            <w:r w:rsidRPr="00391B4A">
              <w:rPr>
                <w:rFonts w:ascii="Times New Roman" w:hAnsi="Times New Roman" w:cs="Times New Roman"/>
                <w:sz w:val="24"/>
                <w:szCs w:val="24"/>
                <w:lang w:eastAsia="zh-CN"/>
              </w:rPr>
              <w:lastRenderedPageBreak/>
              <w:t>Vốn ngân sách nhà nước</w:t>
            </w:r>
          </w:p>
          <w:p w14:paraId="07352A92" w14:textId="628579E5" w:rsidR="008E0E6A" w:rsidRPr="00391B4A" w:rsidRDefault="008E0E6A" w:rsidP="009A0B9D">
            <w:pPr>
              <w:tabs>
                <w:tab w:val="left" w:leader="dot" w:pos="4320"/>
                <w:tab w:val="right" w:leader="dot" w:pos="8280"/>
              </w:tabs>
              <w:ind w:left="79"/>
              <w:rPr>
                <w:rFonts w:ascii="Times New Roman" w:hAnsi="Times New Roman" w:cs="Times New Roman"/>
                <w:sz w:val="24"/>
                <w:szCs w:val="24"/>
                <w:lang w:eastAsia="zh-CN"/>
              </w:rPr>
            </w:pPr>
          </w:p>
        </w:tc>
        <w:tc>
          <w:tcPr>
            <w:tcW w:w="2688" w:type="pct"/>
            <w:tcBorders>
              <w:top w:val="single" w:sz="4" w:space="0" w:color="000000"/>
              <w:left w:val="single" w:sz="4" w:space="0" w:color="000000"/>
              <w:bottom w:val="single" w:sz="4" w:space="0" w:color="000000"/>
            </w:tcBorders>
            <w:shd w:val="clear" w:color="auto" w:fill="auto"/>
          </w:tcPr>
          <w:p w14:paraId="1DAECF06" w14:textId="739F603C" w:rsidR="006A0B54" w:rsidRPr="00391B4A" w:rsidRDefault="00EE0C63" w:rsidP="009A0B9D">
            <w:pPr>
              <w:tabs>
                <w:tab w:val="left" w:leader="dot" w:pos="4320"/>
                <w:tab w:val="right" w:leader="dot" w:pos="8280"/>
              </w:tabs>
              <w:snapToGrid w:val="0"/>
              <w:jc w:val="center"/>
              <w:rPr>
                <w:rFonts w:ascii="Times New Roman" w:hAnsi="Times New Roman" w:cs="Times New Roman"/>
                <w:sz w:val="24"/>
                <w:szCs w:val="24"/>
                <w:lang w:eastAsia="zh-CN"/>
              </w:rPr>
            </w:pPr>
            <w:r w:rsidRPr="00391B4A">
              <w:rPr>
                <w:rFonts w:ascii="Times New Roman" w:hAnsi="Times New Roman" w:cs="Times New Roman"/>
                <w:sz w:val="24"/>
                <w:szCs w:val="24"/>
                <w:lang w:eastAsia="zh-CN"/>
              </w:rPr>
              <w:t>0</w:t>
            </w:r>
          </w:p>
        </w:tc>
        <w:tc>
          <w:tcPr>
            <w:tcW w:w="754" w:type="pct"/>
            <w:tcBorders>
              <w:top w:val="single" w:sz="4" w:space="0" w:color="000000"/>
              <w:left w:val="single" w:sz="4" w:space="0" w:color="000000"/>
              <w:bottom w:val="single" w:sz="4" w:space="0" w:color="000000"/>
              <w:right w:val="single" w:sz="4" w:space="0" w:color="000000"/>
            </w:tcBorders>
            <w:shd w:val="clear" w:color="auto" w:fill="auto"/>
          </w:tcPr>
          <w:p w14:paraId="5648E48E" w14:textId="443BC14D" w:rsidR="006A0B54" w:rsidRPr="00391B4A" w:rsidRDefault="00EE0C63" w:rsidP="009A0B9D">
            <w:pPr>
              <w:tabs>
                <w:tab w:val="left" w:leader="dot" w:pos="4320"/>
                <w:tab w:val="right" w:leader="dot" w:pos="8280"/>
              </w:tabs>
              <w:snapToGrid w:val="0"/>
              <w:jc w:val="center"/>
              <w:rPr>
                <w:rFonts w:ascii="Times New Roman" w:hAnsi="Times New Roman" w:cs="Times New Roman"/>
                <w:sz w:val="24"/>
                <w:szCs w:val="24"/>
                <w:lang w:eastAsia="zh-CN"/>
              </w:rPr>
            </w:pPr>
            <w:r w:rsidRPr="00391B4A">
              <w:rPr>
                <w:rFonts w:ascii="Times New Roman" w:hAnsi="Times New Roman" w:cs="Times New Roman"/>
                <w:sz w:val="24"/>
                <w:szCs w:val="24"/>
                <w:lang w:eastAsia="zh-CN"/>
              </w:rPr>
              <w:t>0</w:t>
            </w:r>
          </w:p>
        </w:tc>
      </w:tr>
      <w:tr w:rsidR="006A0B54" w:rsidRPr="00391B4A" w14:paraId="2EAA2BB1" w14:textId="77777777" w:rsidTr="009A0B9D">
        <w:tc>
          <w:tcPr>
            <w:tcW w:w="1558" w:type="pct"/>
            <w:tcBorders>
              <w:top w:val="single" w:sz="4" w:space="0" w:color="000000"/>
              <w:left w:val="single" w:sz="4" w:space="0" w:color="000000"/>
              <w:bottom w:val="single" w:sz="4" w:space="0" w:color="000000"/>
            </w:tcBorders>
            <w:shd w:val="clear" w:color="auto" w:fill="auto"/>
          </w:tcPr>
          <w:p w14:paraId="72B69BD7" w14:textId="77777777" w:rsidR="007073EA" w:rsidRPr="00391B4A" w:rsidRDefault="006A0B54" w:rsidP="009A0B9D">
            <w:pPr>
              <w:tabs>
                <w:tab w:val="left" w:leader="dot" w:pos="4320"/>
                <w:tab w:val="right" w:leader="dot" w:pos="8280"/>
              </w:tabs>
              <w:ind w:left="79"/>
              <w:rPr>
                <w:rFonts w:ascii="Times New Roman" w:hAnsi="Times New Roman" w:cs="Times New Roman"/>
                <w:sz w:val="24"/>
                <w:szCs w:val="24"/>
                <w:lang w:eastAsia="zh-CN"/>
              </w:rPr>
            </w:pPr>
            <w:r w:rsidRPr="00391B4A">
              <w:rPr>
                <w:rFonts w:ascii="Times New Roman" w:hAnsi="Times New Roman" w:cs="Times New Roman"/>
                <w:sz w:val="24"/>
                <w:szCs w:val="24"/>
                <w:lang w:eastAsia="zh-CN"/>
              </w:rPr>
              <w:t>Vốn tư nhân</w:t>
            </w:r>
          </w:p>
          <w:p w14:paraId="372B37E7" w14:textId="2A5AA69D" w:rsidR="008E0E6A" w:rsidRPr="00391B4A" w:rsidRDefault="008E0E6A" w:rsidP="009A0B9D">
            <w:pPr>
              <w:tabs>
                <w:tab w:val="left" w:leader="dot" w:pos="4320"/>
                <w:tab w:val="right" w:leader="dot" w:pos="8280"/>
              </w:tabs>
              <w:ind w:left="79"/>
              <w:rPr>
                <w:rFonts w:ascii="Times New Roman" w:hAnsi="Times New Roman" w:cs="Times New Roman"/>
                <w:sz w:val="24"/>
                <w:szCs w:val="24"/>
                <w:lang w:eastAsia="zh-CN"/>
              </w:rPr>
            </w:pPr>
          </w:p>
        </w:tc>
        <w:tc>
          <w:tcPr>
            <w:tcW w:w="2688" w:type="pct"/>
            <w:tcBorders>
              <w:top w:val="single" w:sz="4" w:space="0" w:color="000000"/>
              <w:left w:val="single" w:sz="4" w:space="0" w:color="000000"/>
              <w:bottom w:val="single" w:sz="4" w:space="0" w:color="000000"/>
            </w:tcBorders>
            <w:shd w:val="clear" w:color="auto" w:fill="auto"/>
          </w:tcPr>
          <w:p w14:paraId="100C6B91" w14:textId="2410C330" w:rsidR="006A0B54" w:rsidRPr="00687CDC" w:rsidRDefault="00D1745F" w:rsidP="009A0B9D">
            <w:pPr>
              <w:tabs>
                <w:tab w:val="left" w:leader="dot" w:pos="4320"/>
                <w:tab w:val="right" w:leader="dot" w:pos="8280"/>
              </w:tabs>
              <w:snapToGrid w:val="0"/>
              <w:jc w:val="center"/>
              <w:rPr>
                <w:rFonts w:ascii="Times New Roman" w:hAnsi="Times New Roman" w:cs="Times New Roman"/>
                <w:b/>
                <w:color w:val="FF0000"/>
                <w:sz w:val="24"/>
                <w:szCs w:val="24"/>
                <w:lang w:eastAsia="zh-CN"/>
              </w:rPr>
            </w:pPr>
            <w:r w:rsidRPr="00687CDC">
              <w:rPr>
                <w:rFonts w:ascii="Times New Roman" w:hAnsi="Times New Roman" w:cs="Times New Roman"/>
                <w:color w:val="FF0000"/>
                <w:sz w:val="24"/>
                <w:szCs w:val="24"/>
                <w:lang w:val="vi-VN"/>
              </w:rPr>
              <w:t>[VON_TUNHAN_TV]</w:t>
            </w:r>
            <w:r w:rsidR="00E812EA">
              <w:rPr>
                <w:rFonts w:ascii="Times New Roman" w:hAnsi="Times New Roman" w:cs="Times New Roman"/>
                <w:color w:val="FF0000"/>
                <w:sz w:val="24"/>
                <w:szCs w:val="24"/>
              </w:rPr>
              <w:t xml:space="preserve"> VNĐ</w:t>
            </w:r>
            <w:r w:rsidRPr="00687CDC">
              <w:rPr>
                <w:rFonts w:ascii="Times New Roman" w:hAnsi="Times New Roman" w:cs="Times New Roman"/>
                <w:color w:val="FF0000"/>
                <w:sz w:val="24"/>
                <w:szCs w:val="24"/>
              </w:rPr>
              <w:t xml:space="preserve"> tương đương [VON_TUNHAN_NGOATTE_TV]</w:t>
            </w:r>
            <w:r w:rsidR="00E812EA">
              <w:rPr>
                <w:rFonts w:ascii="Times New Roman" w:hAnsi="Times New Roman" w:cs="Times New Roman"/>
                <w:color w:val="FF0000"/>
                <w:sz w:val="24"/>
                <w:szCs w:val="24"/>
              </w:rPr>
              <w:t xml:space="preserve"> USD</w:t>
            </w:r>
          </w:p>
        </w:tc>
        <w:tc>
          <w:tcPr>
            <w:tcW w:w="754" w:type="pct"/>
            <w:tcBorders>
              <w:top w:val="single" w:sz="4" w:space="0" w:color="000000"/>
              <w:left w:val="single" w:sz="4" w:space="0" w:color="000000"/>
              <w:bottom w:val="single" w:sz="4" w:space="0" w:color="000000"/>
              <w:right w:val="single" w:sz="4" w:space="0" w:color="000000"/>
            </w:tcBorders>
            <w:shd w:val="clear" w:color="auto" w:fill="auto"/>
          </w:tcPr>
          <w:p w14:paraId="47875A90" w14:textId="7CC75034" w:rsidR="006A0B54" w:rsidRPr="00687CDC" w:rsidRDefault="00D1745F" w:rsidP="009A0B9D">
            <w:pPr>
              <w:tabs>
                <w:tab w:val="left" w:leader="dot" w:pos="4320"/>
                <w:tab w:val="right" w:leader="dot" w:pos="8280"/>
              </w:tabs>
              <w:snapToGrid w:val="0"/>
              <w:jc w:val="center"/>
              <w:rPr>
                <w:rFonts w:ascii="Times New Roman" w:hAnsi="Times New Roman" w:cs="Times New Roman"/>
                <w:color w:val="FF0000"/>
                <w:sz w:val="24"/>
                <w:szCs w:val="24"/>
                <w:lang w:eastAsia="zh-CN"/>
              </w:rPr>
            </w:pPr>
            <w:r w:rsidRPr="00687CDC">
              <w:rPr>
                <w:rFonts w:ascii="Times New Roman" w:hAnsi="Times New Roman" w:cs="Times New Roman"/>
                <w:color w:val="FF0000"/>
                <w:sz w:val="24"/>
                <w:szCs w:val="24"/>
                <w:lang w:eastAsia="zh-CN"/>
              </w:rPr>
              <w:t>[TYLE_VON_TUNHAN</w:t>
            </w:r>
            <w:r w:rsidR="00E812EA">
              <w:rPr>
                <w:rFonts w:ascii="Times New Roman" w:hAnsi="Times New Roman" w:cs="Times New Roman"/>
                <w:color w:val="FF0000"/>
                <w:sz w:val="24"/>
                <w:szCs w:val="24"/>
                <w:lang w:eastAsia="zh-CN"/>
              </w:rPr>
              <w:t>_TV</w:t>
            </w:r>
            <w:r w:rsidRPr="00687CDC">
              <w:rPr>
                <w:rFonts w:ascii="Times New Roman" w:hAnsi="Times New Roman" w:cs="Times New Roman"/>
                <w:color w:val="FF0000"/>
                <w:sz w:val="24"/>
                <w:szCs w:val="24"/>
                <w:lang w:eastAsia="zh-CN"/>
              </w:rPr>
              <w:t>]</w:t>
            </w:r>
          </w:p>
        </w:tc>
      </w:tr>
      <w:tr w:rsidR="006A0B54" w:rsidRPr="00391B4A" w14:paraId="6949CE5C" w14:textId="77777777" w:rsidTr="009A0B9D">
        <w:tc>
          <w:tcPr>
            <w:tcW w:w="1558" w:type="pct"/>
            <w:tcBorders>
              <w:top w:val="single" w:sz="4" w:space="0" w:color="000000"/>
              <w:left w:val="single" w:sz="4" w:space="0" w:color="000000"/>
              <w:bottom w:val="single" w:sz="4" w:space="0" w:color="000000"/>
            </w:tcBorders>
            <w:shd w:val="clear" w:color="auto" w:fill="auto"/>
          </w:tcPr>
          <w:p w14:paraId="10807023" w14:textId="77777777" w:rsidR="007073EA" w:rsidRPr="00391B4A" w:rsidRDefault="006A0B54" w:rsidP="009A0B9D">
            <w:pPr>
              <w:tabs>
                <w:tab w:val="left" w:leader="dot" w:pos="4320"/>
                <w:tab w:val="right" w:leader="dot" w:pos="8280"/>
              </w:tabs>
              <w:ind w:left="79"/>
              <w:rPr>
                <w:rFonts w:ascii="Times New Roman" w:hAnsi="Times New Roman" w:cs="Times New Roman"/>
                <w:sz w:val="24"/>
                <w:szCs w:val="24"/>
                <w:lang w:eastAsia="zh-CN"/>
              </w:rPr>
            </w:pPr>
            <w:r w:rsidRPr="00391B4A">
              <w:rPr>
                <w:rFonts w:ascii="Times New Roman" w:hAnsi="Times New Roman" w:cs="Times New Roman"/>
                <w:sz w:val="24"/>
                <w:szCs w:val="24"/>
                <w:lang w:eastAsia="zh-CN"/>
              </w:rPr>
              <w:t>Vốn nước ngoài</w:t>
            </w:r>
          </w:p>
          <w:p w14:paraId="515AF5EC" w14:textId="2CCEB19C" w:rsidR="008E0E6A" w:rsidRPr="00391B4A" w:rsidRDefault="008E0E6A" w:rsidP="009A0B9D">
            <w:pPr>
              <w:tabs>
                <w:tab w:val="left" w:leader="dot" w:pos="4320"/>
                <w:tab w:val="right" w:leader="dot" w:pos="8280"/>
              </w:tabs>
              <w:ind w:left="79"/>
              <w:rPr>
                <w:rFonts w:ascii="Times New Roman" w:hAnsi="Times New Roman" w:cs="Times New Roman"/>
                <w:sz w:val="24"/>
                <w:szCs w:val="24"/>
                <w:lang w:eastAsia="zh-CN"/>
              </w:rPr>
            </w:pPr>
          </w:p>
        </w:tc>
        <w:tc>
          <w:tcPr>
            <w:tcW w:w="2688" w:type="pct"/>
            <w:tcBorders>
              <w:top w:val="single" w:sz="4" w:space="0" w:color="000000"/>
              <w:left w:val="single" w:sz="4" w:space="0" w:color="000000"/>
              <w:bottom w:val="single" w:sz="4" w:space="0" w:color="000000"/>
            </w:tcBorders>
            <w:shd w:val="clear" w:color="auto" w:fill="auto"/>
          </w:tcPr>
          <w:p w14:paraId="299949A9" w14:textId="6B34E1A2" w:rsidR="006A0B54" w:rsidRPr="00687CDC" w:rsidRDefault="009362D2" w:rsidP="009A0B9D">
            <w:pPr>
              <w:tabs>
                <w:tab w:val="left" w:leader="dot" w:pos="4320"/>
                <w:tab w:val="right" w:leader="dot" w:pos="8280"/>
              </w:tabs>
              <w:snapToGrid w:val="0"/>
              <w:jc w:val="center"/>
              <w:rPr>
                <w:rFonts w:ascii="Times New Roman" w:hAnsi="Times New Roman" w:cs="Times New Roman"/>
                <w:color w:val="FF0000"/>
                <w:sz w:val="24"/>
                <w:szCs w:val="24"/>
                <w:lang w:eastAsia="zh-CN"/>
              </w:rPr>
            </w:pPr>
            <w:r w:rsidRPr="00687CDC">
              <w:rPr>
                <w:rFonts w:ascii="Times New Roman" w:hAnsi="Times New Roman" w:cs="Times New Roman"/>
                <w:color w:val="FF0000"/>
                <w:sz w:val="24"/>
                <w:szCs w:val="24"/>
                <w:lang w:eastAsia="zh-CN"/>
              </w:rPr>
              <w:t>[VON_NUOCNGOAI_TV]</w:t>
            </w:r>
            <w:r w:rsidR="00E812EA">
              <w:rPr>
                <w:rFonts w:ascii="Times New Roman" w:hAnsi="Times New Roman" w:cs="Times New Roman"/>
                <w:color w:val="FF0000"/>
                <w:sz w:val="24"/>
                <w:szCs w:val="24"/>
                <w:lang w:eastAsia="zh-CN"/>
              </w:rPr>
              <w:t xml:space="preserve"> VNĐ</w:t>
            </w:r>
            <w:r w:rsidRPr="00687CDC">
              <w:rPr>
                <w:rFonts w:ascii="Times New Roman" w:hAnsi="Times New Roman" w:cs="Times New Roman"/>
                <w:color w:val="FF0000"/>
                <w:sz w:val="24"/>
                <w:szCs w:val="24"/>
                <w:lang w:eastAsia="zh-CN"/>
              </w:rPr>
              <w:t xml:space="preserve"> tương đương [VON_NUOCNGOAI_NGOATTE_TV]</w:t>
            </w:r>
            <w:r w:rsidR="00E812EA">
              <w:rPr>
                <w:rFonts w:ascii="Times New Roman" w:hAnsi="Times New Roman" w:cs="Times New Roman"/>
                <w:color w:val="FF0000"/>
                <w:sz w:val="24"/>
                <w:szCs w:val="24"/>
                <w:lang w:eastAsia="zh-CN"/>
              </w:rPr>
              <w:t xml:space="preserve"> USD</w:t>
            </w:r>
          </w:p>
        </w:tc>
        <w:tc>
          <w:tcPr>
            <w:tcW w:w="754" w:type="pct"/>
            <w:tcBorders>
              <w:top w:val="single" w:sz="4" w:space="0" w:color="000000"/>
              <w:left w:val="single" w:sz="4" w:space="0" w:color="000000"/>
              <w:bottom w:val="single" w:sz="4" w:space="0" w:color="000000"/>
              <w:right w:val="single" w:sz="4" w:space="0" w:color="000000"/>
            </w:tcBorders>
            <w:shd w:val="clear" w:color="auto" w:fill="auto"/>
          </w:tcPr>
          <w:p w14:paraId="78AB9396" w14:textId="37A4E662" w:rsidR="006A0B54" w:rsidRPr="00687CDC" w:rsidRDefault="00687CDC" w:rsidP="009A0B9D">
            <w:pPr>
              <w:tabs>
                <w:tab w:val="left" w:leader="dot" w:pos="4320"/>
                <w:tab w:val="right" w:leader="dot" w:pos="8280"/>
              </w:tabs>
              <w:snapToGrid w:val="0"/>
              <w:jc w:val="center"/>
              <w:rPr>
                <w:rFonts w:ascii="Times New Roman" w:hAnsi="Times New Roman" w:cs="Times New Roman"/>
                <w:color w:val="FF0000"/>
                <w:sz w:val="24"/>
                <w:szCs w:val="24"/>
                <w:lang w:eastAsia="zh-CN"/>
              </w:rPr>
            </w:pPr>
            <w:r w:rsidRPr="00687CDC">
              <w:rPr>
                <w:rFonts w:ascii="Times New Roman" w:hAnsi="Times New Roman" w:cs="Times New Roman"/>
                <w:color w:val="FF0000"/>
                <w:sz w:val="24"/>
                <w:szCs w:val="24"/>
                <w:lang w:eastAsia="zh-CN"/>
              </w:rPr>
              <w:t>[TYLE_VON_NUOCNGOAI</w:t>
            </w:r>
            <w:r w:rsidR="00E812EA">
              <w:rPr>
                <w:rFonts w:ascii="Times New Roman" w:hAnsi="Times New Roman" w:cs="Times New Roman"/>
                <w:color w:val="FF0000"/>
                <w:sz w:val="24"/>
                <w:szCs w:val="24"/>
                <w:lang w:eastAsia="zh-CN"/>
              </w:rPr>
              <w:t>_TV</w:t>
            </w:r>
            <w:r w:rsidRPr="00687CDC">
              <w:rPr>
                <w:rFonts w:ascii="Times New Roman" w:hAnsi="Times New Roman" w:cs="Times New Roman"/>
                <w:color w:val="FF0000"/>
                <w:sz w:val="24"/>
                <w:szCs w:val="24"/>
                <w:lang w:eastAsia="zh-CN"/>
              </w:rPr>
              <w:t>]</w:t>
            </w:r>
          </w:p>
        </w:tc>
      </w:tr>
      <w:tr w:rsidR="006A0B54" w:rsidRPr="00391B4A" w14:paraId="63E77205" w14:textId="77777777" w:rsidTr="009A0B9D">
        <w:tc>
          <w:tcPr>
            <w:tcW w:w="1558" w:type="pct"/>
            <w:tcBorders>
              <w:top w:val="single" w:sz="4" w:space="0" w:color="000000"/>
              <w:left w:val="single" w:sz="4" w:space="0" w:color="000000"/>
              <w:bottom w:val="single" w:sz="4" w:space="0" w:color="000000"/>
            </w:tcBorders>
            <w:shd w:val="clear" w:color="auto" w:fill="auto"/>
          </w:tcPr>
          <w:p w14:paraId="76AB8308" w14:textId="77777777" w:rsidR="007073EA" w:rsidRPr="00391B4A" w:rsidRDefault="006A0B54" w:rsidP="009A0B9D">
            <w:pPr>
              <w:tabs>
                <w:tab w:val="left" w:leader="dot" w:pos="4320"/>
                <w:tab w:val="right" w:leader="dot" w:pos="8280"/>
              </w:tabs>
              <w:ind w:left="79"/>
              <w:rPr>
                <w:rFonts w:ascii="Times New Roman" w:hAnsi="Times New Roman" w:cs="Times New Roman"/>
                <w:sz w:val="24"/>
                <w:szCs w:val="24"/>
                <w:lang w:eastAsia="zh-CN"/>
              </w:rPr>
            </w:pPr>
            <w:r w:rsidRPr="00391B4A">
              <w:rPr>
                <w:rFonts w:ascii="Times New Roman" w:hAnsi="Times New Roman" w:cs="Times New Roman"/>
                <w:sz w:val="24"/>
                <w:szCs w:val="24"/>
                <w:lang w:eastAsia="zh-CN"/>
              </w:rPr>
              <w:t>Vốn khác</w:t>
            </w:r>
          </w:p>
          <w:p w14:paraId="4F7E9CC7" w14:textId="2022EB59" w:rsidR="008E0E6A" w:rsidRPr="00391B4A" w:rsidRDefault="008E0E6A" w:rsidP="009A0B9D">
            <w:pPr>
              <w:tabs>
                <w:tab w:val="left" w:leader="dot" w:pos="4320"/>
                <w:tab w:val="right" w:leader="dot" w:pos="8280"/>
              </w:tabs>
              <w:ind w:left="79"/>
              <w:rPr>
                <w:rFonts w:ascii="Times New Roman" w:hAnsi="Times New Roman" w:cs="Times New Roman"/>
                <w:sz w:val="24"/>
                <w:szCs w:val="24"/>
                <w:lang w:eastAsia="zh-CN"/>
              </w:rPr>
            </w:pPr>
          </w:p>
        </w:tc>
        <w:tc>
          <w:tcPr>
            <w:tcW w:w="2688" w:type="pct"/>
            <w:tcBorders>
              <w:top w:val="single" w:sz="4" w:space="0" w:color="000000"/>
              <w:left w:val="single" w:sz="4" w:space="0" w:color="000000"/>
              <w:bottom w:val="single" w:sz="4" w:space="0" w:color="000000"/>
            </w:tcBorders>
            <w:shd w:val="clear" w:color="auto" w:fill="auto"/>
          </w:tcPr>
          <w:p w14:paraId="475153B6" w14:textId="69EFEF4A" w:rsidR="006A0B54" w:rsidRPr="00391B4A" w:rsidRDefault="00EE0C63" w:rsidP="009A0B9D">
            <w:pPr>
              <w:tabs>
                <w:tab w:val="left" w:leader="dot" w:pos="4320"/>
                <w:tab w:val="right" w:leader="dot" w:pos="8280"/>
              </w:tabs>
              <w:snapToGrid w:val="0"/>
              <w:jc w:val="center"/>
              <w:rPr>
                <w:rFonts w:ascii="Times New Roman" w:hAnsi="Times New Roman" w:cs="Times New Roman"/>
                <w:sz w:val="24"/>
                <w:szCs w:val="24"/>
                <w:lang w:eastAsia="zh-CN"/>
              </w:rPr>
            </w:pPr>
            <w:r w:rsidRPr="00391B4A">
              <w:rPr>
                <w:rFonts w:ascii="Times New Roman" w:hAnsi="Times New Roman" w:cs="Times New Roman"/>
                <w:sz w:val="24"/>
                <w:szCs w:val="24"/>
                <w:lang w:eastAsia="zh-CN"/>
              </w:rPr>
              <w:t>0</w:t>
            </w:r>
          </w:p>
        </w:tc>
        <w:tc>
          <w:tcPr>
            <w:tcW w:w="754" w:type="pct"/>
            <w:tcBorders>
              <w:top w:val="single" w:sz="4" w:space="0" w:color="000000"/>
              <w:left w:val="single" w:sz="4" w:space="0" w:color="000000"/>
              <w:bottom w:val="single" w:sz="4" w:space="0" w:color="000000"/>
              <w:right w:val="single" w:sz="4" w:space="0" w:color="000000"/>
            </w:tcBorders>
            <w:shd w:val="clear" w:color="auto" w:fill="auto"/>
          </w:tcPr>
          <w:p w14:paraId="160549A8" w14:textId="34BBEC1C" w:rsidR="006A0B54" w:rsidRPr="00391B4A" w:rsidRDefault="00EE0C63" w:rsidP="009A0B9D">
            <w:pPr>
              <w:tabs>
                <w:tab w:val="left" w:leader="dot" w:pos="4320"/>
                <w:tab w:val="right" w:leader="dot" w:pos="8280"/>
              </w:tabs>
              <w:snapToGrid w:val="0"/>
              <w:jc w:val="center"/>
              <w:rPr>
                <w:rFonts w:ascii="Times New Roman" w:hAnsi="Times New Roman" w:cs="Times New Roman"/>
                <w:sz w:val="24"/>
                <w:szCs w:val="24"/>
                <w:lang w:eastAsia="zh-CN"/>
              </w:rPr>
            </w:pPr>
            <w:r w:rsidRPr="00391B4A">
              <w:rPr>
                <w:rFonts w:ascii="Times New Roman" w:hAnsi="Times New Roman" w:cs="Times New Roman"/>
                <w:sz w:val="24"/>
                <w:szCs w:val="24"/>
                <w:lang w:eastAsia="zh-CN"/>
              </w:rPr>
              <w:t>0</w:t>
            </w:r>
          </w:p>
        </w:tc>
      </w:tr>
      <w:tr w:rsidR="003C79BD" w:rsidRPr="00391B4A" w14:paraId="3E41FA74" w14:textId="77777777" w:rsidTr="009A0B9D">
        <w:tc>
          <w:tcPr>
            <w:tcW w:w="1558" w:type="pct"/>
            <w:tcBorders>
              <w:top w:val="single" w:sz="4" w:space="0" w:color="000000"/>
              <w:left w:val="single" w:sz="4" w:space="0" w:color="000000"/>
              <w:bottom w:val="single" w:sz="4" w:space="0" w:color="000000"/>
            </w:tcBorders>
            <w:shd w:val="clear" w:color="auto" w:fill="auto"/>
          </w:tcPr>
          <w:p w14:paraId="410E084D" w14:textId="5B542D64" w:rsidR="007073EA" w:rsidRPr="00391B4A" w:rsidRDefault="003C79BD" w:rsidP="009A0B9D">
            <w:pPr>
              <w:tabs>
                <w:tab w:val="left" w:leader="dot" w:pos="4320"/>
                <w:tab w:val="right" w:leader="dot" w:pos="8280"/>
              </w:tabs>
              <w:ind w:left="79"/>
              <w:rPr>
                <w:rFonts w:ascii="Times New Roman" w:hAnsi="Times New Roman" w:cs="Times New Roman"/>
                <w:b/>
                <w:sz w:val="24"/>
                <w:szCs w:val="24"/>
                <w:lang w:eastAsia="zh-CN"/>
              </w:rPr>
            </w:pPr>
            <w:r w:rsidRPr="00391B4A">
              <w:rPr>
                <w:rFonts w:ascii="Times New Roman" w:hAnsi="Times New Roman" w:cs="Times New Roman"/>
                <w:b/>
                <w:sz w:val="24"/>
                <w:szCs w:val="24"/>
                <w:lang w:eastAsia="zh-CN"/>
              </w:rPr>
              <w:t>Tổng cộng</w:t>
            </w:r>
          </w:p>
        </w:tc>
        <w:tc>
          <w:tcPr>
            <w:tcW w:w="2688" w:type="pct"/>
            <w:tcBorders>
              <w:top w:val="single" w:sz="4" w:space="0" w:color="000000"/>
              <w:left w:val="single" w:sz="4" w:space="0" w:color="000000"/>
              <w:bottom w:val="single" w:sz="4" w:space="0" w:color="000000"/>
            </w:tcBorders>
            <w:shd w:val="clear" w:color="auto" w:fill="auto"/>
          </w:tcPr>
          <w:p w14:paraId="52614DAF" w14:textId="59D047AB" w:rsidR="008E0E6A" w:rsidRPr="004279A6" w:rsidRDefault="00687CDC" w:rsidP="009A0B9D">
            <w:pPr>
              <w:tabs>
                <w:tab w:val="left" w:leader="dot" w:pos="4320"/>
                <w:tab w:val="right" w:leader="dot" w:pos="8280"/>
              </w:tabs>
              <w:snapToGrid w:val="0"/>
              <w:jc w:val="center"/>
              <w:rPr>
                <w:rFonts w:ascii="Times New Roman" w:hAnsi="Times New Roman" w:cs="Times New Roman"/>
                <w:b/>
                <w:color w:val="FF0000"/>
                <w:sz w:val="24"/>
                <w:szCs w:val="24"/>
                <w:lang w:eastAsia="zh-CN"/>
              </w:rPr>
            </w:pPr>
            <w:r w:rsidRPr="00687CDC">
              <w:rPr>
                <w:rFonts w:ascii="Times New Roman" w:hAnsi="Times New Roman" w:cs="Times New Roman"/>
                <w:b/>
                <w:color w:val="FF0000"/>
                <w:sz w:val="24"/>
                <w:szCs w:val="24"/>
                <w:lang w:val="vi-VN"/>
              </w:rPr>
              <w:t>[TONG_NGUONVDL_TV]</w:t>
            </w:r>
            <w:r w:rsidR="004279A6">
              <w:rPr>
                <w:rFonts w:ascii="Times New Roman" w:hAnsi="Times New Roman" w:cs="Times New Roman"/>
                <w:b/>
                <w:color w:val="FF0000"/>
                <w:sz w:val="24"/>
                <w:szCs w:val="24"/>
              </w:rPr>
              <w:t xml:space="preserve"> VN</w:t>
            </w:r>
            <w:r w:rsidR="009F6FC3">
              <w:rPr>
                <w:rFonts w:ascii="Times New Roman" w:hAnsi="Times New Roman" w:cs="Times New Roman"/>
                <w:b/>
                <w:color w:val="FF0000"/>
                <w:sz w:val="24"/>
                <w:szCs w:val="24"/>
              </w:rPr>
              <w:t>Đ</w:t>
            </w:r>
            <w:r w:rsidR="004279A6">
              <w:rPr>
                <w:rFonts w:ascii="Times New Roman" w:hAnsi="Times New Roman" w:cs="Times New Roman"/>
                <w:b/>
                <w:color w:val="FF0000"/>
                <w:sz w:val="24"/>
                <w:szCs w:val="24"/>
              </w:rPr>
              <w:t xml:space="preserve"> tương đương </w:t>
            </w:r>
            <w:r w:rsidR="009E32F2" w:rsidRPr="009E32F2">
              <w:rPr>
                <w:rFonts w:ascii="Times New Roman" w:hAnsi="Times New Roman" w:cs="Times New Roman"/>
                <w:b/>
                <w:color w:val="FF0000"/>
                <w:sz w:val="24"/>
                <w:szCs w:val="24"/>
              </w:rPr>
              <w:t>[TONG_NGUONVDL_NGOAITE_TV]</w:t>
            </w:r>
            <w:r w:rsidR="009F6FC3">
              <w:rPr>
                <w:rFonts w:ascii="Times New Roman" w:hAnsi="Times New Roman" w:cs="Times New Roman"/>
                <w:b/>
                <w:color w:val="FF0000"/>
                <w:sz w:val="24"/>
                <w:szCs w:val="24"/>
              </w:rPr>
              <w:t xml:space="preserve"> USD</w:t>
            </w:r>
          </w:p>
        </w:tc>
        <w:tc>
          <w:tcPr>
            <w:tcW w:w="754" w:type="pct"/>
            <w:tcBorders>
              <w:top w:val="single" w:sz="4" w:space="0" w:color="000000"/>
              <w:left w:val="single" w:sz="4" w:space="0" w:color="000000"/>
              <w:bottom w:val="single" w:sz="4" w:space="0" w:color="000000"/>
              <w:right w:val="single" w:sz="4" w:space="0" w:color="000000"/>
            </w:tcBorders>
            <w:shd w:val="clear" w:color="auto" w:fill="auto"/>
          </w:tcPr>
          <w:p w14:paraId="79EE18FF" w14:textId="2102C84F" w:rsidR="003C79BD" w:rsidRPr="00391B4A" w:rsidRDefault="00EE0C63" w:rsidP="009A0B9D">
            <w:pPr>
              <w:tabs>
                <w:tab w:val="left" w:leader="dot" w:pos="4320"/>
                <w:tab w:val="right" w:leader="dot" w:pos="8280"/>
              </w:tabs>
              <w:snapToGrid w:val="0"/>
              <w:jc w:val="center"/>
              <w:rPr>
                <w:rFonts w:ascii="Times New Roman" w:hAnsi="Times New Roman" w:cs="Times New Roman"/>
                <w:b/>
                <w:sz w:val="24"/>
                <w:szCs w:val="24"/>
                <w:lang w:eastAsia="zh-CN"/>
              </w:rPr>
            </w:pPr>
            <w:r w:rsidRPr="00391B4A">
              <w:rPr>
                <w:rFonts w:ascii="Times New Roman" w:hAnsi="Times New Roman" w:cs="Times New Roman"/>
                <w:b/>
                <w:sz w:val="24"/>
                <w:szCs w:val="24"/>
                <w:lang w:eastAsia="zh-CN"/>
              </w:rPr>
              <w:t>100</w:t>
            </w:r>
          </w:p>
        </w:tc>
      </w:tr>
    </w:tbl>
    <w:p w14:paraId="04320BE3" w14:textId="77777777" w:rsidR="003C79BD" w:rsidRPr="00391B4A" w:rsidRDefault="003C79BD" w:rsidP="00A951DC">
      <w:pPr>
        <w:rPr>
          <w:rFonts w:ascii="Times New Roman" w:hAnsi="Times New Roman" w:cs="Times New Roman"/>
          <w:b/>
          <w:sz w:val="24"/>
          <w:szCs w:val="24"/>
        </w:rPr>
      </w:pPr>
    </w:p>
    <w:p w14:paraId="0EFEAB7B" w14:textId="77777777" w:rsidR="003C79BD" w:rsidRPr="00391B4A" w:rsidRDefault="006A0B54" w:rsidP="00A951DC">
      <w:pPr>
        <w:rPr>
          <w:rFonts w:ascii="Times New Roman" w:hAnsi="Times New Roman" w:cs="Times New Roman"/>
          <w:b/>
          <w:sz w:val="24"/>
          <w:szCs w:val="24"/>
        </w:rPr>
      </w:pPr>
      <w:r w:rsidRPr="00391B4A">
        <w:rPr>
          <w:rFonts w:ascii="Times New Roman" w:hAnsi="Times New Roman" w:cs="Times New Roman"/>
          <w:b/>
          <w:sz w:val="24"/>
          <w:szCs w:val="24"/>
        </w:rPr>
        <w:t xml:space="preserve">7. </w:t>
      </w:r>
      <w:r w:rsidR="002104A1" w:rsidRPr="00391B4A">
        <w:rPr>
          <w:rFonts w:ascii="Times New Roman" w:hAnsi="Times New Roman" w:cs="Times New Roman"/>
          <w:b/>
          <w:sz w:val="24"/>
          <w:szCs w:val="24"/>
        </w:rPr>
        <w:tab/>
      </w:r>
      <w:r w:rsidR="003C79BD" w:rsidRPr="00391B4A">
        <w:rPr>
          <w:rFonts w:ascii="Times New Roman" w:hAnsi="Times New Roman" w:cs="Times New Roman"/>
          <w:b/>
          <w:sz w:val="24"/>
          <w:szCs w:val="24"/>
        </w:rPr>
        <w:t>Thông tin về cổ phần</w:t>
      </w:r>
    </w:p>
    <w:p w14:paraId="5B054102" w14:textId="77777777" w:rsidR="003C79BD" w:rsidRPr="00391B4A" w:rsidRDefault="003C79BD" w:rsidP="00A951DC">
      <w:pPr>
        <w:rPr>
          <w:rFonts w:ascii="Times New Roman" w:hAnsi="Times New Roman" w:cs="Times New Roman"/>
          <w:b/>
          <w:sz w:val="24"/>
          <w:szCs w:val="24"/>
        </w:rPr>
      </w:pPr>
    </w:p>
    <w:p w14:paraId="739BD3D2" w14:textId="1D014A87" w:rsidR="006A0B54" w:rsidRPr="00391B4A" w:rsidRDefault="007C7883" w:rsidP="00A951DC">
      <w:pPr>
        <w:tabs>
          <w:tab w:val="left" w:leader="dot" w:pos="4320"/>
          <w:tab w:val="right" w:leader="dot" w:pos="8280"/>
        </w:tabs>
        <w:ind w:left="720"/>
        <w:rPr>
          <w:rFonts w:ascii="Times New Roman" w:hAnsi="Times New Roman" w:cs="Times New Roman"/>
          <w:sz w:val="24"/>
          <w:szCs w:val="24"/>
        </w:rPr>
      </w:pPr>
      <w:commentRangeStart w:id="5"/>
      <w:r w:rsidRPr="00391B4A">
        <w:rPr>
          <w:rFonts w:ascii="Times New Roman" w:hAnsi="Times New Roman" w:cs="Times New Roman"/>
          <w:sz w:val="24"/>
          <w:szCs w:val="24"/>
        </w:rPr>
        <w:t>Mệnh giá cổ phần (VNĐ):</w:t>
      </w:r>
      <w:commentRangeEnd w:id="5"/>
      <w:r w:rsidR="009446D8">
        <w:rPr>
          <w:rStyle w:val="CommentReference"/>
        </w:rPr>
        <w:commentReference w:id="5"/>
      </w:r>
      <w:r w:rsidRPr="00391B4A">
        <w:rPr>
          <w:rFonts w:ascii="Times New Roman" w:hAnsi="Times New Roman" w:cs="Times New Roman"/>
          <w:sz w:val="24"/>
          <w:szCs w:val="24"/>
        </w:rPr>
        <w:t xml:space="preserve"> </w:t>
      </w:r>
      <w:r w:rsidR="00BE2B59" w:rsidRPr="00391B4A">
        <w:rPr>
          <w:rFonts w:ascii="Times New Roman" w:hAnsi="Times New Roman" w:cs="Times New Roman"/>
          <w:b/>
          <w:sz w:val="24"/>
          <w:szCs w:val="24"/>
          <w:lang w:eastAsia="zh-CN"/>
        </w:rPr>
        <w:t>10.000</w:t>
      </w:r>
      <w:r w:rsidR="003C79BD" w:rsidRPr="00391B4A">
        <w:rPr>
          <w:rFonts w:ascii="Times New Roman" w:hAnsi="Times New Roman" w:cs="Times New Roman"/>
          <w:b/>
          <w:sz w:val="24"/>
          <w:szCs w:val="24"/>
        </w:rPr>
        <w:t xml:space="preserve"> VNĐ/cổ phần</w:t>
      </w:r>
    </w:p>
    <w:p w14:paraId="3C1A2749" w14:textId="77777777" w:rsidR="003C79BD" w:rsidRPr="00391B4A" w:rsidRDefault="003C79BD" w:rsidP="00A951DC">
      <w:pPr>
        <w:tabs>
          <w:tab w:val="left" w:leader="dot" w:pos="4320"/>
          <w:tab w:val="right" w:leader="dot" w:pos="8280"/>
        </w:tabs>
        <w:ind w:left="720"/>
        <w:rPr>
          <w:rFonts w:ascii="Times New Roman" w:hAnsi="Times New Roman" w:cs="Times New Roman"/>
          <w:sz w:val="24"/>
          <w:szCs w:val="24"/>
        </w:rPr>
      </w:pPr>
    </w:p>
    <w:tbl>
      <w:tblPr>
        <w:tblW w:w="4618" w:type="pct"/>
        <w:tblInd w:w="715" w:type="dxa"/>
        <w:tblCellMar>
          <w:left w:w="0" w:type="dxa"/>
          <w:right w:w="0" w:type="dxa"/>
        </w:tblCellMar>
        <w:tblLook w:val="0000" w:firstRow="0" w:lastRow="0" w:firstColumn="0" w:lastColumn="0" w:noHBand="0" w:noVBand="0"/>
      </w:tblPr>
      <w:tblGrid>
        <w:gridCol w:w="429"/>
        <w:gridCol w:w="634"/>
        <w:gridCol w:w="3056"/>
        <w:gridCol w:w="2739"/>
        <w:gridCol w:w="1895"/>
      </w:tblGrid>
      <w:tr w:rsidR="006A0B54" w:rsidRPr="00391B4A" w14:paraId="5140CE85" w14:textId="77777777" w:rsidTr="006070D2">
        <w:tc>
          <w:tcPr>
            <w:tcW w:w="342" w:type="pct"/>
            <w:tcBorders>
              <w:top w:val="single" w:sz="4" w:space="0" w:color="auto"/>
              <w:left w:val="single" w:sz="4" w:space="0" w:color="auto"/>
              <w:bottom w:val="nil"/>
              <w:right w:val="nil"/>
            </w:tcBorders>
            <w:shd w:val="clear" w:color="auto" w:fill="FFFFFF"/>
          </w:tcPr>
          <w:p w14:paraId="5261E912" w14:textId="77777777" w:rsidR="006A0B54" w:rsidRPr="00391B4A" w:rsidRDefault="006A0B54" w:rsidP="00A951DC">
            <w:pPr>
              <w:tabs>
                <w:tab w:val="left" w:leader="dot" w:pos="4320"/>
                <w:tab w:val="right" w:leader="dot" w:pos="8280"/>
              </w:tabs>
              <w:ind w:right="-30"/>
              <w:jc w:val="center"/>
              <w:rPr>
                <w:rFonts w:ascii="Times New Roman" w:hAnsi="Times New Roman" w:cs="Times New Roman"/>
                <w:b/>
                <w:sz w:val="24"/>
                <w:szCs w:val="24"/>
              </w:rPr>
            </w:pPr>
            <w:r w:rsidRPr="00391B4A">
              <w:rPr>
                <w:rFonts w:ascii="Times New Roman" w:hAnsi="Times New Roman" w:cs="Times New Roman"/>
                <w:b/>
                <w:sz w:val="24"/>
                <w:szCs w:val="24"/>
              </w:rPr>
              <w:t>STT</w:t>
            </w:r>
          </w:p>
        </w:tc>
        <w:tc>
          <w:tcPr>
            <w:tcW w:w="1645" w:type="pct"/>
            <w:tcBorders>
              <w:top w:val="single" w:sz="4" w:space="0" w:color="auto"/>
              <w:left w:val="single" w:sz="4" w:space="0" w:color="auto"/>
              <w:bottom w:val="nil"/>
              <w:right w:val="nil"/>
            </w:tcBorders>
            <w:shd w:val="clear" w:color="auto" w:fill="FFFFFF"/>
          </w:tcPr>
          <w:p w14:paraId="1137314E" w14:textId="77777777" w:rsidR="006A0B54" w:rsidRPr="00391B4A" w:rsidRDefault="006A0B54" w:rsidP="00A951DC">
            <w:pPr>
              <w:tabs>
                <w:tab w:val="left" w:leader="dot" w:pos="4320"/>
                <w:tab w:val="right" w:leader="dot" w:pos="8280"/>
              </w:tabs>
              <w:ind w:right="-30"/>
              <w:jc w:val="center"/>
              <w:rPr>
                <w:rFonts w:ascii="Times New Roman" w:hAnsi="Times New Roman" w:cs="Times New Roman"/>
                <w:b/>
                <w:sz w:val="24"/>
                <w:szCs w:val="24"/>
              </w:rPr>
            </w:pPr>
            <w:r w:rsidRPr="00391B4A">
              <w:rPr>
                <w:rFonts w:ascii="Times New Roman" w:hAnsi="Times New Roman" w:cs="Times New Roman"/>
                <w:b/>
                <w:sz w:val="24"/>
                <w:szCs w:val="24"/>
              </w:rPr>
              <w:t>Loại cổ phần</w:t>
            </w:r>
          </w:p>
        </w:tc>
        <w:tc>
          <w:tcPr>
            <w:tcW w:w="967" w:type="pct"/>
            <w:tcBorders>
              <w:top w:val="single" w:sz="4" w:space="0" w:color="auto"/>
              <w:left w:val="single" w:sz="4" w:space="0" w:color="auto"/>
              <w:bottom w:val="nil"/>
              <w:right w:val="nil"/>
            </w:tcBorders>
            <w:shd w:val="clear" w:color="auto" w:fill="FFFFFF"/>
          </w:tcPr>
          <w:p w14:paraId="0D6B480B" w14:textId="77777777" w:rsidR="006A0B54" w:rsidRPr="00391B4A" w:rsidRDefault="006A0B54" w:rsidP="00A951DC">
            <w:pPr>
              <w:tabs>
                <w:tab w:val="left" w:leader="dot" w:pos="4320"/>
                <w:tab w:val="right" w:leader="dot" w:pos="8280"/>
              </w:tabs>
              <w:ind w:right="-30"/>
              <w:jc w:val="center"/>
              <w:rPr>
                <w:rFonts w:ascii="Times New Roman" w:hAnsi="Times New Roman" w:cs="Times New Roman"/>
                <w:b/>
                <w:sz w:val="24"/>
                <w:szCs w:val="24"/>
              </w:rPr>
            </w:pPr>
            <w:r w:rsidRPr="00391B4A">
              <w:rPr>
                <w:rFonts w:ascii="Times New Roman" w:hAnsi="Times New Roman" w:cs="Times New Roman"/>
                <w:b/>
                <w:sz w:val="24"/>
                <w:szCs w:val="24"/>
              </w:rPr>
              <w:t>Số lượng</w:t>
            </w:r>
          </w:p>
        </w:tc>
        <w:tc>
          <w:tcPr>
            <w:tcW w:w="1291" w:type="pct"/>
            <w:tcBorders>
              <w:top w:val="single" w:sz="4" w:space="0" w:color="auto"/>
              <w:left w:val="single" w:sz="4" w:space="0" w:color="auto"/>
              <w:bottom w:val="nil"/>
              <w:right w:val="nil"/>
            </w:tcBorders>
            <w:shd w:val="clear" w:color="auto" w:fill="FFFFFF"/>
          </w:tcPr>
          <w:p w14:paraId="67B78524" w14:textId="77777777" w:rsidR="006A0B54" w:rsidRPr="00391B4A" w:rsidRDefault="006A0B54" w:rsidP="00A951DC">
            <w:pPr>
              <w:tabs>
                <w:tab w:val="left" w:leader="dot" w:pos="4320"/>
                <w:tab w:val="right" w:leader="dot" w:pos="8280"/>
              </w:tabs>
              <w:ind w:right="-30"/>
              <w:jc w:val="center"/>
              <w:rPr>
                <w:rFonts w:ascii="Times New Roman" w:hAnsi="Times New Roman" w:cs="Times New Roman"/>
                <w:b/>
                <w:sz w:val="24"/>
                <w:szCs w:val="24"/>
              </w:rPr>
            </w:pPr>
            <w:r w:rsidRPr="00391B4A">
              <w:rPr>
                <w:rFonts w:ascii="Times New Roman" w:hAnsi="Times New Roman" w:cs="Times New Roman"/>
                <w:b/>
                <w:sz w:val="24"/>
                <w:szCs w:val="24"/>
              </w:rPr>
              <w:t>Giá trị (bằng số, VNĐ)</w:t>
            </w:r>
          </w:p>
        </w:tc>
        <w:tc>
          <w:tcPr>
            <w:tcW w:w="755" w:type="pct"/>
            <w:tcBorders>
              <w:top w:val="single" w:sz="4" w:space="0" w:color="auto"/>
              <w:left w:val="single" w:sz="4" w:space="0" w:color="auto"/>
              <w:bottom w:val="nil"/>
              <w:right w:val="single" w:sz="4" w:space="0" w:color="auto"/>
            </w:tcBorders>
            <w:shd w:val="clear" w:color="auto" w:fill="FFFFFF"/>
            <w:vAlign w:val="center"/>
          </w:tcPr>
          <w:p w14:paraId="0F1AE926" w14:textId="77777777" w:rsidR="006A0B54" w:rsidRPr="00391B4A" w:rsidRDefault="006A0B54" w:rsidP="00A951DC">
            <w:pPr>
              <w:tabs>
                <w:tab w:val="left" w:leader="dot" w:pos="4320"/>
                <w:tab w:val="right" w:leader="dot" w:pos="8280"/>
              </w:tabs>
              <w:ind w:right="-30"/>
              <w:jc w:val="center"/>
              <w:rPr>
                <w:rFonts w:ascii="Times New Roman" w:hAnsi="Times New Roman" w:cs="Times New Roman"/>
                <w:b/>
                <w:sz w:val="24"/>
                <w:szCs w:val="24"/>
              </w:rPr>
            </w:pPr>
            <w:r w:rsidRPr="00391B4A">
              <w:rPr>
                <w:rFonts w:ascii="Times New Roman" w:hAnsi="Times New Roman" w:cs="Times New Roman"/>
                <w:b/>
                <w:sz w:val="24"/>
                <w:szCs w:val="24"/>
              </w:rPr>
              <w:t>Tỉ lệ so với vốn điều lệ (%)</w:t>
            </w:r>
          </w:p>
          <w:p w14:paraId="067BAA4C" w14:textId="62C3DDA5" w:rsidR="00DA6560" w:rsidRPr="00391B4A" w:rsidRDefault="00DA6560" w:rsidP="00A951DC">
            <w:pPr>
              <w:tabs>
                <w:tab w:val="left" w:leader="dot" w:pos="4320"/>
                <w:tab w:val="right" w:leader="dot" w:pos="8280"/>
              </w:tabs>
              <w:ind w:right="-30"/>
              <w:jc w:val="center"/>
              <w:rPr>
                <w:rFonts w:ascii="Times New Roman" w:hAnsi="Times New Roman" w:cs="Times New Roman"/>
                <w:b/>
                <w:sz w:val="24"/>
                <w:szCs w:val="24"/>
              </w:rPr>
            </w:pPr>
          </w:p>
        </w:tc>
      </w:tr>
      <w:tr w:rsidR="006A0B54" w:rsidRPr="00391B4A" w14:paraId="518A459D" w14:textId="77777777" w:rsidTr="006070D2">
        <w:trPr>
          <w:trHeight w:val="221"/>
        </w:trPr>
        <w:tc>
          <w:tcPr>
            <w:tcW w:w="342" w:type="pct"/>
            <w:tcBorders>
              <w:top w:val="single" w:sz="4" w:space="0" w:color="auto"/>
              <w:left w:val="single" w:sz="4" w:space="0" w:color="auto"/>
              <w:bottom w:val="nil"/>
              <w:right w:val="nil"/>
            </w:tcBorders>
            <w:shd w:val="clear" w:color="auto" w:fill="FFFFFF"/>
          </w:tcPr>
          <w:p w14:paraId="3E3FA4E6" w14:textId="77777777" w:rsidR="006A0B54" w:rsidRPr="00391B4A" w:rsidRDefault="006A0B54" w:rsidP="00A951DC">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1</w:t>
            </w:r>
          </w:p>
        </w:tc>
        <w:tc>
          <w:tcPr>
            <w:tcW w:w="1645" w:type="pct"/>
            <w:tcBorders>
              <w:top w:val="single" w:sz="4" w:space="0" w:color="auto"/>
              <w:left w:val="single" w:sz="4" w:space="0" w:color="auto"/>
              <w:bottom w:val="nil"/>
              <w:right w:val="nil"/>
            </w:tcBorders>
            <w:shd w:val="clear" w:color="auto" w:fill="FFFFFF"/>
          </w:tcPr>
          <w:p w14:paraId="6A1D9D32" w14:textId="77777777" w:rsidR="006A0B54" w:rsidRPr="00391B4A" w:rsidRDefault="006A0B54" w:rsidP="00A951DC">
            <w:pPr>
              <w:tabs>
                <w:tab w:val="left" w:leader="dot" w:pos="4320"/>
                <w:tab w:val="right" w:leader="dot" w:pos="8280"/>
              </w:tabs>
              <w:ind w:left="30" w:right="54"/>
              <w:rPr>
                <w:rFonts w:ascii="Times New Roman" w:hAnsi="Times New Roman" w:cs="Times New Roman"/>
                <w:sz w:val="24"/>
                <w:szCs w:val="24"/>
              </w:rPr>
            </w:pPr>
            <w:r w:rsidRPr="00391B4A">
              <w:rPr>
                <w:rFonts w:ascii="Times New Roman" w:hAnsi="Times New Roman" w:cs="Times New Roman"/>
                <w:sz w:val="24"/>
                <w:szCs w:val="24"/>
              </w:rPr>
              <w:t>Cổ phần phổ thông</w:t>
            </w:r>
          </w:p>
          <w:p w14:paraId="2AA5EA91" w14:textId="5F877197" w:rsidR="008E0E6A" w:rsidRPr="00391B4A" w:rsidRDefault="008E0E6A" w:rsidP="00A951DC">
            <w:pPr>
              <w:tabs>
                <w:tab w:val="left" w:leader="dot" w:pos="4320"/>
                <w:tab w:val="right" w:leader="dot" w:pos="8280"/>
              </w:tabs>
              <w:ind w:left="30" w:right="54"/>
              <w:rPr>
                <w:rFonts w:ascii="Times New Roman" w:hAnsi="Times New Roman" w:cs="Times New Roman"/>
                <w:sz w:val="24"/>
                <w:szCs w:val="24"/>
              </w:rPr>
            </w:pPr>
          </w:p>
        </w:tc>
        <w:tc>
          <w:tcPr>
            <w:tcW w:w="967" w:type="pct"/>
            <w:tcBorders>
              <w:top w:val="single" w:sz="4" w:space="0" w:color="auto"/>
              <w:left w:val="single" w:sz="4" w:space="0" w:color="auto"/>
              <w:bottom w:val="nil"/>
              <w:right w:val="nil"/>
            </w:tcBorders>
            <w:shd w:val="clear" w:color="auto" w:fill="FFFFFF"/>
          </w:tcPr>
          <w:p w14:paraId="3A247C71" w14:textId="1B80F179" w:rsidR="006A0B54" w:rsidRPr="00A90183" w:rsidRDefault="00BB0A79" w:rsidP="00A951DC">
            <w:pPr>
              <w:jc w:val="center"/>
              <w:rPr>
                <w:rFonts w:ascii="Times New Roman" w:hAnsi="Times New Roman" w:cs="Times New Roman"/>
                <w:b/>
                <w:color w:val="FF0000"/>
                <w:sz w:val="24"/>
                <w:szCs w:val="24"/>
              </w:rPr>
            </w:pPr>
            <w:r w:rsidRPr="00A90183">
              <w:rPr>
                <w:rFonts w:ascii="Times New Roman" w:hAnsi="Times New Roman" w:cs="Times New Roman"/>
                <w:color w:val="FF0000"/>
                <w:sz w:val="24"/>
                <w:szCs w:val="24"/>
              </w:rPr>
              <w:t>[CPPT_SOLUONG_TV]</w:t>
            </w:r>
          </w:p>
        </w:tc>
        <w:tc>
          <w:tcPr>
            <w:tcW w:w="1291" w:type="pct"/>
            <w:tcBorders>
              <w:top w:val="single" w:sz="4" w:space="0" w:color="auto"/>
              <w:left w:val="single" w:sz="4" w:space="0" w:color="auto"/>
              <w:bottom w:val="nil"/>
              <w:right w:val="nil"/>
            </w:tcBorders>
            <w:shd w:val="clear" w:color="auto" w:fill="FFFFFF"/>
          </w:tcPr>
          <w:p w14:paraId="24C6C4A2" w14:textId="5A2DB0E7" w:rsidR="00A46622" w:rsidRPr="00436A7A" w:rsidRDefault="006D3523" w:rsidP="00A951DC">
            <w:pPr>
              <w:tabs>
                <w:tab w:val="left" w:leader="dot" w:pos="4320"/>
                <w:tab w:val="right" w:leader="dot" w:pos="8280"/>
              </w:tabs>
              <w:jc w:val="center"/>
              <w:rPr>
                <w:rFonts w:ascii="Times New Roman" w:hAnsi="Times New Roman" w:cs="Times New Roman"/>
                <w:b/>
                <w:color w:val="FF0000"/>
                <w:sz w:val="24"/>
                <w:szCs w:val="24"/>
              </w:rPr>
            </w:pPr>
            <w:r w:rsidRPr="00A90183">
              <w:rPr>
                <w:rFonts w:ascii="Times New Roman" w:hAnsi="Times New Roman" w:cs="Times New Roman"/>
                <w:color w:val="FF0000"/>
                <w:sz w:val="24"/>
                <w:szCs w:val="24"/>
                <w:lang w:val="vi-VN"/>
              </w:rPr>
              <w:t>[CPPT_GIATRI_TV]</w:t>
            </w:r>
            <w:r w:rsidR="00436A7A">
              <w:rPr>
                <w:rFonts w:ascii="Times New Roman" w:hAnsi="Times New Roman" w:cs="Times New Roman"/>
                <w:color w:val="FF0000"/>
                <w:sz w:val="24"/>
                <w:szCs w:val="24"/>
              </w:rPr>
              <w:t xml:space="preserve"> VNĐ</w:t>
            </w:r>
          </w:p>
        </w:tc>
        <w:tc>
          <w:tcPr>
            <w:tcW w:w="755" w:type="pct"/>
            <w:tcBorders>
              <w:top w:val="single" w:sz="4" w:space="0" w:color="auto"/>
              <w:left w:val="single" w:sz="4" w:space="0" w:color="auto"/>
              <w:bottom w:val="nil"/>
              <w:right w:val="single" w:sz="4" w:space="0" w:color="auto"/>
            </w:tcBorders>
            <w:shd w:val="clear" w:color="auto" w:fill="FFFFFF"/>
          </w:tcPr>
          <w:p w14:paraId="78723C90" w14:textId="7FB459F9" w:rsidR="006A0B54" w:rsidRPr="00A90183" w:rsidRDefault="00971C3A" w:rsidP="00A951DC">
            <w:pPr>
              <w:tabs>
                <w:tab w:val="left" w:leader="dot" w:pos="4320"/>
                <w:tab w:val="right" w:leader="dot" w:pos="8280"/>
              </w:tabs>
              <w:jc w:val="center"/>
              <w:rPr>
                <w:rFonts w:ascii="Times New Roman" w:hAnsi="Times New Roman" w:cs="Times New Roman"/>
                <w:color w:val="FF0000"/>
                <w:sz w:val="24"/>
                <w:szCs w:val="24"/>
              </w:rPr>
            </w:pPr>
            <w:r w:rsidRPr="00A90183">
              <w:rPr>
                <w:rFonts w:ascii="Times New Roman" w:hAnsi="Times New Roman" w:cs="Times New Roman"/>
                <w:color w:val="FF0000"/>
                <w:sz w:val="24"/>
                <w:szCs w:val="24"/>
                <w:lang w:eastAsia="zh-CN"/>
              </w:rPr>
              <w:t>[CPPT_TYLE_TV]</w:t>
            </w:r>
          </w:p>
        </w:tc>
      </w:tr>
      <w:tr w:rsidR="006A0B54" w:rsidRPr="00391B4A" w14:paraId="3982A794" w14:textId="77777777" w:rsidTr="006070D2">
        <w:tc>
          <w:tcPr>
            <w:tcW w:w="342" w:type="pct"/>
            <w:tcBorders>
              <w:top w:val="single" w:sz="4" w:space="0" w:color="auto"/>
              <w:left w:val="single" w:sz="4" w:space="0" w:color="auto"/>
              <w:bottom w:val="nil"/>
              <w:right w:val="nil"/>
            </w:tcBorders>
            <w:shd w:val="clear" w:color="auto" w:fill="FFFFFF"/>
          </w:tcPr>
          <w:p w14:paraId="409D880E" w14:textId="77777777" w:rsidR="006A0B54" w:rsidRPr="00391B4A" w:rsidRDefault="006A0B54" w:rsidP="00A951DC">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2</w:t>
            </w:r>
          </w:p>
        </w:tc>
        <w:tc>
          <w:tcPr>
            <w:tcW w:w="1645" w:type="pct"/>
            <w:tcBorders>
              <w:top w:val="single" w:sz="4" w:space="0" w:color="auto"/>
              <w:left w:val="single" w:sz="4" w:space="0" w:color="auto"/>
              <w:bottom w:val="nil"/>
              <w:right w:val="nil"/>
            </w:tcBorders>
            <w:shd w:val="clear" w:color="auto" w:fill="FFFFFF"/>
          </w:tcPr>
          <w:p w14:paraId="62F4AC6B" w14:textId="77777777" w:rsidR="001A0199" w:rsidRPr="00391B4A" w:rsidRDefault="006A0B54" w:rsidP="00A951DC">
            <w:pPr>
              <w:tabs>
                <w:tab w:val="left" w:leader="dot" w:pos="4320"/>
                <w:tab w:val="right" w:leader="dot" w:pos="8280"/>
              </w:tabs>
              <w:ind w:left="30" w:right="54"/>
              <w:rPr>
                <w:rFonts w:ascii="Times New Roman" w:hAnsi="Times New Roman" w:cs="Times New Roman"/>
                <w:sz w:val="24"/>
                <w:szCs w:val="24"/>
              </w:rPr>
            </w:pPr>
            <w:r w:rsidRPr="00391B4A">
              <w:rPr>
                <w:rFonts w:ascii="Times New Roman" w:hAnsi="Times New Roman" w:cs="Times New Roman"/>
                <w:sz w:val="24"/>
                <w:szCs w:val="24"/>
              </w:rPr>
              <w:t>Cổ phần ưu đãi biểu quyết</w:t>
            </w:r>
          </w:p>
          <w:p w14:paraId="767949C3" w14:textId="74B51BB4" w:rsidR="008E0E6A" w:rsidRPr="00391B4A" w:rsidRDefault="008E0E6A" w:rsidP="00A951DC">
            <w:pPr>
              <w:tabs>
                <w:tab w:val="left" w:leader="dot" w:pos="4320"/>
                <w:tab w:val="right" w:leader="dot" w:pos="8280"/>
              </w:tabs>
              <w:ind w:left="30" w:right="54"/>
              <w:rPr>
                <w:rFonts w:ascii="Times New Roman" w:hAnsi="Times New Roman" w:cs="Times New Roman"/>
                <w:sz w:val="24"/>
                <w:szCs w:val="24"/>
              </w:rPr>
            </w:pPr>
          </w:p>
        </w:tc>
        <w:tc>
          <w:tcPr>
            <w:tcW w:w="967" w:type="pct"/>
            <w:tcBorders>
              <w:top w:val="single" w:sz="4" w:space="0" w:color="auto"/>
              <w:left w:val="single" w:sz="4" w:space="0" w:color="auto"/>
              <w:bottom w:val="nil"/>
              <w:right w:val="nil"/>
            </w:tcBorders>
            <w:shd w:val="clear" w:color="auto" w:fill="FFFFFF"/>
          </w:tcPr>
          <w:p w14:paraId="260FC563" w14:textId="5AE43338" w:rsidR="006A0B54" w:rsidRPr="00391B4A" w:rsidRDefault="00E47BB8" w:rsidP="00A951DC">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0</w:t>
            </w:r>
          </w:p>
        </w:tc>
        <w:tc>
          <w:tcPr>
            <w:tcW w:w="1291" w:type="pct"/>
            <w:tcBorders>
              <w:top w:val="single" w:sz="4" w:space="0" w:color="auto"/>
              <w:left w:val="single" w:sz="4" w:space="0" w:color="auto"/>
              <w:bottom w:val="nil"/>
              <w:right w:val="nil"/>
            </w:tcBorders>
            <w:shd w:val="clear" w:color="auto" w:fill="FFFFFF"/>
          </w:tcPr>
          <w:p w14:paraId="46143112" w14:textId="7F8DD18B" w:rsidR="006A0B54" w:rsidRPr="00391B4A" w:rsidRDefault="00E47BB8" w:rsidP="00A951DC">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0</w:t>
            </w:r>
          </w:p>
        </w:tc>
        <w:tc>
          <w:tcPr>
            <w:tcW w:w="755" w:type="pct"/>
            <w:tcBorders>
              <w:top w:val="single" w:sz="4" w:space="0" w:color="auto"/>
              <w:left w:val="single" w:sz="4" w:space="0" w:color="auto"/>
              <w:bottom w:val="nil"/>
              <w:right w:val="single" w:sz="4" w:space="0" w:color="auto"/>
            </w:tcBorders>
            <w:shd w:val="clear" w:color="auto" w:fill="FFFFFF"/>
          </w:tcPr>
          <w:p w14:paraId="0FAB4BAB" w14:textId="7EACB867" w:rsidR="006A0B54" w:rsidRPr="00391B4A" w:rsidRDefault="00E47BB8" w:rsidP="00A951DC">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0</w:t>
            </w:r>
          </w:p>
        </w:tc>
      </w:tr>
      <w:tr w:rsidR="006A0B54" w:rsidRPr="00391B4A" w14:paraId="14DED470" w14:textId="77777777" w:rsidTr="006070D2">
        <w:tc>
          <w:tcPr>
            <w:tcW w:w="342" w:type="pct"/>
            <w:tcBorders>
              <w:top w:val="single" w:sz="4" w:space="0" w:color="auto"/>
              <w:left w:val="single" w:sz="4" w:space="0" w:color="auto"/>
              <w:bottom w:val="nil"/>
              <w:right w:val="nil"/>
            </w:tcBorders>
            <w:shd w:val="clear" w:color="auto" w:fill="FFFFFF"/>
          </w:tcPr>
          <w:p w14:paraId="6463A50A" w14:textId="77777777" w:rsidR="006A0B54" w:rsidRPr="00391B4A" w:rsidRDefault="006A0B54" w:rsidP="00A951DC">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3</w:t>
            </w:r>
          </w:p>
        </w:tc>
        <w:tc>
          <w:tcPr>
            <w:tcW w:w="1645" w:type="pct"/>
            <w:tcBorders>
              <w:top w:val="single" w:sz="4" w:space="0" w:color="auto"/>
              <w:left w:val="single" w:sz="4" w:space="0" w:color="auto"/>
              <w:bottom w:val="nil"/>
              <w:right w:val="nil"/>
            </w:tcBorders>
            <w:shd w:val="clear" w:color="auto" w:fill="FFFFFF"/>
          </w:tcPr>
          <w:p w14:paraId="40436637" w14:textId="77777777" w:rsidR="001A0199" w:rsidRPr="00391B4A" w:rsidRDefault="006A0B54" w:rsidP="00A951DC">
            <w:pPr>
              <w:tabs>
                <w:tab w:val="left" w:leader="dot" w:pos="4320"/>
                <w:tab w:val="right" w:leader="dot" w:pos="8280"/>
              </w:tabs>
              <w:ind w:left="30" w:right="54"/>
              <w:rPr>
                <w:rFonts w:ascii="Times New Roman" w:hAnsi="Times New Roman" w:cs="Times New Roman"/>
                <w:sz w:val="24"/>
                <w:szCs w:val="24"/>
              </w:rPr>
            </w:pPr>
            <w:r w:rsidRPr="00391B4A">
              <w:rPr>
                <w:rFonts w:ascii="Times New Roman" w:hAnsi="Times New Roman" w:cs="Times New Roman"/>
                <w:sz w:val="24"/>
                <w:szCs w:val="24"/>
              </w:rPr>
              <w:t>Cổ phần ưu đãi cổ tức</w:t>
            </w:r>
          </w:p>
          <w:p w14:paraId="5DBF6D63" w14:textId="2280BF9B" w:rsidR="008E0E6A" w:rsidRPr="00391B4A" w:rsidRDefault="008E0E6A" w:rsidP="00A951DC">
            <w:pPr>
              <w:tabs>
                <w:tab w:val="left" w:leader="dot" w:pos="4320"/>
                <w:tab w:val="right" w:leader="dot" w:pos="8280"/>
              </w:tabs>
              <w:ind w:left="30" w:right="54"/>
              <w:rPr>
                <w:rFonts w:ascii="Times New Roman" w:hAnsi="Times New Roman" w:cs="Times New Roman"/>
                <w:sz w:val="24"/>
                <w:szCs w:val="24"/>
              </w:rPr>
            </w:pPr>
          </w:p>
        </w:tc>
        <w:tc>
          <w:tcPr>
            <w:tcW w:w="967" w:type="pct"/>
            <w:tcBorders>
              <w:top w:val="single" w:sz="4" w:space="0" w:color="auto"/>
              <w:left w:val="single" w:sz="4" w:space="0" w:color="auto"/>
              <w:bottom w:val="nil"/>
              <w:right w:val="nil"/>
            </w:tcBorders>
            <w:shd w:val="clear" w:color="auto" w:fill="FFFFFF"/>
          </w:tcPr>
          <w:p w14:paraId="13D4595E" w14:textId="7A26C789" w:rsidR="006A0B54" w:rsidRPr="00391B4A" w:rsidRDefault="00E47BB8" w:rsidP="00A951DC">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0</w:t>
            </w:r>
          </w:p>
        </w:tc>
        <w:tc>
          <w:tcPr>
            <w:tcW w:w="1291" w:type="pct"/>
            <w:tcBorders>
              <w:top w:val="single" w:sz="4" w:space="0" w:color="auto"/>
              <w:left w:val="single" w:sz="4" w:space="0" w:color="auto"/>
              <w:bottom w:val="nil"/>
              <w:right w:val="nil"/>
            </w:tcBorders>
            <w:shd w:val="clear" w:color="auto" w:fill="FFFFFF"/>
          </w:tcPr>
          <w:p w14:paraId="54751BED" w14:textId="3CC1D36C" w:rsidR="006A0B54" w:rsidRPr="00391B4A" w:rsidRDefault="00E47BB8" w:rsidP="00A951DC">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0</w:t>
            </w:r>
          </w:p>
        </w:tc>
        <w:tc>
          <w:tcPr>
            <w:tcW w:w="755" w:type="pct"/>
            <w:tcBorders>
              <w:top w:val="single" w:sz="4" w:space="0" w:color="auto"/>
              <w:left w:val="single" w:sz="4" w:space="0" w:color="auto"/>
              <w:bottom w:val="nil"/>
              <w:right w:val="single" w:sz="4" w:space="0" w:color="auto"/>
            </w:tcBorders>
            <w:shd w:val="clear" w:color="auto" w:fill="FFFFFF"/>
          </w:tcPr>
          <w:p w14:paraId="2BBD3674" w14:textId="72D8AB6D" w:rsidR="006A0B54" w:rsidRPr="00391B4A" w:rsidRDefault="00E47BB8" w:rsidP="00A951DC">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0</w:t>
            </w:r>
          </w:p>
        </w:tc>
      </w:tr>
      <w:tr w:rsidR="006A0B54" w:rsidRPr="00391B4A" w14:paraId="7619B653" w14:textId="77777777" w:rsidTr="006070D2">
        <w:tc>
          <w:tcPr>
            <w:tcW w:w="342" w:type="pct"/>
            <w:tcBorders>
              <w:top w:val="single" w:sz="4" w:space="0" w:color="auto"/>
              <w:left w:val="single" w:sz="4" w:space="0" w:color="auto"/>
              <w:bottom w:val="nil"/>
              <w:right w:val="nil"/>
            </w:tcBorders>
            <w:shd w:val="clear" w:color="auto" w:fill="FFFFFF"/>
          </w:tcPr>
          <w:p w14:paraId="43888D6D" w14:textId="77777777" w:rsidR="006A0B54" w:rsidRPr="00391B4A" w:rsidRDefault="006A0B54" w:rsidP="00A951DC">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4</w:t>
            </w:r>
          </w:p>
        </w:tc>
        <w:tc>
          <w:tcPr>
            <w:tcW w:w="1645" w:type="pct"/>
            <w:tcBorders>
              <w:top w:val="single" w:sz="4" w:space="0" w:color="auto"/>
              <w:left w:val="single" w:sz="4" w:space="0" w:color="auto"/>
              <w:bottom w:val="nil"/>
              <w:right w:val="nil"/>
            </w:tcBorders>
            <w:shd w:val="clear" w:color="auto" w:fill="FFFFFF"/>
          </w:tcPr>
          <w:p w14:paraId="1A5DFB5C" w14:textId="77777777" w:rsidR="001A0199" w:rsidRPr="00391B4A" w:rsidRDefault="006A0B54" w:rsidP="00A951DC">
            <w:pPr>
              <w:tabs>
                <w:tab w:val="left" w:leader="dot" w:pos="4320"/>
                <w:tab w:val="right" w:leader="dot" w:pos="8280"/>
              </w:tabs>
              <w:ind w:left="30" w:right="54"/>
              <w:rPr>
                <w:rFonts w:ascii="Times New Roman" w:hAnsi="Times New Roman" w:cs="Times New Roman"/>
                <w:sz w:val="24"/>
                <w:szCs w:val="24"/>
              </w:rPr>
            </w:pPr>
            <w:r w:rsidRPr="00391B4A">
              <w:rPr>
                <w:rFonts w:ascii="Times New Roman" w:hAnsi="Times New Roman" w:cs="Times New Roman"/>
                <w:sz w:val="24"/>
                <w:szCs w:val="24"/>
              </w:rPr>
              <w:t>Cổ phần ưu đãi hoàn lại</w:t>
            </w:r>
          </w:p>
          <w:p w14:paraId="68A66609" w14:textId="3C8A2298" w:rsidR="008E0E6A" w:rsidRPr="00391B4A" w:rsidRDefault="008E0E6A" w:rsidP="00A951DC">
            <w:pPr>
              <w:tabs>
                <w:tab w:val="left" w:leader="dot" w:pos="4320"/>
                <w:tab w:val="right" w:leader="dot" w:pos="8280"/>
              </w:tabs>
              <w:ind w:left="30" w:right="54"/>
              <w:rPr>
                <w:rFonts w:ascii="Times New Roman" w:hAnsi="Times New Roman" w:cs="Times New Roman"/>
                <w:sz w:val="24"/>
                <w:szCs w:val="24"/>
              </w:rPr>
            </w:pPr>
          </w:p>
        </w:tc>
        <w:tc>
          <w:tcPr>
            <w:tcW w:w="967" w:type="pct"/>
            <w:tcBorders>
              <w:top w:val="single" w:sz="4" w:space="0" w:color="auto"/>
              <w:left w:val="single" w:sz="4" w:space="0" w:color="auto"/>
              <w:bottom w:val="nil"/>
              <w:right w:val="nil"/>
            </w:tcBorders>
            <w:shd w:val="clear" w:color="auto" w:fill="FFFFFF"/>
          </w:tcPr>
          <w:p w14:paraId="52A5667F" w14:textId="7D356297" w:rsidR="006A0B54" w:rsidRPr="00391B4A" w:rsidRDefault="00E47BB8" w:rsidP="00A951DC">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0</w:t>
            </w:r>
          </w:p>
        </w:tc>
        <w:tc>
          <w:tcPr>
            <w:tcW w:w="1291" w:type="pct"/>
            <w:tcBorders>
              <w:top w:val="single" w:sz="4" w:space="0" w:color="auto"/>
              <w:left w:val="single" w:sz="4" w:space="0" w:color="auto"/>
              <w:bottom w:val="nil"/>
              <w:right w:val="nil"/>
            </w:tcBorders>
            <w:shd w:val="clear" w:color="auto" w:fill="FFFFFF"/>
          </w:tcPr>
          <w:p w14:paraId="2E5A0050" w14:textId="04142D93" w:rsidR="006A0B54" w:rsidRPr="00391B4A" w:rsidRDefault="00E47BB8" w:rsidP="00A951DC">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0</w:t>
            </w:r>
          </w:p>
        </w:tc>
        <w:tc>
          <w:tcPr>
            <w:tcW w:w="755" w:type="pct"/>
            <w:tcBorders>
              <w:top w:val="single" w:sz="4" w:space="0" w:color="auto"/>
              <w:left w:val="single" w:sz="4" w:space="0" w:color="auto"/>
              <w:bottom w:val="nil"/>
              <w:right w:val="single" w:sz="4" w:space="0" w:color="auto"/>
            </w:tcBorders>
            <w:shd w:val="clear" w:color="auto" w:fill="FFFFFF"/>
          </w:tcPr>
          <w:p w14:paraId="4DCABF4C" w14:textId="1525177A" w:rsidR="006A0B54" w:rsidRPr="00391B4A" w:rsidRDefault="00E47BB8" w:rsidP="00A951DC">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0</w:t>
            </w:r>
          </w:p>
        </w:tc>
      </w:tr>
      <w:tr w:rsidR="006A0B54" w:rsidRPr="00391B4A" w14:paraId="775CFF50" w14:textId="77777777" w:rsidTr="006070D2">
        <w:tc>
          <w:tcPr>
            <w:tcW w:w="342" w:type="pct"/>
            <w:tcBorders>
              <w:top w:val="single" w:sz="4" w:space="0" w:color="auto"/>
              <w:left w:val="single" w:sz="4" w:space="0" w:color="auto"/>
              <w:bottom w:val="nil"/>
              <w:right w:val="nil"/>
            </w:tcBorders>
            <w:shd w:val="clear" w:color="auto" w:fill="FFFFFF"/>
          </w:tcPr>
          <w:p w14:paraId="537487AF" w14:textId="77777777" w:rsidR="006A0B54" w:rsidRPr="00391B4A" w:rsidRDefault="006A0B54" w:rsidP="00A951DC">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5</w:t>
            </w:r>
          </w:p>
        </w:tc>
        <w:tc>
          <w:tcPr>
            <w:tcW w:w="1645" w:type="pct"/>
            <w:tcBorders>
              <w:top w:val="single" w:sz="4" w:space="0" w:color="auto"/>
              <w:left w:val="single" w:sz="4" w:space="0" w:color="auto"/>
              <w:bottom w:val="nil"/>
              <w:right w:val="nil"/>
            </w:tcBorders>
            <w:shd w:val="clear" w:color="auto" w:fill="FFFFFF"/>
          </w:tcPr>
          <w:p w14:paraId="7885B553" w14:textId="77777777" w:rsidR="001A0199" w:rsidRPr="00391B4A" w:rsidRDefault="006A0B54" w:rsidP="00A951DC">
            <w:pPr>
              <w:tabs>
                <w:tab w:val="left" w:leader="dot" w:pos="4320"/>
                <w:tab w:val="right" w:leader="dot" w:pos="8280"/>
              </w:tabs>
              <w:ind w:left="30" w:right="54"/>
              <w:rPr>
                <w:rFonts w:ascii="Times New Roman" w:hAnsi="Times New Roman" w:cs="Times New Roman"/>
                <w:sz w:val="24"/>
                <w:szCs w:val="24"/>
              </w:rPr>
            </w:pPr>
            <w:r w:rsidRPr="00391B4A">
              <w:rPr>
                <w:rFonts w:ascii="Times New Roman" w:hAnsi="Times New Roman" w:cs="Times New Roman"/>
                <w:sz w:val="24"/>
                <w:szCs w:val="24"/>
              </w:rPr>
              <w:t xml:space="preserve">Các cổ phần </w:t>
            </w:r>
            <w:r w:rsidRPr="00391B4A">
              <w:rPr>
                <w:rFonts w:ascii="Times New Roman" w:hAnsi="Times New Roman" w:cs="Times New Roman"/>
                <w:sz w:val="24"/>
                <w:szCs w:val="24"/>
              </w:rPr>
              <w:lastRenderedPageBreak/>
              <w:t>ưu đãi khác</w:t>
            </w:r>
          </w:p>
          <w:p w14:paraId="38863664" w14:textId="2397257B" w:rsidR="008E0E6A" w:rsidRPr="00391B4A" w:rsidRDefault="008E0E6A" w:rsidP="00A951DC">
            <w:pPr>
              <w:tabs>
                <w:tab w:val="left" w:leader="dot" w:pos="4320"/>
                <w:tab w:val="right" w:leader="dot" w:pos="8280"/>
              </w:tabs>
              <w:ind w:left="30" w:right="54"/>
              <w:rPr>
                <w:rFonts w:ascii="Times New Roman" w:hAnsi="Times New Roman" w:cs="Times New Roman"/>
                <w:sz w:val="24"/>
                <w:szCs w:val="24"/>
              </w:rPr>
            </w:pPr>
          </w:p>
        </w:tc>
        <w:tc>
          <w:tcPr>
            <w:tcW w:w="967" w:type="pct"/>
            <w:tcBorders>
              <w:top w:val="single" w:sz="4" w:space="0" w:color="auto"/>
              <w:left w:val="single" w:sz="4" w:space="0" w:color="auto"/>
              <w:bottom w:val="nil"/>
              <w:right w:val="nil"/>
            </w:tcBorders>
            <w:shd w:val="clear" w:color="auto" w:fill="FFFFFF"/>
          </w:tcPr>
          <w:p w14:paraId="0FE170CC" w14:textId="4B026A34" w:rsidR="006A0B54" w:rsidRPr="00391B4A" w:rsidRDefault="00E47BB8" w:rsidP="00A951DC">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lastRenderedPageBreak/>
              <w:t>0</w:t>
            </w:r>
          </w:p>
        </w:tc>
        <w:tc>
          <w:tcPr>
            <w:tcW w:w="1291" w:type="pct"/>
            <w:tcBorders>
              <w:top w:val="single" w:sz="4" w:space="0" w:color="auto"/>
              <w:left w:val="single" w:sz="4" w:space="0" w:color="auto"/>
              <w:bottom w:val="nil"/>
              <w:right w:val="nil"/>
            </w:tcBorders>
            <w:shd w:val="clear" w:color="auto" w:fill="FFFFFF"/>
          </w:tcPr>
          <w:p w14:paraId="56B10D1D" w14:textId="36B12049" w:rsidR="006A0B54" w:rsidRPr="00391B4A" w:rsidRDefault="00E47BB8" w:rsidP="00A951DC">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0</w:t>
            </w:r>
          </w:p>
        </w:tc>
        <w:tc>
          <w:tcPr>
            <w:tcW w:w="755" w:type="pct"/>
            <w:tcBorders>
              <w:top w:val="single" w:sz="4" w:space="0" w:color="auto"/>
              <w:left w:val="single" w:sz="4" w:space="0" w:color="auto"/>
              <w:bottom w:val="nil"/>
              <w:right w:val="single" w:sz="4" w:space="0" w:color="auto"/>
            </w:tcBorders>
            <w:shd w:val="clear" w:color="auto" w:fill="FFFFFF"/>
          </w:tcPr>
          <w:p w14:paraId="6150E48E" w14:textId="443070BA" w:rsidR="006A0B54" w:rsidRPr="00391B4A" w:rsidRDefault="00E47BB8" w:rsidP="00A951DC">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0</w:t>
            </w:r>
          </w:p>
        </w:tc>
      </w:tr>
      <w:tr w:rsidR="006070D2" w:rsidRPr="00391B4A" w14:paraId="7B1056F8" w14:textId="77777777" w:rsidTr="006070D2">
        <w:tc>
          <w:tcPr>
            <w:tcW w:w="1987" w:type="pct"/>
            <w:gridSpan w:val="2"/>
            <w:tcBorders>
              <w:top w:val="single" w:sz="4" w:space="0" w:color="auto"/>
              <w:left w:val="single" w:sz="4" w:space="0" w:color="auto"/>
              <w:bottom w:val="single" w:sz="4" w:space="0" w:color="auto"/>
              <w:right w:val="nil"/>
            </w:tcBorders>
            <w:shd w:val="clear" w:color="auto" w:fill="FFFFFF"/>
          </w:tcPr>
          <w:p w14:paraId="45BB9733" w14:textId="0BA20CD5" w:rsidR="006070D2" w:rsidRPr="00391B4A" w:rsidRDefault="006070D2" w:rsidP="00A951DC">
            <w:pPr>
              <w:tabs>
                <w:tab w:val="left" w:leader="dot" w:pos="4320"/>
                <w:tab w:val="right" w:leader="dot" w:pos="8280"/>
              </w:tabs>
              <w:jc w:val="center"/>
              <w:rPr>
                <w:rFonts w:ascii="Times New Roman" w:hAnsi="Times New Roman" w:cs="Times New Roman"/>
                <w:b/>
                <w:sz w:val="24"/>
                <w:szCs w:val="24"/>
              </w:rPr>
            </w:pPr>
            <w:r w:rsidRPr="00391B4A">
              <w:rPr>
                <w:rFonts w:ascii="Times New Roman" w:hAnsi="Times New Roman" w:cs="Times New Roman"/>
                <w:b/>
                <w:sz w:val="24"/>
                <w:szCs w:val="24"/>
              </w:rPr>
              <w:t>Tổng số</w:t>
            </w:r>
          </w:p>
        </w:tc>
        <w:tc>
          <w:tcPr>
            <w:tcW w:w="967" w:type="pct"/>
            <w:tcBorders>
              <w:top w:val="single" w:sz="4" w:space="0" w:color="auto"/>
              <w:left w:val="single" w:sz="4" w:space="0" w:color="auto"/>
              <w:bottom w:val="single" w:sz="4" w:space="0" w:color="auto"/>
              <w:right w:val="nil"/>
            </w:tcBorders>
            <w:shd w:val="clear" w:color="auto" w:fill="FFFFFF"/>
          </w:tcPr>
          <w:p w14:paraId="138DAA2D" w14:textId="3B48A499" w:rsidR="00E47BB8" w:rsidRPr="00822F3A" w:rsidRDefault="003924BE" w:rsidP="00A951DC">
            <w:pPr>
              <w:jc w:val="center"/>
              <w:rPr>
                <w:rFonts w:ascii="Times New Roman" w:hAnsi="Times New Roman" w:cs="Times New Roman"/>
                <w:b/>
                <w:color w:val="FF0000"/>
                <w:sz w:val="24"/>
                <w:szCs w:val="24"/>
              </w:rPr>
            </w:pPr>
            <w:r w:rsidRPr="00822F3A">
              <w:rPr>
                <w:rFonts w:ascii="Times New Roman" w:hAnsi="Times New Roman" w:cs="Times New Roman"/>
                <w:b/>
                <w:color w:val="FF0000"/>
                <w:sz w:val="24"/>
                <w:szCs w:val="24"/>
              </w:rPr>
              <w:t>[TONG_CP_SOLUONG_TV]</w:t>
            </w:r>
          </w:p>
          <w:p w14:paraId="48A4522C" w14:textId="1161721B" w:rsidR="006070D2" w:rsidRPr="00822F3A" w:rsidRDefault="006070D2" w:rsidP="00A951DC">
            <w:pPr>
              <w:jc w:val="center"/>
              <w:rPr>
                <w:rFonts w:ascii="Times New Roman" w:hAnsi="Times New Roman" w:cs="Times New Roman"/>
                <w:b/>
                <w:color w:val="FF0000"/>
                <w:sz w:val="24"/>
                <w:szCs w:val="24"/>
              </w:rPr>
            </w:pPr>
          </w:p>
        </w:tc>
        <w:tc>
          <w:tcPr>
            <w:tcW w:w="1291" w:type="pct"/>
            <w:tcBorders>
              <w:top w:val="single" w:sz="4" w:space="0" w:color="auto"/>
              <w:left w:val="single" w:sz="4" w:space="0" w:color="auto"/>
              <w:bottom w:val="single" w:sz="4" w:space="0" w:color="auto"/>
              <w:right w:val="nil"/>
            </w:tcBorders>
            <w:shd w:val="clear" w:color="auto" w:fill="FFFFFF"/>
          </w:tcPr>
          <w:p w14:paraId="62F1493C" w14:textId="0DD17F03" w:rsidR="006070D2" w:rsidRPr="00436A7A" w:rsidRDefault="002726F5" w:rsidP="00A951DC">
            <w:pPr>
              <w:tabs>
                <w:tab w:val="left" w:leader="dot" w:pos="4320"/>
                <w:tab w:val="right" w:leader="dot" w:pos="8280"/>
              </w:tabs>
              <w:jc w:val="center"/>
              <w:rPr>
                <w:rFonts w:ascii="Times New Roman" w:hAnsi="Times New Roman" w:cs="Times New Roman"/>
                <w:b/>
                <w:color w:val="FF0000"/>
                <w:sz w:val="24"/>
                <w:szCs w:val="24"/>
              </w:rPr>
            </w:pPr>
            <w:r w:rsidRPr="00822F3A">
              <w:rPr>
                <w:rFonts w:ascii="Times New Roman" w:hAnsi="Times New Roman" w:cs="Times New Roman"/>
                <w:b/>
                <w:color w:val="FF0000"/>
                <w:sz w:val="24"/>
                <w:szCs w:val="24"/>
                <w:lang w:val="vi-VN"/>
              </w:rPr>
              <w:t>[TONG_CP_GIATRI_TV]</w:t>
            </w:r>
            <w:r w:rsidR="00436A7A">
              <w:rPr>
                <w:rFonts w:ascii="Times New Roman" w:hAnsi="Times New Roman" w:cs="Times New Roman"/>
                <w:b/>
                <w:color w:val="FF0000"/>
                <w:sz w:val="24"/>
                <w:szCs w:val="24"/>
              </w:rPr>
              <w:t xml:space="preserve"> VNĐ</w:t>
            </w:r>
          </w:p>
        </w:tc>
        <w:tc>
          <w:tcPr>
            <w:tcW w:w="755" w:type="pct"/>
            <w:tcBorders>
              <w:top w:val="single" w:sz="4" w:space="0" w:color="auto"/>
              <w:left w:val="single" w:sz="4" w:space="0" w:color="auto"/>
              <w:bottom w:val="single" w:sz="4" w:space="0" w:color="auto"/>
              <w:right w:val="single" w:sz="4" w:space="0" w:color="auto"/>
            </w:tcBorders>
            <w:shd w:val="clear" w:color="auto" w:fill="FFFFFF"/>
          </w:tcPr>
          <w:p w14:paraId="65924ADC" w14:textId="77777777" w:rsidR="006070D2" w:rsidRPr="00391B4A" w:rsidRDefault="006070D2" w:rsidP="00A951DC">
            <w:pPr>
              <w:tabs>
                <w:tab w:val="left" w:leader="dot" w:pos="4320"/>
                <w:tab w:val="right" w:leader="dot" w:pos="8280"/>
              </w:tabs>
              <w:jc w:val="center"/>
              <w:rPr>
                <w:rFonts w:ascii="Times New Roman" w:hAnsi="Times New Roman" w:cs="Times New Roman"/>
                <w:b/>
                <w:sz w:val="24"/>
                <w:szCs w:val="24"/>
              </w:rPr>
            </w:pPr>
            <w:r w:rsidRPr="00391B4A">
              <w:rPr>
                <w:rFonts w:ascii="Times New Roman" w:hAnsi="Times New Roman" w:cs="Times New Roman"/>
                <w:b/>
                <w:sz w:val="24"/>
                <w:szCs w:val="24"/>
              </w:rPr>
              <w:t>100</w:t>
            </w:r>
          </w:p>
          <w:p w14:paraId="5D93682C" w14:textId="04F5D252" w:rsidR="009172D5" w:rsidRPr="00391B4A" w:rsidRDefault="009172D5" w:rsidP="00A951DC">
            <w:pPr>
              <w:tabs>
                <w:tab w:val="left" w:leader="dot" w:pos="4320"/>
                <w:tab w:val="right" w:leader="dot" w:pos="8280"/>
              </w:tabs>
              <w:jc w:val="center"/>
              <w:rPr>
                <w:rFonts w:ascii="Times New Roman" w:hAnsi="Times New Roman" w:cs="Times New Roman"/>
                <w:b/>
                <w:sz w:val="24"/>
                <w:szCs w:val="24"/>
              </w:rPr>
            </w:pPr>
          </w:p>
        </w:tc>
      </w:tr>
    </w:tbl>
    <w:p w14:paraId="3CE55304" w14:textId="77777777" w:rsidR="003C79BD" w:rsidRPr="00391B4A" w:rsidRDefault="003C79BD" w:rsidP="00A951DC">
      <w:pPr>
        <w:tabs>
          <w:tab w:val="left" w:leader="dot" w:pos="4320"/>
          <w:tab w:val="right" w:leader="dot" w:pos="8280"/>
        </w:tabs>
        <w:rPr>
          <w:rFonts w:ascii="Times New Roman" w:hAnsi="Times New Roman" w:cs="Times New Roman"/>
          <w:sz w:val="24"/>
          <w:szCs w:val="24"/>
        </w:rPr>
      </w:pPr>
    </w:p>
    <w:p w14:paraId="5F221983" w14:textId="01100179" w:rsidR="00E16D13" w:rsidRPr="00391B4A" w:rsidRDefault="003C79BD" w:rsidP="00A951DC">
      <w:pPr>
        <w:tabs>
          <w:tab w:val="left" w:leader="dot" w:pos="4320"/>
          <w:tab w:val="right" w:leader="dot" w:pos="8280"/>
        </w:tabs>
        <w:rPr>
          <w:rFonts w:ascii="Times New Roman" w:hAnsi="Times New Roman" w:cs="Times New Roman"/>
          <w:sz w:val="24"/>
          <w:szCs w:val="24"/>
        </w:rPr>
      </w:pPr>
      <w:commentRangeStart w:id="6"/>
      <w:r w:rsidRPr="00391B4A">
        <w:rPr>
          <w:rFonts w:ascii="Times New Roman" w:hAnsi="Times New Roman" w:cs="Times New Roman"/>
          <w:sz w:val="24"/>
          <w:szCs w:val="24"/>
        </w:rPr>
        <w:t xml:space="preserve">           </w:t>
      </w:r>
      <w:r w:rsidR="006A0B54" w:rsidRPr="00391B4A">
        <w:rPr>
          <w:rFonts w:ascii="Times New Roman" w:hAnsi="Times New Roman" w:cs="Times New Roman"/>
          <w:sz w:val="24"/>
          <w:szCs w:val="24"/>
        </w:rPr>
        <w:t>Thông tin về cổ phần được quyền chào bán:</w:t>
      </w:r>
      <w:commentRangeEnd w:id="6"/>
      <w:r w:rsidR="00BB0A79">
        <w:rPr>
          <w:rStyle w:val="CommentReference"/>
        </w:rPr>
        <w:commentReference w:id="6"/>
      </w:r>
    </w:p>
    <w:p w14:paraId="5E152C10" w14:textId="77777777" w:rsidR="003736F6" w:rsidRPr="00391B4A" w:rsidRDefault="003736F6" w:rsidP="00A951DC">
      <w:pPr>
        <w:tabs>
          <w:tab w:val="left" w:leader="dot" w:pos="4320"/>
          <w:tab w:val="right" w:leader="dot" w:pos="8280"/>
        </w:tabs>
        <w:rPr>
          <w:rFonts w:ascii="Times New Roman" w:hAnsi="Times New Roman" w:cs="Times New Roman"/>
          <w:sz w:val="24"/>
          <w:szCs w:val="24"/>
        </w:rPr>
      </w:pPr>
    </w:p>
    <w:tbl>
      <w:tblPr>
        <w:tblW w:w="4618" w:type="pct"/>
        <w:tblInd w:w="715" w:type="dxa"/>
        <w:tblCellMar>
          <w:left w:w="0" w:type="dxa"/>
          <w:right w:w="0" w:type="dxa"/>
        </w:tblCellMar>
        <w:tblLook w:val="0000" w:firstRow="0" w:lastRow="0" w:firstColumn="0" w:lastColumn="0" w:noHBand="0" w:noVBand="0"/>
      </w:tblPr>
      <w:tblGrid>
        <w:gridCol w:w="822"/>
        <w:gridCol w:w="5223"/>
        <w:gridCol w:w="2700"/>
      </w:tblGrid>
      <w:tr w:rsidR="006A0B54" w:rsidRPr="00391B4A" w14:paraId="6E1B7899" w14:textId="77777777" w:rsidTr="00597EF2">
        <w:tc>
          <w:tcPr>
            <w:tcW w:w="470" w:type="pct"/>
            <w:tcBorders>
              <w:top w:val="single" w:sz="4" w:space="0" w:color="auto"/>
              <w:left w:val="single" w:sz="4" w:space="0" w:color="auto"/>
              <w:bottom w:val="nil"/>
              <w:right w:val="nil"/>
            </w:tcBorders>
            <w:shd w:val="clear" w:color="auto" w:fill="FFFFFF"/>
          </w:tcPr>
          <w:p w14:paraId="0C651565" w14:textId="77777777" w:rsidR="006A0B54" w:rsidRPr="00391B4A" w:rsidRDefault="006A0B54" w:rsidP="00A951DC">
            <w:pPr>
              <w:tabs>
                <w:tab w:val="left" w:leader="dot" w:pos="4320"/>
                <w:tab w:val="right" w:leader="dot" w:pos="8280"/>
              </w:tabs>
              <w:jc w:val="center"/>
              <w:rPr>
                <w:rFonts w:ascii="Times New Roman" w:hAnsi="Times New Roman" w:cs="Times New Roman"/>
                <w:b/>
                <w:sz w:val="24"/>
                <w:szCs w:val="24"/>
              </w:rPr>
            </w:pPr>
            <w:r w:rsidRPr="00391B4A">
              <w:rPr>
                <w:rFonts w:ascii="Times New Roman" w:hAnsi="Times New Roman" w:cs="Times New Roman"/>
                <w:b/>
                <w:sz w:val="24"/>
                <w:szCs w:val="24"/>
              </w:rPr>
              <w:t>STT</w:t>
            </w:r>
          </w:p>
        </w:tc>
        <w:tc>
          <w:tcPr>
            <w:tcW w:w="2986" w:type="pct"/>
            <w:tcBorders>
              <w:top w:val="single" w:sz="4" w:space="0" w:color="auto"/>
              <w:left w:val="single" w:sz="4" w:space="0" w:color="auto"/>
              <w:bottom w:val="nil"/>
              <w:right w:val="nil"/>
            </w:tcBorders>
            <w:shd w:val="clear" w:color="auto" w:fill="FFFFFF"/>
          </w:tcPr>
          <w:p w14:paraId="3195B6B3" w14:textId="77777777" w:rsidR="006A0B54" w:rsidRPr="00391B4A" w:rsidRDefault="006A0B54" w:rsidP="00A951DC">
            <w:pPr>
              <w:tabs>
                <w:tab w:val="left" w:leader="dot" w:pos="4320"/>
                <w:tab w:val="right" w:leader="dot" w:pos="8280"/>
              </w:tabs>
              <w:jc w:val="center"/>
              <w:rPr>
                <w:rFonts w:ascii="Times New Roman" w:hAnsi="Times New Roman" w:cs="Times New Roman"/>
                <w:b/>
                <w:sz w:val="24"/>
                <w:szCs w:val="24"/>
              </w:rPr>
            </w:pPr>
            <w:r w:rsidRPr="00391B4A">
              <w:rPr>
                <w:rFonts w:ascii="Times New Roman" w:hAnsi="Times New Roman" w:cs="Times New Roman"/>
                <w:b/>
                <w:sz w:val="24"/>
                <w:szCs w:val="24"/>
              </w:rPr>
              <w:t>Loại cổ phần được quyền chào bán</w:t>
            </w:r>
          </w:p>
          <w:p w14:paraId="1CF26C3B" w14:textId="68481D37" w:rsidR="00597EF2" w:rsidRPr="00391B4A" w:rsidRDefault="00597EF2" w:rsidP="00A951DC">
            <w:pPr>
              <w:tabs>
                <w:tab w:val="left" w:leader="dot" w:pos="4320"/>
                <w:tab w:val="right" w:leader="dot" w:pos="8280"/>
              </w:tabs>
              <w:jc w:val="center"/>
              <w:rPr>
                <w:rFonts w:ascii="Times New Roman" w:hAnsi="Times New Roman" w:cs="Times New Roman"/>
                <w:b/>
                <w:sz w:val="24"/>
                <w:szCs w:val="24"/>
              </w:rPr>
            </w:pPr>
          </w:p>
        </w:tc>
        <w:tc>
          <w:tcPr>
            <w:tcW w:w="1544" w:type="pct"/>
            <w:tcBorders>
              <w:top w:val="single" w:sz="4" w:space="0" w:color="auto"/>
              <w:left w:val="single" w:sz="4" w:space="0" w:color="auto"/>
              <w:bottom w:val="nil"/>
              <w:right w:val="single" w:sz="4" w:space="0" w:color="auto"/>
            </w:tcBorders>
            <w:shd w:val="clear" w:color="auto" w:fill="FFFFFF"/>
          </w:tcPr>
          <w:p w14:paraId="1B2ED12D" w14:textId="77777777" w:rsidR="006A0B54" w:rsidRPr="00391B4A" w:rsidRDefault="006A0B54" w:rsidP="00A951DC">
            <w:pPr>
              <w:tabs>
                <w:tab w:val="left" w:leader="dot" w:pos="4320"/>
                <w:tab w:val="right" w:leader="dot" w:pos="8280"/>
              </w:tabs>
              <w:jc w:val="center"/>
              <w:rPr>
                <w:rFonts w:ascii="Times New Roman" w:hAnsi="Times New Roman" w:cs="Times New Roman"/>
                <w:b/>
                <w:sz w:val="24"/>
                <w:szCs w:val="24"/>
              </w:rPr>
            </w:pPr>
            <w:r w:rsidRPr="00391B4A">
              <w:rPr>
                <w:rFonts w:ascii="Times New Roman" w:hAnsi="Times New Roman" w:cs="Times New Roman"/>
                <w:b/>
                <w:sz w:val="24"/>
                <w:szCs w:val="24"/>
              </w:rPr>
              <w:t>Số lượng</w:t>
            </w:r>
          </w:p>
        </w:tc>
      </w:tr>
      <w:tr w:rsidR="006A0B54" w:rsidRPr="00391B4A" w14:paraId="5861D8AD" w14:textId="77777777" w:rsidTr="00597EF2">
        <w:tc>
          <w:tcPr>
            <w:tcW w:w="470" w:type="pct"/>
            <w:tcBorders>
              <w:top w:val="single" w:sz="4" w:space="0" w:color="auto"/>
              <w:left w:val="single" w:sz="4" w:space="0" w:color="auto"/>
              <w:bottom w:val="nil"/>
              <w:right w:val="nil"/>
            </w:tcBorders>
            <w:shd w:val="clear" w:color="auto" w:fill="FFFFFF"/>
          </w:tcPr>
          <w:p w14:paraId="2EEE69D6" w14:textId="77777777" w:rsidR="006A0B54" w:rsidRPr="00391B4A" w:rsidRDefault="006A0B54" w:rsidP="00A951DC">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1</w:t>
            </w:r>
          </w:p>
        </w:tc>
        <w:tc>
          <w:tcPr>
            <w:tcW w:w="2986" w:type="pct"/>
            <w:tcBorders>
              <w:top w:val="single" w:sz="4" w:space="0" w:color="auto"/>
              <w:left w:val="single" w:sz="4" w:space="0" w:color="auto"/>
              <w:bottom w:val="nil"/>
              <w:right w:val="nil"/>
            </w:tcBorders>
            <w:shd w:val="clear" w:color="auto" w:fill="FFFFFF"/>
            <w:vAlign w:val="bottom"/>
          </w:tcPr>
          <w:p w14:paraId="5739CE18" w14:textId="77777777" w:rsidR="006A0B54" w:rsidRPr="00391B4A" w:rsidRDefault="006A0B54" w:rsidP="00A951DC">
            <w:pPr>
              <w:tabs>
                <w:tab w:val="right" w:leader="dot" w:pos="8280"/>
              </w:tabs>
              <w:ind w:left="30" w:right="169"/>
              <w:rPr>
                <w:rFonts w:ascii="Times New Roman" w:hAnsi="Times New Roman" w:cs="Times New Roman"/>
                <w:sz w:val="24"/>
                <w:szCs w:val="24"/>
              </w:rPr>
            </w:pPr>
            <w:r w:rsidRPr="00391B4A">
              <w:rPr>
                <w:rFonts w:ascii="Times New Roman" w:hAnsi="Times New Roman" w:cs="Times New Roman"/>
                <w:sz w:val="24"/>
                <w:szCs w:val="24"/>
              </w:rPr>
              <w:t>Cổ phần phổ thông</w:t>
            </w:r>
          </w:p>
          <w:p w14:paraId="0B5F1215" w14:textId="134B9FB0" w:rsidR="00597EF2" w:rsidRPr="00391B4A" w:rsidRDefault="00597EF2" w:rsidP="00A951DC">
            <w:pPr>
              <w:tabs>
                <w:tab w:val="right" w:leader="dot" w:pos="8280"/>
              </w:tabs>
              <w:ind w:left="30" w:right="169"/>
              <w:rPr>
                <w:rFonts w:ascii="Times New Roman" w:hAnsi="Times New Roman" w:cs="Times New Roman"/>
                <w:sz w:val="24"/>
                <w:szCs w:val="24"/>
              </w:rPr>
            </w:pPr>
          </w:p>
        </w:tc>
        <w:tc>
          <w:tcPr>
            <w:tcW w:w="1544" w:type="pct"/>
            <w:tcBorders>
              <w:top w:val="single" w:sz="4" w:space="0" w:color="auto"/>
              <w:left w:val="single" w:sz="4" w:space="0" w:color="auto"/>
              <w:bottom w:val="nil"/>
              <w:right w:val="single" w:sz="4" w:space="0" w:color="auto"/>
            </w:tcBorders>
            <w:shd w:val="clear" w:color="auto" w:fill="FFFFFF"/>
            <w:vAlign w:val="center"/>
          </w:tcPr>
          <w:p w14:paraId="59457337" w14:textId="186DA437" w:rsidR="006A0B54" w:rsidRPr="00391B4A" w:rsidRDefault="001B23A8" w:rsidP="00A951DC">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0</w:t>
            </w:r>
          </w:p>
        </w:tc>
      </w:tr>
      <w:tr w:rsidR="006A0B54" w:rsidRPr="00391B4A" w14:paraId="7C9CB9E2" w14:textId="77777777" w:rsidTr="00597EF2">
        <w:tc>
          <w:tcPr>
            <w:tcW w:w="470" w:type="pct"/>
            <w:tcBorders>
              <w:top w:val="single" w:sz="4" w:space="0" w:color="auto"/>
              <w:left w:val="single" w:sz="4" w:space="0" w:color="auto"/>
              <w:bottom w:val="nil"/>
              <w:right w:val="nil"/>
            </w:tcBorders>
            <w:shd w:val="clear" w:color="auto" w:fill="FFFFFF"/>
          </w:tcPr>
          <w:p w14:paraId="3CC23A91" w14:textId="77777777" w:rsidR="006A0B54" w:rsidRPr="00391B4A" w:rsidRDefault="006A0B54" w:rsidP="00A951DC">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2</w:t>
            </w:r>
          </w:p>
        </w:tc>
        <w:tc>
          <w:tcPr>
            <w:tcW w:w="2986" w:type="pct"/>
            <w:tcBorders>
              <w:top w:val="single" w:sz="4" w:space="0" w:color="auto"/>
              <w:left w:val="single" w:sz="4" w:space="0" w:color="auto"/>
              <w:bottom w:val="nil"/>
              <w:right w:val="nil"/>
            </w:tcBorders>
            <w:shd w:val="clear" w:color="auto" w:fill="FFFFFF"/>
            <w:vAlign w:val="bottom"/>
          </w:tcPr>
          <w:p w14:paraId="40183E3D" w14:textId="77777777" w:rsidR="006A0B54" w:rsidRPr="00391B4A" w:rsidRDefault="006A0B54" w:rsidP="00A951DC">
            <w:pPr>
              <w:tabs>
                <w:tab w:val="right" w:leader="dot" w:pos="8280"/>
              </w:tabs>
              <w:ind w:left="30" w:right="169"/>
              <w:rPr>
                <w:rFonts w:ascii="Times New Roman" w:hAnsi="Times New Roman" w:cs="Times New Roman"/>
                <w:sz w:val="24"/>
                <w:szCs w:val="24"/>
              </w:rPr>
            </w:pPr>
            <w:r w:rsidRPr="00391B4A">
              <w:rPr>
                <w:rFonts w:ascii="Times New Roman" w:hAnsi="Times New Roman" w:cs="Times New Roman"/>
                <w:sz w:val="24"/>
                <w:szCs w:val="24"/>
              </w:rPr>
              <w:t>Cổ phần ưu đãi biểu quyết</w:t>
            </w:r>
          </w:p>
          <w:p w14:paraId="024D9EBA" w14:textId="5FA46089" w:rsidR="00597EF2" w:rsidRPr="00391B4A" w:rsidRDefault="00597EF2" w:rsidP="00A951DC">
            <w:pPr>
              <w:tabs>
                <w:tab w:val="right" w:leader="dot" w:pos="8280"/>
              </w:tabs>
              <w:ind w:left="30" w:right="169"/>
              <w:rPr>
                <w:rFonts w:ascii="Times New Roman" w:hAnsi="Times New Roman" w:cs="Times New Roman"/>
                <w:sz w:val="24"/>
                <w:szCs w:val="24"/>
              </w:rPr>
            </w:pPr>
          </w:p>
        </w:tc>
        <w:tc>
          <w:tcPr>
            <w:tcW w:w="1544" w:type="pct"/>
            <w:tcBorders>
              <w:top w:val="single" w:sz="4" w:space="0" w:color="auto"/>
              <w:left w:val="single" w:sz="4" w:space="0" w:color="auto"/>
              <w:bottom w:val="nil"/>
              <w:right w:val="single" w:sz="4" w:space="0" w:color="auto"/>
            </w:tcBorders>
            <w:shd w:val="clear" w:color="auto" w:fill="FFFFFF"/>
          </w:tcPr>
          <w:p w14:paraId="76CEF512" w14:textId="6088CD76" w:rsidR="006A0B54" w:rsidRPr="00391B4A" w:rsidRDefault="00DE5A5A" w:rsidP="00A951DC">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0</w:t>
            </w:r>
          </w:p>
        </w:tc>
      </w:tr>
      <w:tr w:rsidR="006A0B54" w:rsidRPr="00391B4A" w14:paraId="11A41337" w14:textId="77777777" w:rsidTr="00597EF2">
        <w:tc>
          <w:tcPr>
            <w:tcW w:w="470" w:type="pct"/>
            <w:tcBorders>
              <w:top w:val="single" w:sz="4" w:space="0" w:color="auto"/>
              <w:left w:val="single" w:sz="4" w:space="0" w:color="auto"/>
              <w:bottom w:val="nil"/>
              <w:right w:val="nil"/>
            </w:tcBorders>
            <w:shd w:val="clear" w:color="auto" w:fill="FFFFFF"/>
          </w:tcPr>
          <w:p w14:paraId="23941E18" w14:textId="77777777" w:rsidR="006A0B54" w:rsidRPr="00391B4A" w:rsidRDefault="006A0B54" w:rsidP="00A951DC">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3</w:t>
            </w:r>
          </w:p>
        </w:tc>
        <w:tc>
          <w:tcPr>
            <w:tcW w:w="2986" w:type="pct"/>
            <w:tcBorders>
              <w:top w:val="single" w:sz="4" w:space="0" w:color="auto"/>
              <w:left w:val="single" w:sz="4" w:space="0" w:color="auto"/>
              <w:bottom w:val="nil"/>
              <w:right w:val="nil"/>
            </w:tcBorders>
            <w:shd w:val="clear" w:color="auto" w:fill="FFFFFF"/>
            <w:vAlign w:val="bottom"/>
          </w:tcPr>
          <w:p w14:paraId="2E539F48" w14:textId="77777777" w:rsidR="006A0B54" w:rsidRPr="00391B4A" w:rsidRDefault="006A0B54" w:rsidP="00A951DC">
            <w:pPr>
              <w:tabs>
                <w:tab w:val="right" w:leader="dot" w:pos="8280"/>
              </w:tabs>
              <w:ind w:left="30" w:right="169"/>
              <w:rPr>
                <w:rFonts w:ascii="Times New Roman" w:hAnsi="Times New Roman" w:cs="Times New Roman"/>
                <w:sz w:val="24"/>
                <w:szCs w:val="24"/>
              </w:rPr>
            </w:pPr>
            <w:r w:rsidRPr="00391B4A">
              <w:rPr>
                <w:rFonts w:ascii="Times New Roman" w:hAnsi="Times New Roman" w:cs="Times New Roman"/>
                <w:sz w:val="24"/>
                <w:szCs w:val="24"/>
              </w:rPr>
              <w:t>Cổ phần ưu đãi cổ tức</w:t>
            </w:r>
          </w:p>
          <w:p w14:paraId="04535677" w14:textId="7D187529" w:rsidR="00597EF2" w:rsidRPr="00391B4A" w:rsidRDefault="00597EF2" w:rsidP="00A951DC">
            <w:pPr>
              <w:tabs>
                <w:tab w:val="right" w:leader="dot" w:pos="8280"/>
              </w:tabs>
              <w:ind w:left="30" w:right="169"/>
              <w:rPr>
                <w:rFonts w:ascii="Times New Roman" w:hAnsi="Times New Roman" w:cs="Times New Roman"/>
                <w:sz w:val="24"/>
                <w:szCs w:val="24"/>
              </w:rPr>
            </w:pPr>
          </w:p>
        </w:tc>
        <w:tc>
          <w:tcPr>
            <w:tcW w:w="1544" w:type="pct"/>
            <w:tcBorders>
              <w:top w:val="single" w:sz="4" w:space="0" w:color="auto"/>
              <w:left w:val="single" w:sz="4" w:space="0" w:color="auto"/>
              <w:bottom w:val="nil"/>
              <w:right w:val="single" w:sz="4" w:space="0" w:color="auto"/>
            </w:tcBorders>
            <w:shd w:val="clear" w:color="auto" w:fill="FFFFFF"/>
          </w:tcPr>
          <w:p w14:paraId="0C28BB3F" w14:textId="2F94B363" w:rsidR="006A0B54" w:rsidRPr="00391B4A" w:rsidRDefault="00426A7D" w:rsidP="00A951DC">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0</w:t>
            </w:r>
          </w:p>
        </w:tc>
      </w:tr>
      <w:tr w:rsidR="006A0B54" w:rsidRPr="00391B4A" w14:paraId="4FF0D9E3" w14:textId="77777777" w:rsidTr="00597EF2">
        <w:tc>
          <w:tcPr>
            <w:tcW w:w="470" w:type="pct"/>
            <w:tcBorders>
              <w:top w:val="single" w:sz="4" w:space="0" w:color="auto"/>
              <w:left w:val="single" w:sz="4" w:space="0" w:color="auto"/>
              <w:bottom w:val="nil"/>
              <w:right w:val="nil"/>
            </w:tcBorders>
            <w:shd w:val="clear" w:color="auto" w:fill="FFFFFF"/>
          </w:tcPr>
          <w:p w14:paraId="5E81E8B7" w14:textId="77777777" w:rsidR="006A0B54" w:rsidRPr="00391B4A" w:rsidRDefault="006A0B54" w:rsidP="00A951DC">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4</w:t>
            </w:r>
          </w:p>
        </w:tc>
        <w:tc>
          <w:tcPr>
            <w:tcW w:w="2986" w:type="pct"/>
            <w:tcBorders>
              <w:top w:val="single" w:sz="4" w:space="0" w:color="auto"/>
              <w:left w:val="single" w:sz="4" w:space="0" w:color="auto"/>
              <w:bottom w:val="nil"/>
              <w:right w:val="nil"/>
            </w:tcBorders>
            <w:shd w:val="clear" w:color="auto" w:fill="FFFFFF"/>
            <w:vAlign w:val="bottom"/>
          </w:tcPr>
          <w:p w14:paraId="2DC1C774" w14:textId="77777777" w:rsidR="006A0B54" w:rsidRPr="00391B4A" w:rsidRDefault="006A0B54" w:rsidP="00A951DC">
            <w:pPr>
              <w:tabs>
                <w:tab w:val="right" w:leader="dot" w:pos="8280"/>
              </w:tabs>
              <w:ind w:left="30" w:right="169"/>
              <w:rPr>
                <w:rFonts w:ascii="Times New Roman" w:hAnsi="Times New Roman" w:cs="Times New Roman"/>
                <w:sz w:val="24"/>
                <w:szCs w:val="24"/>
              </w:rPr>
            </w:pPr>
            <w:r w:rsidRPr="00391B4A">
              <w:rPr>
                <w:rFonts w:ascii="Times New Roman" w:hAnsi="Times New Roman" w:cs="Times New Roman"/>
                <w:sz w:val="24"/>
                <w:szCs w:val="24"/>
              </w:rPr>
              <w:t>Cổ phần ưu đãi hoàn lại</w:t>
            </w:r>
          </w:p>
          <w:p w14:paraId="38C9961D" w14:textId="59124A85" w:rsidR="00597EF2" w:rsidRPr="00391B4A" w:rsidRDefault="00597EF2" w:rsidP="00A951DC">
            <w:pPr>
              <w:tabs>
                <w:tab w:val="right" w:leader="dot" w:pos="8280"/>
              </w:tabs>
              <w:ind w:left="30" w:right="169"/>
              <w:rPr>
                <w:rFonts w:ascii="Times New Roman" w:hAnsi="Times New Roman" w:cs="Times New Roman"/>
                <w:sz w:val="24"/>
                <w:szCs w:val="24"/>
              </w:rPr>
            </w:pPr>
          </w:p>
        </w:tc>
        <w:tc>
          <w:tcPr>
            <w:tcW w:w="1544" w:type="pct"/>
            <w:tcBorders>
              <w:top w:val="single" w:sz="4" w:space="0" w:color="auto"/>
              <w:left w:val="single" w:sz="4" w:space="0" w:color="auto"/>
              <w:bottom w:val="nil"/>
              <w:right w:val="single" w:sz="4" w:space="0" w:color="auto"/>
            </w:tcBorders>
            <w:shd w:val="clear" w:color="auto" w:fill="FFFFFF"/>
          </w:tcPr>
          <w:p w14:paraId="2890A403" w14:textId="76B296BB" w:rsidR="006A0B54" w:rsidRPr="00391B4A" w:rsidRDefault="00426A7D" w:rsidP="00A951DC">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0</w:t>
            </w:r>
          </w:p>
        </w:tc>
      </w:tr>
      <w:tr w:rsidR="006A0B54" w:rsidRPr="00391B4A" w14:paraId="442C9E51" w14:textId="77777777" w:rsidTr="00597EF2">
        <w:tc>
          <w:tcPr>
            <w:tcW w:w="470" w:type="pct"/>
            <w:tcBorders>
              <w:top w:val="single" w:sz="4" w:space="0" w:color="auto"/>
              <w:left w:val="single" w:sz="4" w:space="0" w:color="auto"/>
              <w:bottom w:val="nil"/>
              <w:right w:val="nil"/>
            </w:tcBorders>
            <w:shd w:val="clear" w:color="auto" w:fill="FFFFFF"/>
          </w:tcPr>
          <w:p w14:paraId="65E3A84A" w14:textId="77777777" w:rsidR="006A0B54" w:rsidRPr="00391B4A" w:rsidRDefault="006A0B54" w:rsidP="00A951DC">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5</w:t>
            </w:r>
          </w:p>
        </w:tc>
        <w:tc>
          <w:tcPr>
            <w:tcW w:w="2986" w:type="pct"/>
            <w:tcBorders>
              <w:top w:val="single" w:sz="4" w:space="0" w:color="auto"/>
              <w:left w:val="single" w:sz="4" w:space="0" w:color="auto"/>
              <w:bottom w:val="nil"/>
              <w:right w:val="nil"/>
            </w:tcBorders>
            <w:shd w:val="clear" w:color="auto" w:fill="FFFFFF"/>
            <w:vAlign w:val="bottom"/>
          </w:tcPr>
          <w:p w14:paraId="66E66987" w14:textId="77777777" w:rsidR="006A0B54" w:rsidRPr="00391B4A" w:rsidRDefault="006A0B54" w:rsidP="00A951DC">
            <w:pPr>
              <w:tabs>
                <w:tab w:val="right" w:leader="dot" w:pos="8280"/>
              </w:tabs>
              <w:ind w:left="30" w:right="169"/>
              <w:rPr>
                <w:rFonts w:ascii="Times New Roman" w:hAnsi="Times New Roman" w:cs="Times New Roman"/>
                <w:sz w:val="24"/>
                <w:szCs w:val="24"/>
              </w:rPr>
            </w:pPr>
            <w:r w:rsidRPr="00391B4A">
              <w:rPr>
                <w:rFonts w:ascii="Times New Roman" w:hAnsi="Times New Roman" w:cs="Times New Roman"/>
                <w:sz w:val="24"/>
                <w:szCs w:val="24"/>
              </w:rPr>
              <w:t>Cổ phần ưu đãi khác</w:t>
            </w:r>
          </w:p>
          <w:p w14:paraId="69BBFC04" w14:textId="7E0D7FA2" w:rsidR="00597EF2" w:rsidRPr="00391B4A" w:rsidRDefault="00597EF2" w:rsidP="00A951DC">
            <w:pPr>
              <w:tabs>
                <w:tab w:val="right" w:leader="dot" w:pos="8280"/>
              </w:tabs>
              <w:ind w:left="30" w:right="169"/>
              <w:rPr>
                <w:rFonts w:ascii="Times New Roman" w:hAnsi="Times New Roman" w:cs="Times New Roman"/>
                <w:sz w:val="24"/>
                <w:szCs w:val="24"/>
              </w:rPr>
            </w:pPr>
          </w:p>
        </w:tc>
        <w:tc>
          <w:tcPr>
            <w:tcW w:w="1544" w:type="pct"/>
            <w:tcBorders>
              <w:top w:val="single" w:sz="4" w:space="0" w:color="auto"/>
              <w:left w:val="single" w:sz="4" w:space="0" w:color="auto"/>
              <w:bottom w:val="nil"/>
              <w:right w:val="single" w:sz="4" w:space="0" w:color="auto"/>
            </w:tcBorders>
            <w:shd w:val="clear" w:color="auto" w:fill="FFFFFF"/>
          </w:tcPr>
          <w:p w14:paraId="6BC01D30" w14:textId="3C4D85DC" w:rsidR="006A0B54" w:rsidRPr="00391B4A" w:rsidRDefault="00426A7D" w:rsidP="00A951DC">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0</w:t>
            </w:r>
          </w:p>
        </w:tc>
      </w:tr>
      <w:tr w:rsidR="006A0B54" w:rsidRPr="00391B4A" w14:paraId="31A0FE0D" w14:textId="77777777" w:rsidTr="00597EF2">
        <w:tc>
          <w:tcPr>
            <w:tcW w:w="3456" w:type="pct"/>
            <w:gridSpan w:val="2"/>
            <w:tcBorders>
              <w:top w:val="single" w:sz="4" w:space="0" w:color="auto"/>
              <w:left w:val="single" w:sz="4" w:space="0" w:color="auto"/>
              <w:bottom w:val="single" w:sz="4" w:space="0" w:color="auto"/>
              <w:right w:val="nil"/>
            </w:tcBorders>
            <w:shd w:val="clear" w:color="auto" w:fill="FFFFFF"/>
          </w:tcPr>
          <w:p w14:paraId="7C69E151" w14:textId="77777777" w:rsidR="00F7646C" w:rsidRPr="00391B4A" w:rsidRDefault="006A0B54" w:rsidP="00A951DC">
            <w:pPr>
              <w:tabs>
                <w:tab w:val="left" w:leader="dot" w:pos="4320"/>
                <w:tab w:val="right" w:leader="dot" w:pos="8280"/>
              </w:tabs>
              <w:jc w:val="center"/>
              <w:rPr>
                <w:rFonts w:ascii="Times New Roman" w:hAnsi="Times New Roman" w:cs="Times New Roman"/>
                <w:b/>
                <w:sz w:val="24"/>
                <w:szCs w:val="24"/>
              </w:rPr>
            </w:pPr>
            <w:r w:rsidRPr="00391B4A">
              <w:rPr>
                <w:rFonts w:ascii="Times New Roman" w:hAnsi="Times New Roman" w:cs="Times New Roman"/>
                <w:b/>
                <w:sz w:val="24"/>
                <w:szCs w:val="24"/>
              </w:rPr>
              <w:t>Tổng số</w:t>
            </w:r>
          </w:p>
          <w:p w14:paraId="7EC26835" w14:textId="2E292B2B" w:rsidR="009172D5" w:rsidRPr="00391B4A" w:rsidRDefault="009172D5" w:rsidP="00A951DC">
            <w:pPr>
              <w:tabs>
                <w:tab w:val="left" w:leader="dot" w:pos="4320"/>
                <w:tab w:val="right" w:leader="dot" w:pos="8280"/>
              </w:tabs>
              <w:jc w:val="center"/>
              <w:rPr>
                <w:rFonts w:ascii="Times New Roman" w:hAnsi="Times New Roman" w:cs="Times New Roman"/>
                <w:b/>
                <w:sz w:val="24"/>
                <w:szCs w:val="24"/>
              </w:rPr>
            </w:pPr>
          </w:p>
        </w:tc>
        <w:tc>
          <w:tcPr>
            <w:tcW w:w="1544" w:type="pct"/>
            <w:tcBorders>
              <w:top w:val="single" w:sz="4" w:space="0" w:color="auto"/>
              <w:left w:val="single" w:sz="4" w:space="0" w:color="auto"/>
              <w:bottom w:val="single" w:sz="4" w:space="0" w:color="auto"/>
              <w:right w:val="single" w:sz="4" w:space="0" w:color="auto"/>
            </w:tcBorders>
            <w:shd w:val="clear" w:color="auto" w:fill="FFFFFF"/>
            <w:vAlign w:val="center"/>
          </w:tcPr>
          <w:p w14:paraId="0324B0D8" w14:textId="09B80A88" w:rsidR="006A0B54" w:rsidRPr="00391B4A" w:rsidRDefault="001B23A8" w:rsidP="00A951DC">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b/>
                <w:sz w:val="24"/>
                <w:szCs w:val="24"/>
              </w:rPr>
              <w:t>0</w:t>
            </w:r>
          </w:p>
        </w:tc>
      </w:tr>
    </w:tbl>
    <w:p w14:paraId="083EF951" w14:textId="77777777" w:rsidR="003C79BD" w:rsidRPr="00391B4A" w:rsidRDefault="003C79BD" w:rsidP="00A951DC">
      <w:pPr>
        <w:rPr>
          <w:rFonts w:ascii="Times New Roman" w:hAnsi="Times New Roman" w:cs="Times New Roman"/>
          <w:b/>
          <w:sz w:val="24"/>
          <w:szCs w:val="24"/>
        </w:rPr>
      </w:pPr>
    </w:p>
    <w:p w14:paraId="39B2F70E" w14:textId="40693364" w:rsidR="006070D2" w:rsidRPr="00391B4A" w:rsidRDefault="006A0B54" w:rsidP="00A951DC">
      <w:pPr>
        <w:ind w:left="720" w:hanging="720"/>
        <w:jc w:val="both"/>
        <w:rPr>
          <w:rFonts w:ascii="Times New Roman" w:hAnsi="Times New Roman" w:cs="Times New Roman"/>
          <w:b/>
          <w:sz w:val="24"/>
          <w:szCs w:val="24"/>
        </w:rPr>
      </w:pPr>
      <w:r w:rsidRPr="00391B4A">
        <w:rPr>
          <w:rFonts w:ascii="Times New Roman" w:hAnsi="Times New Roman" w:cs="Times New Roman"/>
          <w:b/>
          <w:sz w:val="24"/>
          <w:szCs w:val="24"/>
        </w:rPr>
        <w:t xml:space="preserve">8. </w:t>
      </w:r>
      <w:r w:rsidR="006070D2" w:rsidRPr="00391B4A">
        <w:rPr>
          <w:rFonts w:ascii="Times New Roman" w:hAnsi="Times New Roman" w:cs="Times New Roman"/>
          <w:b/>
          <w:sz w:val="24"/>
          <w:szCs w:val="24"/>
        </w:rPr>
        <w:tab/>
      </w:r>
      <w:r w:rsidR="00135076" w:rsidRPr="00391B4A">
        <w:rPr>
          <w:rFonts w:ascii="Times New Roman" w:hAnsi="Times New Roman" w:cs="Times New Roman"/>
          <w:b/>
          <w:sz w:val="24"/>
          <w:szCs w:val="24"/>
        </w:rPr>
        <w:t>C</w:t>
      </w:r>
      <w:r w:rsidRPr="00391B4A">
        <w:rPr>
          <w:rFonts w:ascii="Times New Roman" w:hAnsi="Times New Roman" w:cs="Times New Roman"/>
          <w:b/>
          <w:sz w:val="24"/>
          <w:szCs w:val="24"/>
        </w:rPr>
        <w:t>ổ đông sáng lập</w:t>
      </w:r>
      <w:r w:rsidRPr="00391B4A">
        <w:rPr>
          <w:rFonts w:ascii="Times New Roman" w:hAnsi="Times New Roman" w:cs="Times New Roman"/>
          <w:sz w:val="24"/>
          <w:szCs w:val="24"/>
        </w:rPr>
        <w:t xml:space="preserve"> </w:t>
      </w:r>
      <w:r w:rsidRPr="00391B4A">
        <w:rPr>
          <w:rFonts w:ascii="Times New Roman" w:hAnsi="Times New Roman" w:cs="Times New Roman"/>
          <w:i/>
          <w:sz w:val="24"/>
          <w:szCs w:val="24"/>
        </w:rPr>
        <w:t xml:space="preserve">(kê khai theo </w:t>
      </w:r>
      <w:r w:rsidR="00FA417E" w:rsidRPr="00391B4A">
        <w:rPr>
          <w:rFonts w:ascii="Times New Roman" w:hAnsi="Times New Roman" w:cs="Times New Roman"/>
          <w:i/>
          <w:sz w:val="24"/>
          <w:szCs w:val="24"/>
        </w:rPr>
        <w:t>Phụ lục I-7 ban hành kèm theo Thông tư số 01/2021/TT-BKHĐT</w:t>
      </w:r>
      <w:r w:rsidRPr="00391B4A">
        <w:rPr>
          <w:rFonts w:ascii="Times New Roman" w:hAnsi="Times New Roman" w:cs="Times New Roman"/>
          <w:i/>
          <w:sz w:val="24"/>
          <w:szCs w:val="24"/>
        </w:rPr>
        <w:t>)</w:t>
      </w:r>
      <w:r w:rsidR="00D07EE5" w:rsidRPr="003B2A7A">
        <w:rPr>
          <w:rFonts w:ascii="Times New Roman" w:hAnsi="Times New Roman" w:cs="Times New Roman"/>
          <w:iCs/>
          <w:sz w:val="24"/>
          <w:szCs w:val="24"/>
        </w:rPr>
        <w:t>:</w:t>
      </w:r>
      <w:r w:rsidR="00FA417E" w:rsidRPr="00391B4A">
        <w:rPr>
          <w:rFonts w:ascii="Times New Roman" w:hAnsi="Times New Roman" w:cs="Times New Roman"/>
          <w:sz w:val="24"/>
          <w:szCs w:val="24"/>
        </w:rPr>
        <w:t xml:space="preserve"> Gửi kèm</w:t>
      </w:r>
      <w:ins w:id="7" w:author="Thi Nguyen | Apolat" w:date="2024-11-06T15:12:00Z">
        <w:r w:rsidR="00D07EE5" w:rsidRPr="00D07EE5">
          <w:t xml:space="preserve"> </w:t>
        </w:r>
        <w:r w:rsidR="00D07EE5" w:rsidRPr="00D07EE5">
          <w:rPr>
            <w:rFonts w:ascii="Times New Roman" w:hAnsi="Times New Roman" w:cs="Times New Roman"/>
            <w:sz w:val="24"/>
            <w:szCs w:val="24"/>
          </w:rPr>
          <w:t>Phụ lục I-7</w:t>
        </w:r>
        <w:r w:rsidR="00D07EE5">
          <w:rPr>
            <w:rFonts w:ascii="Times New Roman" w:hAnsi="Times New Roman" w:cs="Times New Roman"/>
            <w:sz w:val="24"/>
            <w:szCs w:val="24"/>
          </w:rPr>
          <w:t>.</w:t>
        </w:r>
      </w:ins>
      <w:del w:id="8" w:author="Thi Nguyen | Apolat" w:date="2024-11-06T15:12:00Z">
        <w:r w:rsidR="00FA417E" w:rsidRPr="00391B4A" w:rsidDel="00D07EE5">
          <w:rPr>
            <w:rFonts w:ascii="Times New Roman" w:hAnsi="Times New Roman" w:cs="Times New Roman"/>
            <w:sz w:val="24"/>
            <w:szCs w:val="24"/>
          </w:rPr>
          <w:delText xml:space="preserve"> (Nếu có)</w:delText>
        </w:r>
      </w:del>
    </w:p>
    <w:p w14:paraId="4012A856" w14:textId="77777777" w:rsidR="000B6A3A" w:rsidRPr="00391B4A" w:rsidRDefault="000B6A3A" w:rsidP="00A951DC">
      <w:pPr>
        <w:jc w:val="both"/>
        <w:rPr>
          <w:rFonts w:ascii="Times New Roman" w:hAnsi="Times New Roman" w:cs="Times New Roman"/>
          <w:sz w:val="24"/>
          <w:szCs w:val="24"/>
        </w:rPr>
      </w:pPr>
    </w:p>
    <w:p w14:paraId="1E0EE19D" w14:textId="1D8B2682" w:rsidR="003148BD" w:rsidRPr="00391B4A" w:rsidRDefault="000B6A3A" w:rsidP="00A951DC">
      <w:pPr>
        <w:pStyle w:val="ListParagraph"/>
        <w:tabs>
          <w:tab w:val="left" w:leader="dot" w:pos="8789"/>
        </w:tabs>
        <w:suppressAutoHyphens/>
        <w:jc w:val="both"/>
        <w:rPr>
          <w:rFonts w:ascii="Times New Roman" w:hAnsi="Times New Roman" w:cs="Times New Roman"/>
          <w:sz w:val="24"/>
          <w:szCs w:val="24"/>
          <w:lang w:eastAsia="zh-CN"/>
        </w:rPr>
      </w:pPr>
      <w:bookmarkStart w:id="9" w:name="_Hlk69746147"/>
      <w:r w:rsidRPr="00391B4A">
        <w:rPr>
          <w:rFonts w:ascii="Times New Roman" w:hAnsi="Times New Roman" w:cs="Times New Roman"/>
          <w:sz w:val="24"/>
          <w:szCs w:val="24"/>
          <w:lang w:eastAsia="zh-CN"/>
        </w:rPr>
        <w:t xml:space="preserve">Thông tin về </w:t>
      </w:r>
      <w:r w:rsidR="003148BD" w:rsidRPr="00391B4A">
        <w:rPr>
          <w:rFonts w:ascii="Times New Roman" w:hAnsi="Times New Roman" w:cs="Times New Roman"/>
          <w:sz w:val="24"/>
          <w:szCs w:val="24"/>
          <w:lang w:eastAsia="zh-CN"/>
        </w:rPr>
        <w:t xml:space="preserve">người đại diện theo pháp luật/người đại diện theo ủy quyền của cổ đông sáng lập là tổ chức </w:t>
      </w:r>
      <w:r w:rsidR="003148BD" w:rsidRPr="00391B4A">
        <w:rPr>
          <w:rFonts w:ascii="Times New Roman" w:hAnsi="Times New Roman" w:cs="Times New Roman"/>
          <w:i/>
          <w:iCs/>
          <w:sz w:val="24"/>
          <w:szCs w:val="24"/>
          <w:lang w:eastAsia="zh-CN"/>
        </w:rPr>
        <w:t>(kê khai theo phụ lục I-10 ban hành kèm theo Thông tư số 01/2021/TT-BKHĐT)</w:t>
      </w:r>
      <w:r w:rsidR="003148BD" w:rsidRPr="00391B4A">
        <w:rPr>
          <w:rFonts w:ascii="Times New Roman" w:hAnsi="Times New Roman" w:cs="Times New Roman"/>
          <w:sz w:val="24"/>
          <w:szCs w:val="24"/>
          <w:lang w:eastAsia="zh-CN"/>
        </w:rPr>
        <w:t xml:space="preserve">: Gửi kèm </w:t>
      </w:r>
      <w:commentRangeStart w:id="10"/>
      <w:ins w:id="11" w:author="Thi Nguyen | Apolat" w:date="2024-11-06T15:12:00Z">
        <w:r w:rsidR="00D07EE5" w:rsidRPr="00D07EE5">
          <w:rPr>
            <w:rFonts w:ascii="Times New Roman" w:hAnsi="Times New Roman" w:cs="Times New Roman"/>
            <w:sz w:val="24"/>
            <w:szCs w:val="24"/>
            <w:lang w:eastAsia="zh-CN"/>
          </w:rPr>
          <w:t>phụ lục I-10</w:t>
        </w:r>
      </w:ins>
      <w:del w:id="12" w:author="Thi Nguyen | Apolat" w:date="2024-11-06T15:12:00Z">
        <w:r w:rsidR="003148BD" w:rsidRPr="00391B4A" w:rsidDel="00D07EE5">
          <w:rPr>
            <w:rFonts w:ascii="Times New Roman" w:hAnsi="Times New Roman" w:cs="Times New Roman"/>
            <w:sz w:val="24"/>
            <w:szCs w:val="24"/>
            <w:lang w:eastAsia="zh-CN"/>
          </w:rPr>
          <w:delText>(nếu có)</w:delText>
        </w:r>
      </w:del>
      <w:r w:rsidR="003148BD" w:rsidRPr="00391B4A">
        <w:rPr>
          <w:rFonts w:ascii="Times New Roman" w:hAnsi="Times New Roman" w:cs="Times New Roman"/>
          <w:sz w:val="24"/>
          <w:szCs w:val="24"/>
          <w:lang w:eastAsia="zh-CN"/>
        </w:rPr>
        <w:t>.</w:t>
      </w:r>
      <w:commentRangeEnd w:id="10"/>
      <w:r w:rsidR="009151A0">
        <w:rPr>
          <w:rStyle w:val="CommentReference"/>
        </w:rPr>
        <w:commentReference w:id="10"/>
      </w:r>
    </w:p>
    <w:bookmarkEnd w:id="9"/>
    <w:p w14:paraId="623F8314" w14:textId="77777777" w:rsidR="00FB2155" w:rsidRPr="00391B4A" w:rsidRDefault="00FB2155" w:rsidP="00A951DC">
      <w:pPr>
        <w:pStyle w:val="ListParagraph"/>
        <w:tabs>
          <w:tab w:val="left" w:leader="dot" w:pos="8789"/>
        </w:tabs>
        <w:suppressAutoHyphens/>
        <w:jc w:val="both"/>
        <w:rPr>
          <w:rFonts w:ascii="Times New Roman" w:hAnsi="Times New Roman" w:cs="Times New Roman"/>
          <w:sz w:val="24"/>
          <w:szCs w:val="24"/>
        </w:rPr>
      </w:pPr>
    </w:p>
    <w:p w14:paraId="0FEBAD11" w14:textId="5873739E" w:rsidR="00402358" w:rsidRPr="00391B4A" w:rsidRDefault="006A0B54" w:rsidP="00A951DC">
      <w:pPr>
        <w:ind w:left="720" w:hanging="720"/>
        <w:jc w:val="both"/>
        <w:rPr>
          <w:rFonts w:ascii="Times New Roman" w:hAnsi="Times New Roman" w:cs="Times New Roman"/>
          <w:i/>
          <w:sz w:val="24"/>
          <w:szCs w:val="24"/>
        </w:rPr>
      </w:pPr>
      <w:r w:rsidRPr="00391B4A">
        <w:rPr>
          <w:rFonts w:ascii="Times New Roman" w:hAnsi="Times New Roman" w:cs="Times New Roman"/>
          <w:b/>
          <w:sz w:val="24"/>
          <w:szCs w:val="24"/>
        </w:rPr>
        <w:t xml:space="preserve">9. </w:t>
      </w:r>
      <w:r w:rsidR="002104A1" w:rsidRPr="00391B4A">
        <w:rPr>
          <w:rFonts w:ascii="Times New Roman" w:hAnsi="Times New Roman" w:cs="Times New Roman"/>
          <w:b/>
          <w:sz w:val="24"/>
          <w:szCs w:val="24"/>
        </w:rPr>
        <w:tab/>
      </w:r>
      <w:r w:rsidR="00135076" w:rsidRPr="00391B4A">
        <w:rPr>
          <w:rFonts w:ascii="Times New Roman" w:hAnsi="Times New Roman" w:cs="Times New Roman"/>
          <w:b/>
          <w:sz w:val="24"/>
          <w:szCs w:val="24"/>
        </w:rPr>
        <w:t>C</w:t>
      </w:r>
      <w:r w:rsidRPr="00391B4A">
        <w:rPr>
          <w:rFonts w:ascii="Times New Roman" w:hAnsi="Times New Roman" w:cs="Times New Roman"/>
          <w:b/>
          <w:sz w:val="24"/>
          <w:szCs w:val="24"/>
        </w:rPr>
        <w:t>ổ đông là nhà đầu tư nước ngoài</w:t>
      </w:r>
      <w:r w:rsidRPr="00391B4A">
        <w:rPr>
          <w:rFonts w:ascii="Times New Roman" w:hAnsi="Times New Roman" w:cs="Times New Roman"/>
          <w:sz w:val="24"/>
          <w:szCs w:val="24"/>
        </w:rPr>
        <w:t xml:space="preserve"> </w:t>
      </w:r>
      <w:r w:rsidR="00402358" w:rsidRPr="00391B4A">
        <w:rPr>
          <w:rFonts w:ascii="Times New Roman" w:hAnsi="Times New Roman" w:cs="Times New Roman"/>
          <w:i/>
          <w:iCs/>
          <w:sz w:val="24"/>
          <w:szCs w:val="24"/>
        </w:rPr>
        <w:t>(kê khai theo Phụ lục I-8 ban hành kèm theo Thông tư số 01/2021/TT-BKHĐT)</w:t>
      </w:r>
      <w:r w:rsidR="003668AA">
        <w:rPr>
          <w:rFonts w:ascii="Times New Roman" w:hAnsi="Times New Roman" w:cs="Times New Roman"/>
          <w:sz w:val="24"/>
          <w:szCs w:val="24"/>
        </w:rPr>
        <w:t>:</w:t>
      </w:r>
      <w:r w:rsidR="00402358" w:rsidRPr="00391B4A">
        <w:rPr>
          <w:rFonts w:ascii="Times New Roman" w:hAnsi="Times New Roman" w:cs="Times New Roman"/>
          <w:sz w:val="24"/>
          <w:szCs w:val="24"/>
        </w:rPr>
        <w:t xml:space="preserve"> Gửi kèm </w:t>
      </w:r>
      <w:commentRangeStart w:id="13"/>
      <w:ins w:id="14" w:author="Thi Nguyen | Apolat" w:date="2024-11-06T15:12:00Z">
        <w:r w:rsidR="00CB193F" w:rsidRPr="00D07EE5">
          <w:rPr>
            <w:rFonts w:ascii="Times New Roman" w:hAnsi="Times New Roman" w:cs="Times New Roman"/>
            <w:sz w:val="24"/>
            <w:szCs w:val="24"/>
          </w:rPr>
          <w:t>Phụ lục I-</w:t>
        </w:r>
      </w:ins>
      <w:ins w:id="15" w:author="Drew Intern 13" w:date="2025-01-03T17:58:00Z">
        <w:r w:rsidR="008E6909">
          <w:rPr>
            <w:rFonts w:ascii="Times New Roman" w:hAnsi="Times New Roman" w:cs="Times New Roman"/>
            <w:sz w:val="24"/>
            <w:szCs w:val="24"/>
          </w:rPr>
          <w:t>8</w:t>
        </w:r>
      </w:ins>
      <w:ins w:id="16" w:author="Thi Nguyen | Apolat" w:date="2024-11-06T15:12:00Z">
        <w:r w:rsidR="00CB193F">
          <w:rPr>
            <w:rFonts w:ascii="Times New Roman" w:hAnsi="Times New Roman" w:cs="Times New Roman"/>
            <w:sz w:val="24"/>
            <w:szCs w:val="24"/>
          </w:rPr>
          <w:t>.</w:t>
        </w:r>
      </w:ins>
      <w:del w:id="17" w:author="Thi Nguyen | Apolat" w:date="2024-11-06T15:12:00Z">
        <w:r w:rsidR="00CB193F" w:rsidRPr="00391B4A" w:rsidDel="00D07EE5">
          <w:rPr>
            <w:rFonts w:ascii="Times New Roman" w:hAnsi="Times New Roman" w:cs="Times New Roman"/>
            <w:sz w:val="24"/>
            <w:szCs w:val="24"/>
          </w:rPr>
          <w:delText xml:space="preserve"> (Nếu có)</w:delText>
        </w:r>
      </w:del>
      <w:commentRangeEnd w:id="13"/>
      <w:r w:rsidR="00D20119">
        <w:rPr>
          <w:rStyle w:val="CommentReference"/>
        </w:rPr>
        <w:commentReference w:id="13"/>
      </w:r>
    </w:p>
    <w:p w14:paraId="34CA1E8C" w14:textId="66FC77CC" w:rsidR="00135076" w:rsidRPr="00391B4A" w:rsidRDefault="006070D2" w:rsidP="00A951DC">
      <w:pPr>
        <w:ind w:left="720" w:hanging="720"/>
        <w:jc w:val="both"/>
        <w:rPr>
          <w:rFonts w:ascii="Times New Roman" w:hAnsi="Times New Roman" w:cs="Times New Roman"/>
          <w:sz w:val="24"/>
          <w:szCs w:val="24"/>
        </w:rPr>
      </w:pPr>
      <w:r w:rsidRPr="00391B4A" w:rsidDel="006070D2">
        <w:rPr>
          <w:rFonts w:ascii="Times New Roman" w:hAnsi="Times New Roman" w:cs="Times New Roman"/>
          <w:i/>
          <w:sz w:val="24"/>
          <w:szCs w:val="24"/>
        </w:rPr>
        <w:t xml:space="preserve"> </w:t>
      </w:r>
    </w:p>
    <w:p w14:paraId="2F8DE5D4" w14:textId="091A3ACA" w:rsidR="008E5068" w:rsidRPr="00391B4A" w:rsidRDefault="008E5068" w:rsidP="00A951DC">
      <w:pPr>
        <w:pStyle w:val="ListParagraph"/>
        <w:numPr>
          <w:ilvl w:val="0"/>
          <w:numId w:val="8"/>
        </w:numPr>
        <w:ind w:left="709" w:hanging="709"/>
        <w:jc w:val="both"/>
        <w:rPr>
          <w:rFonts w:ascii="Times New Roman" w:hAnsi="Times New Roman" w:cs="Times New Roman"/>
          <w:sz w:val="24"/>
          <w:szCs w:val="24"/>
        </w:rPr>
      </w:pPr>
      <w:r w:rsidRPr="00391B4A">
        <w:rPr>
          <w:rFonts w:ascii="Times New Roman" w:eastAsia="Arial Unicode MS" w:hAnsi="Times New Roman" w:cs="Times New Roman"/>
          <w:color w:val="000000"/>
          <w:sz w:val="24"/>
          <w:szCs w:val="24"/>
          <w:lang w:val="vi-VN" w:eastAsia="vi-VN"/>
        </w:rPr>
        <w:t xml:space="preserve">Thông </w:t>
      </w:r>
      <w:r w:rsidRPr="00391B4A">
        <w:rPr>
          <w:rFonts w:ascii="Times New Roman" w:eastAsia="Arial Unicode MS" w:hAnsi="Times New Roman" w:cs="Times New Roman"/>
          <w:color w:val="000000"/>
          <w:sz w:val="24"/>
          <w:szCs w:val="24"/>
          <w:lang w:eastAsia="vi-VN"/>
        </w:rPr>
        <w:t>tin</w:t>
      </w:r>
      <w:r w:rsidRPr="00391B4A">
        <w:rPr>
          <w:rFonts w:ascii="Times New Roman" w:eastAsia="Arial Unicode MS" w:hAnsi="Times New Roman" w:cs="Times New Roman"/>
          <w:color w:val="000000"/>
          <w:sz w:val="24"/>
          <w:szCs w:val="24"/>
          <w:lang w:val="vi-VN" w:eastAsia="vi-VN"/>
        </w:rPr>
        <w:t xml:space="preserve"> về người đại diện theo pháp luật/người đại diện theo ủy quyền của cổ </w:t>
      </w:r>
      <w:r w:rsidRPr="00391B4A">
        <w:rPr>
          <w:rFonts w:ascii="Times New Roman" w:eastAsia="Arial Unicode MS" w:hAnsi="Times New Roman" w:cs="Times New Roman"/>
          <w:color w:val="000000"/>
          <w:sz w:val="24"/>
          <w:szCs w:val="24"/>
          <w:lang w:eastAsia="vi-VN"/>
        </w:rPr>
        <w:t>đông</w:t>
      </w:r>
      <w:r w:rsidRPr="00391B4A">
        <w:rPr>
          <w:rFonts w:ascii="Times New Roman" w:eastAsia="Arial Unicode MS" w:hAnsi="Times New Roman" w:cs="Times New Roman"/>
          <w:color w:val="000000"/>
          <w:sz w:val="24"/>
          <w:szCs w:val="24"/>
          <w:lang w:val="vi-VN" w:eastAsia="vi-VN"/>
        </w:rPr>
        <w:t xml:space="preserve"> l</w:t>
      </w:r>
      <w:r w:rsidRPr="00391B4A">
        <w:rPr>
          <w:rFonts w:ascii="Times New Roman" w:eastAsia="Arial Unicode MS" w:hAnsi="Times New Roman" w:cs="Times New Roman"/>
          <w:color w:val="000000"/>
          <w:sz w:val="24"/>
          <w:szCs w:val="24"/>
          <w:lang w:eastAsia="vi-VN"/>
        </w:rPr>
        <w:t>à</w:t>
      </w:r>
      <w:r w:rsidRPr="00391B4A">
        <w:rPr>
          <w:rFonts w:ascii="Times New Roman" w:eastAsia="Arial Unicode MS" w:hAnsi="Times New Roman" w:cs="Times New Roman"/>
          <w:color w:val="000000"/>
          <w:sz w:val="24"/>
          <w:szCs w:val="24"/>
          <w:lang w:val="vi-VN" w:eastAsia="vi-VN"/>
        </w:rPr>
        <w:t xml:space="preserve"> nhà đầu tư nước ngoài </w:t>
      </w:r>
      <w:r w:rsidRPr="00391B4A">
        <w:rPr>
          <w:rFonts w:ascii="Times New Roman" w:eastAsia="Arial Unicode MS" w:hAnsi="Times New Roman" w:cs="Times New Roman"/>
          <w:color w:val="000000"/>
          <w:sz w:val="24"/>
          <w:szCs w:val="24"/>
          <w:lang w:eastAsia="vi-VN"/>
        </w:rPr>
        <w:t>là</w:t>
      </w:r>
      <w:r w:rsidRPr="00391B4A">
        <w:rPr>
          <w:rFonts w:ascii="Times New Roman" w:eastAsia="Arial Unicode MS" w:hAnsi="Times New Roman" w:cs="Times New Roman"/>
          <w:color w:val="000000"/>
          <w:sz w:val="24"/>
          <w:szCs w:val="24"/>
          <w:lang w:val="vi-VN" w:eastAsia="vi-VN"/>
        </w:rPr>
        <w:t xml:space="preserve"> tổ chức (</w:t>
      </w:r>
      <w:r w:rsidRPr="00391B4A">
        <w:rPr>
          <w:rFonts w:ascii="Times New Roman" w:eastAsia="Arial Unicode MS" w:hAnsi="Times New Roman" w:cs="Times New Roman"/>
          <w:i/>
          <w:iCs/>
          <w:color w:val="000000"/>
          <w:sz w:val="24"/>
          <w:szCs w:val="24"/>
          <w:lang w:eastAsia="vi-VN"/>
        </w:rPr>
        <w:t>kê</w:t>
      </w:r>
      <w:r w:rsidRPr="00391B4A">
        <w:rPr>
          <w:rFonts w:ascii="Times New Roman" w:eastAsia="Arial Unicode MS" w:hAnsi="Times New Roman" w:cs="Times New Roman"/>
          <w:i/>
          <w:iCs/>
          <w:color w:val="000000"/>
          <w:sz w:val="24"/>
          <w:szCs w:val="24"/>
          <w:lang w:val="vi-VN" w:eastAsia="vi-VN"/>
        </w:rPr>
        <w:t xml:space="preserve"> khai theo Phụ </w:t>
      </w:r>
      <w:r w:rsidRPr="00391B4A">
        <w:rPr>
          <w:rFonts w:ascii="Times New Roman" w:eastAsia="Arial Unicode MS" w:hAnsi="Times New Roman" w:cs="Times New Roman"/>
          <w:i/>
          <w:iCs/>
          <w:color w:val="000000"/>
          <w:sz w:val="24"/>
          <w:szCs w:val="24"/>
          <w:lang w:eastAsia="vi-VN"/>
        </w:rPr>
        <w:t>l</w:t>
      </w:r>
      <w:r w:rsidRPr="00391B4A">
        <w:rPr>
          <w:rFonts w:ascii="Times New Roman" w:eastAsia="Arial Unicode MS" w:hAnsi="Times New Roman" w:cs="Times New Roman"/>
          <w:i/>
          <w:iCs/>
          <w:color w:val="000000"/>
          <w:sz w:val="24"/>
          <w:szCs w:val="24"/>
          <w:lang w:val="vi-VN" w:eastAsia="vi-VN"/>
        </w:rPr>
        <w:t xml:space="preserve">ục </w:t>
      </w:r>
      <w:r w:rsidRPr="00391B4A">
        <w:rPr>
          <w:rFonts w:ascii="Times New Roman" w:eastAsia="Arial Unicode MS" w:hAnsi="Times New Roman" w:cs="Times New Roman"/>
          <w:i/>
          <w:iCs/>
          <w:color w:val="000000"/>
          <w:sz w:val="24"/>
          <w:szCs w:val="24"/>
          <w:lang w:eastAsia="vi-VN"/>
        </w:rPr>
        <w:t>I</w:t>
      </w:r>
      <w:r w:rsidRPr="00391B4A">
        <w:rPr>
          <w:rFonts w:ascii="Times New Roman" w:eastAsia="Arial Unicode MS" w:hAnsi="Times New Roman" w:cs="Times New Roman"/>
          <w:i/>
          <w:iCs/>
          <w:color w:val="000000"/>
          <w:sz w:val="24"/>
          <w:szCs w:val="24"/>
          <w:lang w:val="vi-VN" w:eastAsia="vi-VN"/>
        </w:rPr>
        <w:t>-10 ban hành kèm theo Thông tư số 01/202</w:t>
      </w:r>
      <w:r w:rsidRPr="00391B4A">
        <w:rPr>
          <w:rFonts w:ascii="Times New Roman" w:eastAsia="Arial Unicode MS" w:hAnsi="Times New Roman" w:cs="Times New Roman"/>
          <w:i/>
          <w:iCs/>
          <w:color w:val="000000"/>
          <w:sz w:val="24"/>
          <w:szCs w:val="24"/>
          <w:lang w:eastAsia="vi-VN"/>
        </w:rPr>
        <w:t>1</w:t>
      </w:r>
      <w:r w:rsidRPr="00391B4A">
        <w:rPr>
          <w:rFonts w:ascii="Times New Roman" w:eastAsia="Arial Unicode MS" w:hAnsi="Times New Roman" w:cs="Times New Roman"/>
          <w:i/>
          <w:iCs/>
          <w:color w:val="000000"/>
          <w:sz w:val="24"/>
          <w:szCs w:val="24"/>
          <w:lang w:val="vi-VN" w:eastAsia="vi-VN"/>
        </w:rPr>
        <w:t>/TTBKHĐT)</w:t>
      </w:r>
      <w:r w:rsidRPr="00391B4A">
        <w:rPr>
          <w:rFonts w:ascii="Times New Roman" w:eastAsia="Arial Unicode MS" w:hAnsi="Times New Roman" w:cs="Times New Roman"/>
          <w:color w:val="000000"/>
          <w:sz w:val="24"/>
          <w:szCs w:val="24"/>
          <w:lang w:val="vi-VN" w:eastAsia="vi-VN"/>
        </w:rPr>
        <w:t xml:space="preserve">: Gửi </w:t>
      </w:r>
      <w:r w:rsidRPr="00391B4A">
        <w:rPr>
          <w:rFonts w:ascii="Times New Roman" w:eastAsia="Arial Unicode MS" w:hAnsi="Times New Roman" w:cs="Times New Roman"/>
          <w:color w:val="000000"/>
          <w:sz w:val="24"/>
          <w:szCs w:val="24"/>
          <w:lang w:eastAsia="vi-VN"/>
        </w:rPr>
        <w:t>kèm</w:t>
      </w:r>
      <w:r w:rsidRPr="00391B4A">
        <w:rPr>
          <w:rFonts w:ascii="Times New Roman" w:eastAsia="Arial Unicode MS" w:hAnsi="Times New Roman" w:cs="Times New Roman"/>
          <w:color w:val="000000"/>
          <w:sz w:val="24"/>
          <w:szCs w:val="24"/>
          <w:lang w:val="vi-VN" w:eastAsia="vi-VN"/>
        </w:rPr>
        <w:t xml:space="preserve"> </w:t>
      </w:r>
      <w:commentRangeStart w:id="18"/>
      <w:ins w:id="19" w:author="Thi Nguyen | Apolat" w:date="2024-11-06T15:12:00Z">
        <w:r w:rsidR="00CB193F" w:rsidRPr="00D07EE5">
          <w:rPr>
            <w:rFonts w:ascii="Times New Roman" w:hAnsi="Times New Roman" w:cs="Times New Roman"/>
            <w:sz w:val="24"/>
            <w:szCs w:val="24"/>
            <w:lang w:eastAsia="zh-CN"/>
          </w:rPr>
          <w:t>phụ lục I-10</w:t>
        </w:r>
      </w:ins>
      <w:del w:id="20" w:author="Thi Nguyen | Apolat" w:date="2024-11-06T15:12:00Z">
        <w:r w:rsidR="00CB193F" w:rsidRPr="00391B4A" w:rsidDel="00D07EE5">
          <w:rPr>
            <w:rFonts w:ascii="Times New Roman" w:hAnsi="Times New Roman" w:cs="Times New Roman"/>
            <w:sz w:val="24"/>
            <w:szCs w:val="24"/>
            <w:lang w:eastAsia="zh-CN"/>
          </w:rPr>
          <w:delText>(nếu có)</w:delText>
        </w:r>
      </w:del>
      <w:r w:rsidR="00CB193F" w:rsidRPr="00391B4A">
        <w:rPr>
          <w:rFonts w:ascii="Times New Roman" w:hAnsi="Times New Roman" w:cs="Times New Roman"/>
          <w:sz w:val="24"/>
          <w:szCs w:val="24"/>
          <w:lang w:eastAsia="zh-CN"/>
        </w:rPr>
        <w:t>.</w:t>
      </w:r>
      <w:commentRangeEnd w:id="18"/>
      <w:r w:rsidR="00CB193F">
        <w:rPr>
          <w:rStyle w:val="CommentReference"/>
        </w:rPr>
        <w:commentReference w:id="18"/>
      </w:r>
    </w:p>
    <w:p w14:paraId="0DF78EBC" w14:textId="77777777" w:rsidR="008E5068" w:rsidRPr="00391B4A" w:rsidRDefault="008E5068" w:rsidP="00A951DC">
      <w:pPr>
        <w:pStyle w:val="ListParagraph"/>
        <w:ind w:left="709"/>
        <w:jc w:val="both"/>
        <w:rPr>
          <w:rFonts w:ascii="Times New Roman" w:hAnsi="Times New Roman" w:cs="Times New Roman"/>
          <w:sz w:val="24"/>
          <w:szCs w:val="24"/>
        </w:rPr>
      </w:pPr>
    </w:p>
    <w:p w14:paraId="41246202" w14:textId="5B7C617F" w:rsidR="008E5068" w:rsidRPr="00391B4A" w:rsidRDefault="008E5068" w:rsidP="00A951DC">
      <w:pPr>
        <w:pStyle w:val="ListParagraph"/>
        <w:numPr>
          <w:ilvl w:val="0"/>
          <w:numId w:val="8"/>
        </w:numPr>
        <w:ind w:left="709" w:hanging="709"/>
        <w:jc w:val="both"/>
        <w:rPr>
          <w:rFonts w:ascii="Times New Roman" w:hAnsi="Times New Roman" w:cs="Times New Roman"/>
          <w:sz w:val="24"/>
          <w:szCs w:val="24"/>
        </w:rPr>
      </w:pPr>
      <w:r w:rsidRPr="00391B4A">
        <w:rPr>
          <w:rFonts w:ascii="Times New Roman" w:hAnsi="Times New Roman" w:cs="Times New Roman"/>
          <w:sz w:val="24"/>
          <w:szCs w:val="24"/>
          <w:lang w:eastAsia="zh-CN"/>
        </w:rPr>
        <w:t>Thông tin về Giấy chứng nhận đăng ký đầu tư (</w:t>
      </w:r>
      <w:r w:rsidRPr="00391B4A">
        <w:rPr>
          <w:rFonts w:ascii="Times New Roman" w:hAnsi="Times New Roman" w:cs="Times New Roman"/>
          <w:i/>
          <w:sz w:val="24"/>
          <w:szCs w:val="24"/>
          <w:lang w:eastAsia="zh-CN"/>
        </w:rPr>
        <w:t>kê khai trong trường hợp là nhà đầu tư được cấp Giấy chứng nhận đăng ký đầu tư theo quy định của Luật Đầu tư</w:t>
      </w:r>
      <w:r w:rsidRPr="00391B4A">
        <w:rPr>
          <w:rFonts w:ascii="Times New Roman" w:hAnsi="Times New Roman" w:cs="Times New Roman"/>
          <w:sz w:val="24"/>
          <w:szCs w:val="24"/>
          <w:lang w:eastAsia="zh-CN"/>
        </w:rPr>
        <w:t>)</w:t>
      </w:r>
      <w:r w:rsidR="003148BD" w:rsidRPr="00391B4A">
        <w:rPr>
          <w:rFonts w:ascii="Times New Roman" w:hAnsi="Times New Roman" w:cs="Times New Roman"/>
          <w:sz w:val="24"/>
          <w:szCs w:val="24"/>
          <w:lang w:eastAsia="zh-CN"/>
        </w:rPr>
        <w:t>:</w:t>
      </w:r>
    </w:p>
    <w:p w14:paraId="2BD0BEC5" w14:textId="77777777" w:rsidR="008E5068" w:rsidRPr="00391B4A" w:rsidRDefault="008E5068" w:rsidP="00A951DC">
      <w:pPr>
        <w:pStyle w:val="ListParagraph"/>
        <w:tabs>
          <w:tab w:val="left" w:leader="dot" w:pos="8789"/>
        </w:tabs>
        <w:suppressAutoHyphens/>
        <w:jc w:val="both"/>
        <w:rPr>
          <w:rFonts w:ascii="Times New Roman" w:hAnsi="Times New Roman" w:cs="Times New Roman"/>
          <w:sz w:val="24"/>
          <w:szCs w:val="24"/>
          <w:lang w:eastAsia="zh-CN"/>
        </w:rPr>
      </w:pPr>
    </w:p>
    <w:p w14:paraId="02334F75" w14:textId="4209412C" w:rsidR="008E5068" w:rsidRPr="002C37C6" w:rsidRDefault="005D577A" w:rsidP="00A951DC">
      <w:pPr>
        <w:tabs>
          <w:tab w:val="left" w:leader="dot" w:pos="8789"/>
          <w:tab w:val="left" w:leader="dot" w:pos="9072"/>
        </w:tabs>
        <w:suppressAutoHyphens/>
        <w:ind w:firstLine="709"/>
        <w:jc w:val="both"/>
        <w:rPr>
          <w:rFonts w:ascii="Times New Roman" w:hAnsi="Times New Roman" w:cs="Times New Roman"/>
          <w:color w:val="FF0000"/>
          <w:sz w:val="24"/>
          <w:szCs w:val="24"/>
          <w:lang w:val="fr-FR" w:eastAsia="zh-CN"/>
        </w:rPr>
      </w:pPr>
      <w:r w:rsidRPr="002C37C6">
        <w:rPr>
          <w:rFonts w:ascii="Times New Roman" w:hAnsi="Times New Roman" w:cs="Times New Roman"/>
          <w:color w:val="FF0000"/>
          <w:sz w:val="24"/>
          <w:szCs w:val="24"/>
          <w:lang w:val="fr-FR" w:eastAsia="zh-CN"/>
        </w:rPr>
        <w:t xml:space="preserve"> </w:t>
      </w:r>
      <w:r w:rsidR="008E5068" w:rsidRPr="002C37C6">
        <w:rPr>
          <w:rFonts w:ascii="Times New Roman" w:hAnsi="Times New Roman" w:cs="Times New Roman"/>
          <w:color w:val="FF0000"/>
          <w:sz w:val="24"/>
          <w:szCs w:val="24"/>
          <w:lang w:val="fr-FR" w:eastAsia="zh-CN"/>
        </w:rPr>
        <w:t xml:space="preserve">Mã số dự án: </w:t>
      </w:r>
      <w:r w:rsidR="00F85A6F" w:rsidRPr="002C37C6">
        <w:rPr>
          <w:rFonts w:ascii="Times New Roman" w:hAnsi="Times New Roman" w:cs="Times New Roman"/>
          <w:color w:val="FF0000"/>
          <w:sz w:val="24"/>
          <w:szCs w:val="24"/>
          <w:lang w:val="fr-FR" w:eastAsia="zh-CN"/>
        </w:rPr>
        <w:t>[MASO_IRC]</w:t>
      </w:r>
    </w:p>
    <w:p w14:paraId="057BDE59" w14:textId="77777777" w:rsidR="008E5068" w:rsidRPr="002C37C6" w:rsidRDefault="008E5068" w:rsidP="00A951DC">
      <w:pPr>
        <w:tabs>
          <w:tab w:val="left" w:leader="dot" w:pos="8789"/>
          <w:tab w:val="left" w:leader="dot" w:pos="9072"/>
        </w:tabs>
        <w:suppressAutoHyphens/>
        <w:ind w:firstLine="709"/>
        <w:jc w:val="both"/>
        <w:rPr>
          <w:rFonts w:ascii="Times New Roman" w:hAnsi="Times New Roman" w:cs="Times New Roman"/>
          <w:color w:val="FF0000"/>
          <w:sz w:val="24"/>
          <w:szCs w:val="24"/>
          <w:shd w:val="clear" w:color="auto" w:fill="FFFF00"/>
          <w:lang w:val="fr-FR" w:eastAsia="zh-CN"/>
        </w:rPr>
      </w:pPr>
    </w:p>
    <w:p w14:paraId="7C0DC191" w14:textId="4EC1C956" w:rsidR="008E5068" w:rsidRPr="002C37C6" w:rsidRDefault="00E16D13" w:rsidP="00A951DC">
      <w:pPr>
        <w:tabs>
          <w:tab w:val="left" w:leader="dot" w:pos="2410"/>
          <w:tab w:val="left" w:leader="dot" w:pos="2977"/>
          <w:tab w:val="left" w:leader="dot" w:pos="3600"/>
          <w:tab w:val="left" w:leader="dot" w:pos="8789"/>
        </w:tabs>
        <w:suppressAutoHyphens/>
        <w:ind w:firstLine="709"/>
        <w:jc w:val="both"/>
        <w:rPr>
          <w:rFonts w:ascii="Times New Roman" w:hAnsi="Times New Roman" w:cs="Times New Roman"/>
          <w:color w:val="FF0000"/>
          <w:sz w:val="24"/>
          <w:szCs w:val="24"/>
          <w:lang w:val="fr-FR" w:eastAsia="zh-CN"/>
        </w:rPr>
      </w:pPr>
      <w:r w:rsidRPr="002C37C6">
        <w:rPr>
          <w:rFonts w:ascii="Times New Roman" w:hAnsi="Times New Roman" w:cs="Times New Roman"/>
          <w:color w:val="FF0000"/>
          <w:sz w:val="24"/>
          <w:szCs w:val="24"/>
          <w:lang w:val="fr-FR" w:eastAsia="zh-CN"/>
        </w:rPr>
        <w:t xml:space="preserve"> </w:t>
      </w:r>
      <w:r w:rsidR="008E5068" w:rsidRPr="002C37C6">
        <w:rPr>
          <w:rFonts w:ascii="Times New Roman" w:hAnsi="Times New Roman" w:cs="Times New Roman"/>
          <w:color w:val="FF0000"/>
          <w:sz w:val="24"/>
          <w:szCs w:val="24"/>
          <w:lang w:val="fr-FR" w:eastAsia="zh-CN"/>
        </w:rPr>
        <w:t xml:space="preserve">Ngày cấp: </w:t>
      </w:r>
      <w:r w:rsidR="000D5AC8" w:rsidRPr="002C37C6">
        <w:rPr>
          <w:rFonts w:ascii="Times New Roman" w:hAnsi="Times New Roman" w:cs="Times New Roman"/>
          <w:color w:val="FF0000"/>
          <w:sz w:val="24"/>
          <w:szCs w:val="24"/>
          <w:lang w:val="fr-FR" w:eastAsia="zh-CN"/>
        </w:rPr>
        <w:t xml:space="preserve">[NGAYCAP_IRC_TV] </w:t>
      </w:r>
      <w:r w:rsidR="008E5068" w:rsidRPr="002C37C6">
        <w:rPr>
          <w:rFonts w:ascii="Times New Roman" w:hAnsi="Times New Roman" w:cs="Times New Roman"/>
          <w:color w:val="FF0000"/>
          <w:sz w:val="24"/>
          <w:szCs w:val="24"/>
          <w:lang w:val="fr-FR" w:eastAsia="zh-CN"/>
        </w:rPr>
        <w:t xml:space="preserve">Cơ quan cấp: </w:t>
      </w:r>
      <w:r w:rsidR="002C3759" w:rsidRPr="002C37C6">
        <w:rPr>
          <w:rFonts w:ascii="Times New Roman" w:hAnsi="Times New Roman" w:cs="Times New Roman"/>
          <w:color w:val="FF0000"/>
          <w:sz w:val="24"/>
          <w:szCs w:val="24"/>
          <w:lang w:val="fr-FR" w:eastAsia="zh-CN"/>
        </w:rPr>
        <w:t>[COQUANCAP_IRC_TV]</w:t>
      </w:r>
    </w:p>
    <w:p w14:paraId="6D7E70BC" w14:textId="77777777" w:rsidR="00FB2155" w:rsidRPr="0030631C" w:rsidRDefault="00FB2155" w:rsidP="00A951DC">
      <w:pPr>
        <w:rPr>
          <w:rFonts w:ascii="Times New Roman" w:hAnsi="Times New Roman" w:cs="Times New Roman"/>
          <w:sz w:val="24"/>
          <w:szCs w:val="24"/>
          <w:lang w:val="fr-FR"/>
        </w:rPr>
      </w:pPr>
    </w:p>
    <w:p w14:paraId="26B7C6EC" w14:textId="40F162EB" w:rsidR="006A0B54" w:rsidRPr="00A951DC" w:rsidRDefault="006A0B54" w:rsidP="00A951DC">
      <w:pPr>
        <w:rPr>
          <w:rFonts w:ascii="Times New Roman" w:hAnsi="Times New Roman" w:cs="Times New Roman"/>
          <w:b/>
          <w:sz w:val="24"/>
          <w:szCs w:val="24"/>
          <w:lang w:val="fr-FR"/>
        </w:rPr>
      </w:pPr>
      <w:bookmarkStart w:id="21" w:name="bookmark10"/>
      <w:r w:rsidRPr="00A951DC">
        <w:rPr>
          <w:rFonts w:ascii="Times New Roman" w:hAnsi="Times New Roman" w:cs="Times New Roman"/>
          <w:b/>
          <w:sz w:val="24"/>
          <w:szCs w:val="24"/>
          <w:lang w:val="fr-FR"/>
        </w:rPr>
        <w:t>1</w:t>
      </w:r>
      <w:r w:rsidR="00135076" w:rsidRPr="00A951DC">
        <w:rPr>
          <w:rFonts w:ascii="Times New Roman" w:hAnsi="Times New Roman" w:cs="Times New Roman"/>
          <w:b/>
          <w:sz w:val="24"/>
          <w:szCs w:val="24"/>
          <w:lang w:val="fr-FR"/>
        </w:rPr>
        <w:t>0</w:t>
      </w:r>
      <w:r w:rsidRPr="00A951DC">
        <w:rPr>
          <w:rFonts w:ascii="Times New Roman" w:hAnsi="Times New Roman" w:cs="Times New Roman"/>
          <w:b/>
          <w:sz w:val="24"/>
          <w:szCs w:val="24"/>
          <w:lang w:val="fr-FR"/>
        </w:rPr>
        <w:t xml:space="preserve">. </w:t>
      </w:r>
      <w:r w:rsidR="002104A1" w:rsidRPr="00A951DC">
        <w:rPr>
          <w:rFonts w:ascii="Times New Roman" w:hAnsi="Times New Roman" w:cs="Times New Roman"/>
          <w:b/>
          <w:sz w:val="24"/>
          <w:szCs w:val="24"/>
          <w:lang w:val="fr-FR"/>
        </w:rPr>
        <w:tab/>
      </w:r>
      <w:r w:rsidRPr="00A951DC">
        <w:rPr>
          <w:rFonts w:ascii="Times New Roman" w:hAnsi="Times New Roman" w:cs="Times New Roman"/>
          <w:b/>
          <w:sz w:val="24"/>
          <w:szCs w:val="24"/>
          <w:lang w:val="fr-FR"/>
        </w:rPr>
        <w:t>Người đại diện theo pháp luật</w:t>
      </w:r>
      <w:r w:rsidR="00345A76" w:rsidRPr="00391B4A">
        <w:rPr>
          <w:rStyle w:val="FootnoteReference"/>
          <w:rFonts w:ascii="Times New Roman" w:hAnsi="Times New Roman" w:cs="Times New Roman"/>
          <w:b/>
          <w:sz w:val="24"/>
          <w:szCs w:val="24"/>
        </w:rPr>
        <w:footnoteReference w:id="7"/>
      </w:r>
      <w:r w:rsidRPr="00A951DC">
        <w:rPr>
          <w:rFonts w:ascii="Times New Roman" w:hAnsi="Times New Roman" w:cs="Times New Roman"/>
          <w:b/>
          <w:sz w:val="24"/>
          <w:szCs w:val="24"/>
          <w:lang w:val="fr-FR"/>
        </w:rPr>
        <w:t>:</w:t>
      </w:r>
      <w:bookmarkEnd w:id="21"/>
    </w:p>
    <w:p w14:paraId="7357117D" w14:textId="77777777" w:rsidR="00FB2155" w:rsidRPr="00A951DC" w:rsidRDefault="00FB2155" w:rsidP="00A951DC">
      <w:pPr>
        <w:rPr>
          <w:rFonts w:ascii="Times New Roman" w:hAnsi="Times New Roman" w:cs="Times New Roman"/>
          <w:b/>
          <w:sz w:val="24"/>
          <w:szCs w:val="24"/>
          <w:lang w:val="fr-FR"/>
        </w:rPr>
      </w:pPr>
    </w:p>
    <w:p w14:paraId="6E46ECBB" w14:textId="442E0CB2" w:rsidR="006A0B54" w:rsidRPr="00CB1FF7" w:rsidRDefault="006A0B54" w:rsidP="00A951DC">
      <w:pPr>
        <w:tabs>
          <w:tab w:val="left" w:pos="6237"/>
          <w:tab w:val="right" w:pos="7797"/>
          <w:tab w:val="right" w:leader="dot" w:pos="9360"/>
        </w:tabs>
        <w:ind w:left="720"/>
        <w:rPr>
          <w:rFonts w:ascii="Times New Roman" w:hAnsi="Times New Roman" w:cs="Times New Roman"/>
          <w:color w:val="FF0000"/>
          <w:sz w:val="24"/>
          <w:szCs w:val="24"/>
          <w:lang w:val="fr-FR" w:eastAsia="zh-CN"/>
        </w:rPr>
      </w:pPr>
      <w:r w:rsidRPr="00AB0E71">
        <w:rPr>
          <w:rFonts w:ascii="Times New Roman" w:hAnsi="Times New Roman" w:cs="Times New Roman"/>
          <w:sz w:val="24"/>
          <w:szCs w:val="24"/>
          <w:lang w:val="fr-FR" w:eastAsia="zh-CN"/>
        </w:rPr>
        <w:t xml:space="preserve">Họ và tên </w:t>
      </w:r>
      <w:r w:rsidRPr="00AB0E71">
        <w:rPr>
          <w:rFonts w:ascii="Times New Roman" w:hAnsi="Times New Roman" w:cs="Times New Roman"/>
          <w:i/>
          <w:sz w:val="24"/>
          <w:szCs w:val="24"/>
          <w:lang w:val="fr-FR" w:eastAsia="zh-CN"/>
        </w:rPr>
        <w:t>(ghi bằng chữ in hoa)</w:t>
      </w:r>
      <w:r w:rsidRPr="00AB0E71">
        <w:rPr>
          <w:rFonts w:ascii="Times New Roman" w:hAnsi="Times New Roman" w:cs="Times New Roman"/>
          <w:sz w:val="24"/>
          <w:szCs w:val="24"/>
          <w:lang w:val="fr-FR" w:eastAsia="zh-CN"/>
        </w:rPr>
        <w:t>:</w:t>
      </w:r>
      <w:r w:rsidR="00426A7D" w:rsidRPr="00AB0E71">
        <w:rPr>
          <w:rFonts w:ascii="Times New Roman" w:hAnsi="Times New Roman" w:cs="Times New Roman"/>
          <w:b/>
          <w:sz w:val="24"/>
          <w:szCs w:val="24"/>
          <w:lang w:val="fr-FR" w:eastAsia="zh-CN"/>
        </w:rPr>
        <w:t xml:space="preserve"> </w:t>
      </w:r>
      <w:r w:rsidR="00EC65A4" w:rsidRPr="00CB1FF7">
        <w:rPr>
          <w:rFonts w:ascii="Times New Roman" w:hAnsi="Times New Roman" w:cs="Times New Roman"/>
          <w:color w:val="FF0000"/>
          <w:sz w:val="24"/>
          <w:szCs w:val="24"/>
          <w:lang w:val="fr-FR"/>
        </w:rPr>
        <w:t>[TEN_DDPL_CTY_TV]</w:t>
      </w:r>
      <w:r w:rsidR="00426A7D" w:rsidRPr="00CB1FF7">
        <w:rPr>
          <w:rFonts w:ascii="Times New Roman" w:hAnsi="Times New Roman" w:cs="Times New Roman"/>
          <w:color w:val="FF0000"/>
          <w:sz w:val="24"/>
          <w:szCs w:val="24"/>
          <w:lang w:val="fr-FR"/>
        </w:rPr>
        <w:tab/>
      </w:r>
      <w:r w:rsidR="00FB2155" w:rsidRPr="00CB1FF7">
        <w:rPr>
          <w:rFonts w:ascii="Times New Roman" w:hAnsi="Times New Roman" w:cs="Times New Roman"/>
          <w:color w:val="FF0000"/>
          <w:sz w:val="24"/>
          <w:szCs w:val="24"/>
          <w:lang w:val="fr-FR"/>
        </w:rPr>
        <w:t xml:space="preserve"> </w:t>
      </w:r>
      <w:r w:rsidR="00426A7D" w:rsidRPr="00AB0E71">
        <w:rPr>
          <w:rFonts w:ascii="Times New Roman" w:hAnsi="Times New Roman" w:cs="Times New Roman"/>
          <w:sz w:val="24"/>
          <w:szCs w:val="24"/>
          <w:lang w:val="fr-FR" w:eastAsia="zh-CN"/>
        </w:rPr>
        <w:t xml:space="preserve">Giới tính: </w:t>
      </w:r>
      <w:r w:rsidR="009A780D" w:rsidRPr="00CB1FF7">
        <w:rPr>
          <w:rFonts w:ascii="Times New Roman" w:hAnsi="Times New Roman" w:cs="Times New Roman"/>
          <w:color w:val="FF0000"/>
          <w:sz w:val="24"/>
          <w:szCs w:val="24"/>
          <w:lang w:val="fr-FR" w:eastAsia="zh-CN"/>
        </w:rPr>
        <w:t>[GIOITINH_DDPL_CTY_TV]</w:t>
      </w:r>
    </w:p>
    <w:p w14:paraId="31F4B9BF" w14:textId="77777777" w:rsidR="00FB2155" w:rsidRPr="00CB1FF7" w:rsidRDefault="00FB2155" w:rsidP="00A951DC">
      <w:pPr>
        <w:tabs>
          <w:tab w:val="left" w:leader="dot" w:pos="4320"/>
          <w:tab w:val="right" w:leader="dot" w:pos="9360"/>
        </w:tabs>
        <w:ind w:left="720"/>
        <w:rPr>
          <w:rFonts w:ascii="Times New Roman" w:hAnsi="Times New Roman" w:cs="Times New Roman"/>
          <w:color w:val="FF0000"/>
          <w:sz w:val="24"/>
          <w:szCs w:val="24"/>
          <w:shd w:val="clear" w:color="auto" w:fill="FFFF00"/>
          <w:lang w:val="fr-FR" w:eastAsia="zh-CN"/>
        </w:rPr>
      </w:pPr>
    </w:p>
    <w:p w14:paraId="148698F3" w14:textId="1420B21F" w:rsidR="006A0B54" w:rsidRPr="00CB1FF7" w:rsidRDefault="006A0B54" w:rsidP="00A951DC">
      <w:pPr>
        <w:tabs>
          <w:tab w:val="left" w:leader="dot" w:pos="4320"/>
          <w:tab w:val="right" w:leader="dot" w:pos="9360"/>
        </w:tabs>
        <w:ind w:left="720"/>
        <w:rPr>
          <w:rFonts w:ascii="Times New Roman" w:hAnsi="Times New Roman" w:cs="Times New Roman"/>
          <w:color w:val="FF0000"/>
          <w:sz w:val="24"/>
          <w:szCs w:val="24"/>
          <w:lang w:val="fr-FR" w:eastAsia="zh-CN"/>
        </w:rPr>
      </w:pPr>
      <w:r w:rsidRPr="00AB0E71">
        <w:rPr>
          <w:rFonts w:ascii="Times New Roman" w:hAnsi="Times New Roman" w:cs="Times New Roman"/>
          <w:sz w:val="24"/>
          <w:szCs w:val="24"/>
          <w:lang w:val="fr-FR" w:eastAsia="zh-CN"/>
        </w:rPr>
        <w:lastRenderedPageBreak/>
        <w:t>Chức danh:</w:t>
      </w:r>
      <w:r w:rsidR="00523975" w:rsidRPr="00AB0E71">
        <w:rPr>
          <w:rFonts w:ascii="Times New Roman" w:hAnsi="Times New Roman" w:cs="Times New Roman"/>
          <w:sz w:val="24"/>
          <w:szCs w:val="24"/>
          <w:lang w:val="fr-FR" w:eastAsia="zh-CN"/>
        </w:rPr>
        <w:t xml:space="preserve"> </w:t>
      </w:r>
      <w:r w:rsidR="000E2879" w:rsidRPr="00CB1FF7">
        <w:rPr>
          <w:rFonts w:ascii="Times New Roman" w:hAnsi="Times New Roman" w:cs="Times New Roman"/>
          <w:color w:val="FF0000"/>
          <w:sz w:val="24"/>
          <w:szCs w:val="24"/>
          <w:lang w:val="fr-FR"/>
        </w:rPr>
        <w:t>[CHUCDANH_DDPL_CTY_TV]</w:t>
      </w:r>
    </w:p>
    <w:p w14:paraId="0AA65D79" w14:textId="77777777" w:rsidR="00FB2155" w:rsidRPr="00CB1FF7" w:rsidRDefault="00FB2155" w:rsidP="00A951DC">
      <w:pPr>
        <w:tabs>
          <w:tab w:val="left" w:leader="dot" w:pos="4320"/>
          <w:tab w:val="right" w:leader="dot" w:pos="9360"/>
        </w:tabs>
        <w:ind w:left="720"/>
        <w:rPr>
          <w:rFonts w:ascii="Times New Roman" w:hAnsi="Times New Roman" w:cs="Times New Roman"/>
          <w:color w:val="FF0000"/>
          <w:sz w:val="24"/>
          <w:szCs w:val="24"/>
          <w:shd w:val="clear" w:color="auto" w:fill="FFFF00"/>
          <w:lang w:val="fr-FR" w:eastAsia="zh-CN"/>
        </w:rPr>
      </w:pPr>
    </w:p>
    <w:p w14:paraId="2B5CB177" w14:textId="7D9C19E8" w:rsidR="006A0B54" w:rsidRPr="00CB1FF7" w:rsidRDefault="006A0B54" w:rsidP="00A951DC">
      <w:pPr>
        <w:tabs>
          <w:tab w:val="left" w:leader="dot" w:pos="4320"/>
          <w:tab w:val="right" w:leader="dot" w:pos="9360"/>
        </w:tabs>
        <w:ind w:left="720"/>
        <w:rPr>
          <w:rFonts w:ascii="Times New Roman" w:hAnsi="Times New Roman" w:cs="Times New Roman"/>
          <w:color w:val="FF0000"/>
          <w:sz w:val="24"/>
          <w:szCs w:val="24"/>
          <w:lang w:val="fr-FR" w:eastAsia="zh-CN"/>
        </w:rPr>
      </w:pPr>
      <w:r w:rsidRPr="00092BC9">
        <w:rPr>
          <w:rFonts w:ascii="Times New Roman" w:hAnsi="Times New Roman" w:cs="Times New Roman"/>
          <w:sz w:val="24"/>
          <w:szCs w:val="24"/>
          <w:lang w:val="fr-FR" w:eastAsia="zh-CN"/>
        </w:rPr>
        <w:t>Sinh ngày:</w:t>
      </w:r>
      <w:r w:rsidR="00654B01" w:rsidRPr="00092BC9">
        <w:rPr>
          <w:rFonts w:ascii="Times New Roman" w:hAnsi="Times New Roman" w:cs="Times New Roman"/>
          <w:sz w:val="24"/>
          <w:szCs w:val="24"/>
          <w:lang w:val="fr-FR" w:eastAsia="zh-CN"/>
        </w:rPr>
        <w:t xml:space="preserve"> </w:t>
      </w:r>
      <w:r w:rsidR="00426A7D" w:rsidRPr="00CB1FF7">
        <w:rPr>
          <w:rFonts w:ascii="Times New Roman" w:hAnsi="Times New Roman" w:cs="Times New Roman"/>
          <w:color w:val="FF0000"/>
          <w:sz w:val="24"/>
          <w:szCs w:val="24"/>
          <w:lang w:val="fr-FR" w:eastAsia="zh-CN"/>
        </w:rPr>
        <w:t>[NGAYSINH_DDPL_CTY_TV]</w:t>
      </w:r>
      <w:r w:rsidR="00523975" w:rsidRPr="00CB1FF7">
        <w:rPr>
          <w:rFonts w:ascii="Times New Roman" w:hAnsi="Times New Roman" w:cs="Times New Roman"/>
          <w:color w:val="FF0000"/>
          <w:sz w:val="24"/>
          <w:szCs w:val="24"/>
          <w:lang w:val="pt-BR"/>
        </w:rPr>
        <w:t xml:space="preserve">           </w:t>
      </w:r>
      <w:r w:rsidRPr="00092BC9">
        <w:rPr>
          <w:rFonts w:ascii="Times New Roman" w:hAnsi="Times New Roman" w:cs="Times New Roman"/>
          <w:sz w:val="24"/>
          <w:szCs w:val="24"/>
          <w:lang w:val="fr-FR" w:eastAsia="zh-CN"/>
        </w:rPr>
        <w:t>Dân tộc:</w:t>
      </w:r>
      <w:r w:rsidR="00C21D35" w:rsidRPr="00092BC9">
        <w:rPr>
          <w:rFonts w:ascii="Times New Roman" w:hAnsi="Times New Roman" w:cs="Times New Roman"/>
          <w:sz w:val="24"/>
          <w:szCs w:val="24"/>
          <w:lang w:val="fr-FR" w:eastAsia="zh-CN"/>
        </w:rPr>
        <w:t xml:space="preserve"> </w:t>
      </w:r>
      <w:r w:rsidR="004F03AD" w:rsidRPr="00CB1FF7">
        <w:rPr>
          <w:rFonts w:ascii="Times New Roman" w:hAnsi="Times New Roman" w:cs="Times New Roman"/>
          <w:color w:val="FF0000"/>
          <w:sz w:val="24"/>
          <w:szCs w:val="24"/>
          <w:lang w:val="fr-FR" w:eastAsia="zh-CN"/>
        </w:rPr>
        <w:t>[DANTOC_DDPL_CTY_TV]</w:t>
      </w:r>
      <w:r w:rsidR="00FB2155" w:rsidRPr="00CB1FF7">
        <w:rPr>
          <w:rFonts w:ascii="Times New Roman" w:hAnsi="Times New Roman" w:cs="Times New Roman"/>
          <w:color w:val="FF0000"/>
          <w:sz w:val="24"/>
          <w:szCs w:val="24"/>
          <w:lang w:val="fr-FR" w:eastAsia="zh-CN"/>
        </w:rPr>
        <w:t xml:space="preserve">                   </w:t>
      </w:r>
      <w:r w:rsidRPr="00092BC9">
        <w:rPr>
          <w:rFonts w:ascii="Times New Roman" w:hAnsi="Times New Roman" w:cs="Times New Roman"/>
          <w:sz w:val="24"/>
          <w:szCs w:val="24"/>
          <w:lang w:val="fr-FR" w:eastAsia="zh-CN"/>
        </w:rPr>
        <w:t xml:space="preserve">Quốc tịch: </w:t>
      </w:r>
      <w:r w:rsidR="002A1679" w:rsidRPr="00CB1FF7">
        <w:rPr>
          <w:rFonts w:ascii="Times New Roman" w:hAnsi="Times New Roman" w:cs="Times New Roman"/>
          <w:color w:val="FF0000"/>
          <w:sz w:val="24"/>
          <w:szCs w:val="24"/>
          <w:lang w:val="fr-FR" w:eastAsia="zh-CN"/>
        </w:rPr>
        <w:t>[QUOCTICH_DDPL_TV]</w:t>
      </w:r>
    </w:p>
    <w:p w14:paraId="1E10F926" w14:textId="77777777" w:rsidR="00FB2155" w:rsidRPr="00A951DC" w:rsidRDefault="00FB2155" w:rsidP="00A951DC">
      <w:pPr>
        <w:tabs>
          <w:tab w:val="left" w:leader="dot" w:pos="4320"/>
          <w:tab w:val="right" w:leader="dot" w:pos="9360"/>
        </w:tabs>
        <w:ind w:left="720"/>
        <w:rPr>
          <w:rFonts w:ascii="Times New Roman" w:hAnsi="Times New Roman" w:cs="Times New Roman"/>
          <w:sz w:val="24"/>
          <w:szCs w:val="24"/>
          <w:shd w:val="clear" w:color="auto" w:fill="FFFF00"/>
          <w:lang w:val="fr-FR" w:eastAsia="zh-CN"/>
        </w:rPr>
      </w:pPr>
    </w:p>
    <w:p w14:paraId="0C32F542" w14:textId="079CA2C9" w:rsidR="006A0B54" w:rsidRPr="00A951DC" w:rsidRDefault="006A0B54" w:rsidP="00A951DC">
      <w:pPr>
        <w:tabs>
          <w:tab w:val="left" w:leader="dot" w:pos="5640"/>
          <w:tab w:val="left" w:leader="dot" w:pos="8520"/>
          <w:tab w:val="right" w:leader="dot" w:pos="9360"/>
        </w:tabs>
        <w:ind w:left="720"/>
        <w:rPr>
          <w:rFonts w:ascii="Times New Roman" w:hAnsi="Times New Roman" w:cs="Times New Roman"/>
          <w:sz w:val="24"/>
          <w:szCs w:val="24"/>
          <w:lang w:val="fr-FR" w:eastAsia="zh-CN"/>
        </w:rPr>
      </w:pPr>
      <w:r w:rsidRPr="005C3AA3">
        <w:rPr>
          <w:rFonts w:ascii="Times New Roman" w:hAnsi="Times New Roman" w:cs="Times New Roman"/>
          <w:sz w:val="24"/>
          <w:szCs w:val="24"/>
          <w:highlight w:val="yellow"/>
          <w:lang w:val="fr-FR" w:eastAsia="zh-CN"/>
        </w:rPr>
        <w:t xml:space="preserve">Loại giấy tờ </w:t>
      </w:r>
      <w:r w:rsidR="00643608" w:rsidRPr="005C3AA3">
        <w:rPr>
          <w:rFonts w:ascii="Times New Roman" w:hAnsi="Times New Roman" w:cs="Times New Roman"/>
          <w:sz w:val="24"/>
          <w:szCs w:val="24"/>
          <w:highlight w:val="yellow"/>
          <w:lang w:val="fr-FR" w:eastAsia="zh-CN"/>
        </w:rPr>
        <w:t xml:space="preserve">pháp lý </w:t>
      </w:r>
      <w:r w:rsidRPr="005C3AA3">
        <w:rPr>
          <w:rFonts w:ascii="Times New Roman" w:hAnsi="Times New Roman" w:cs="Times New Roman"/>
          <w:sz w:val="24"/>
          <w:szCs w:val="24"/>
          <w:highlight w:val="yellow"/>
          <w:lang w:val="fr-FR" w:eastAsia="zh-CN"/>
        </w:rPr>
        <w:t>cá nhân:</w:t>
      </w:r>
      <w:r w:rsidRPr="00A951DC">
        <w:rPr>
          <w:rFonts w:ascii="Times New Roman" w:hAnsi="Times New Roman" w:cs="Times New Roman"/>
          <w:sz w:val="24"/>
          <w:szCs w:val="24"/>
          <w:lang w:val="fr-FR" w:eastAsia="zh-CN"/>
        </w:rPr>
        <w:t xml:space="preserve"> </w:t>
      </w:r>
    </w:p>
    <w:p w14:paraId="1F1DA48E" w14:textId="77777777" w:rsidR="00612E61" w:rsidRPr="00A951DC" w:rsidRDefault="00612E61" w:rsidP="00A951DC">
      <w:pPr>
        <w:tabs>
          <w:tab w:val="left" w:leader="dot" w:pos="5640"/>
          <w:tab w:val="left" w:leader="dot" w:pos="8520"/>
          <w:tab w:val="right" w:leader="dot" w:pos="9360"/>
        </w:tabs>
        <w:ind w:left="720"/>
        <w:rPr>
          <w:rFonts w:ascii="Times New Roman" w:hAnsi="Times New Roman" w:cs="Times New Roman"/>
          <w:sz w:val="24"/>
          <w:szCs w:val="24"/>
          <w:lang w:val="fr-FR" w:eastAsia="zh-CN"/>
        </w:rPr>
      </w:pPr>
    </w:p>
    <w:p w14:paraId="04B49D75" w14:textId="77777777" w:rsidR="00187F1D" w:rsidRPr="00A951DC" w:rsidRDefault="00187F1D" w:rsidP="00A951DC">
      <w:pPr>
        <w:tabs>
          <w:tab w:val="left" w:pos="4680"/>
          <w:tab w:val="left" w:leader="dot" w:pos="5640"/>
          <w:tab w:val="left" w:leader="dot" w:pos="8520"/>
        </w:tabs>
        <w:ind w:left="1854" w:hanging="567"/>
        <w:rPr>
          <w:rFonts w:ascii="Times New Roman" w:hAnsi="Times New Roman" w:cs="Times New Roman"/>
          <w:sz w:val="24"/>
          <w:szCs w:val="24"/>
          <w:lang w:val="fr-FR" w:eastAsia="zh-CN"/>
        </w:rPr>
      </w:pPr>
      <w:r w:rsidRPr="00391B4A">
        <w:rPr>
          <w:rFonts w:ascii="Times New Roman" w:hAnsi="Times New Roman" w:cs="Times New Roman"/>
          <w:noProof/>
          <w:sz w:val="24"/>
          <w:szCs w:val="24"/>
        </w:rPr>
        <mc:AlternateContent>
          <mc:Choice Requires="wps">
            <w:drawing>
              <wp:anchor distT="0" distB="0" distL="114300" distR="114300" simplePos="0" relativeHeight="251657728" behindDoc="0" locked="0" layoutInCell="1" allowOverlap="1" wp14:anchorId="7F6C679D" wp14:editId="7CCFF59B">
                <wp:simplePos x="0" y="0"/>
                <wp:positionH relativeFrom="column">
                  <wp:posOffset>457200</wp:posOffset>
                </wp:positionH>
                <wp:positionV relativeFrom="paragraph">
                  <wp:posOffset>9525</wp:posOffset>
                </wp:positionV>
                <wp:extent cx="342900" cy="257175"/>
                <wp:effectExtent l="0" t="0" r="19050" b="28575"/>
                <wp:wrapNone/>
                <wp:docPr id="230"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57175"/>
                        </a:xfrm>
                        <a:prstGeom prst="rect">
                          <a:avLst/>
                        </a:prstGeom>
                        <a:solidFill>
                          <a:srgbClr val="FFFFFF"/>
                        </a:solidFill>
                        <a:ln w="9360" cap="sq">
                          <a:solidFill>
                            <a:srgbClr val="000000"/>
                          </a:solidFill>
                          <a:miter lim="800000"/>
                          <a:headEnd/>
                          <a:tailEnd/>
                        </a:ln>
                      </wps:spPr>
                      <wps:txbx>
                        <w:txbxContent>
                          <w:p w14:paraId="21C76C91" w14:textId="32FFE84C" w:rsidR="009446D8" w:rsidRPr="00AE08B7" w:rsidRDefault="009446D8" w:rsidP="00187F1D">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6C679D" id="_x0000_s1035" style="position:absolute;left:0;text-align:left;margin-left:36pt;margin-top:.75pt;width:27pt;height:20.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" strokeweight=".26mm">
                <v:stroke endcap="square"/>
                <v:textbox>
                  <w:txbxContent>
                    <w:p w14:paraId="21C76C91" w14:textId="32FFE84C" w:rsidR="009446D8" w:rsidRPr="00AE08B7" w:rsidRDefault="009446D8" w:rsidP="00187F1D">
                      <w:pPr>
                        <w:jc w:val="center"/>
                      </w:pPr>
                    </w:p>
                  </w:txbxContent>
                </v:textbox>
              </v:rect>
            </w:pict>
          </mc:Fallback>
        </mc:AlternateContent>
      </w:r>
      <w:r w:rsidRPr="00391B4A">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14:anchorId="510E3A03" wp14:editId="29D464ED">
                <wp:simplePos x="0" y="0"/>
                <wp:positionH relativeFrom="column">
                  <wp:posOffset>2552700</wp:posOffset>
                </wp:positionH>
                <wp:positionV relativeFrom="paragraph">
                  <wp:posOffset>9525</wp:posOffset>
                </wp:positionV>
                <wp:extent cx="342900" cy="257175"/>
                <wp:effectExtent l="0" t="0" r="19050" b="28575"/>
                <wp:wrapNone/>
                <wp:docPr id="231"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57175"/>
                        </a:xfrm>
                        <a:prstGeom prst="rect">
                          <a:avLst/>
                        </a:prstGeom>
                        <a:solidFill>
                          <a:srgbClr val="FFFFFF"/>
                        </a:solidFill>
                        <a:ln w="9360" cap="sq">
                          <a:solidFill>
                            <a:srgbClr val="000000"/>
                          </a:solidFill>
                          <a:miter lim="800000"/>
                          <a:headEnd/>
                          <a:tailEnd/>
                        </a:ln>
                      </wps:spPr>
                      <wps:txbx>
                        <w:txbxContent>
                          <w:p w14:paraId="7A9CBB02" w14:textId="11B5A38E" w:rsidR="009446D8" w:rsidRPr="00D66793" w:rsidRDefault="009446D8" w:rsidP="00187F1D">
                            <w:pPr>
                              <w:jc w:val="center"/>
                              <w:rPr>
                                <w:rFonts w:ascii="Times New Roman" w:hAnsi="Times New Roman" w:cs="Times New Roman"/>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10E3A03" id="_x0000_s1036" style="position:absolute;left:0;text-align:left;margin-left:201pt;margin-top:.75pt;width:27pt;height:20.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" strokeweight=".26mm">
                <v:stroke endcap="square"/>
                <v:textbox>
                  <w:txbxContent>
                    <w:p w14:paraId="7A9CBB02" w14:textId="11B5A38E" w:rsidR="009446D8" w:rsidRPr="00D66793" w:rsidRDefault="009446D8" w:rsidP="00187F1D">
                      <w:pPr>
                        <w:jc w:val="center"/>
                        <w:rPr>
                          <w:rFonts w:ascii="Times New Roman" w:hAnsi="Times New Roman" w:cs="Times New Roman"/>
                        </w:rPr>
                      </w:pPr>
                    </w:p>
                  </w:txbxContent>
                </v:textbox>
              </v:rect>
            </w:pict>
          </mc:Fallback>
        </mc:AlternateContent>
      </w:r>
      <w:r w:rsidRPr="00A951DC">
        <w:rPr>
          <w:rFonts w:ascii="Times New Roman" w:hAnsi="Times New Roman" w:cs="Times New Roman"/>
          <w:sz w:val="24"/>
          <w:szCs w:val="24"/>
          <w:lang w:val="fr-FR" w:eastAsia="zh-CN"/>
        </w:rPr>
        <w:t xml:space="preserve">  Chứng minh nhân dân</w:t>
      </w:r>
      <w:r w:rsidRPr="00A951DC">
        <w:rPr>
          <w:rFonts w:ascii="Times New Roman" w:hAnsi="Times New Roman" w:cs="Times New Roman"/>
          <w:sz w:val="24"/>
          <w:szCs w:val="24"/>
          <w:lang w:val="fr-FR" w:eastAsia="zh-CN"/>
        </w:rPr>
        <w:tab/>
        <w:t xml:space="preserve"> Căn cước công dân </w:t>
      </w:r>
    </w:p>
    <w:p w14:paraId="20093D44" w14:textId="77777777" w:rsidR="00187F1D" w:rsidRPr="00A951DC" w:rsidRDefault="00187F1D" w:rsidP="00A951DC">
      <w:pPr>
        <w:tabs>
          <w:tab w:val="left" w:pos="4680"/>
          <w:tab w:val="left" w:leader="dot" w:pos="5640"/>
          <w:tab w:val="left" w:leader="dot" w:pos="8520"/>
        </w:tabs>
        <w:ind w:left="1854" w:hanging="567"/>
        <w:rPr>
          <w:rFonts w:ascii="Times New Roman" w:hAnsi="Times New Roman" w:cs="Times New Roman"/>
          <w:sz w:val="24"/>
          <w:szCs w:val="24"/>
          <w:lang w:val="fr-FR" w:eastAsia="zh-CN"/>
        </w:rPr>
      </w:pPr>
    </w:p>
    <w:p w14:paraId="1D80102E" w14:textId="77777777" w:rsidR="00187F1D" w:rsidRPr="00A951DC" w:rsidRDefault="00187F1D" w:rsidP="00A951DC">
      <w:pPr>
        <w:tabs>
          <w:tab w:val="left" w:pos="4680"/>
          <w:tab w:val="left" w:leader="dot" w:pos="5640"/>
          <w:tab w:val="left" w:leader="dot" w:pos="8520"/>
        </w:tabs>
        <w:ind w:left="1854" w:hanging="567"/>
        <w:rPr>
          <w:rFonts w:ascii="Times New Roman" w:hAnsi="Times New Roman" w:cs="Times New Roman"/>
          <w:sz w:val="24"/>
          <w:szCs w:val="24"/>
          <w:lang w:val="fr-FR" w:eastAsia="zh-CN"/>
        </w:rPr>
      </w:pPr>
      <w:r w:rsidRPr="00391B4A">
        <w:rPr>
          <w:rFonts w:ascii="Times New Roman" w:hAnsi="Times New Roman" w:cs="Times New Roman"/>
          <w:noProof/>
          <w:sz w:val="24"/>
          <w:szCs w:val="24"/>
        </w:rPr>
        <mc:AlternateContent>
          <mc:Choice Requires="wps">
            <w:drawing>
              <wp:anchor distT="0" distB="0" distL="114300" distR="114300" simplePos="0" relativeHeight="251659776" behindDoc="0" locked="0" layoutInCell="1" allowOverlap="1" wp14:anchorId="543097C9" wp14:editId="673BE2FE">
                <wp:simplePos x="0" y="0"/>
                <wp:positionH relativeFrom="column">
                  <wp:posOffset>457200</wp:posOffset>
                </wp:positionH>
                <wp:positionV relativeFrom="paragraph">
                  <wp:posOffset>8890</wp:posOffset>
                </wp:positionV>
                <wp:extent cx="342900" cy="257175"/>
                <wp:effectExtent l="0" t="0" r="19050" b="28575"/>
                <wp:wrapNone/>
                <wp:docPr id="232"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57175"/>
                        </a:xfrm>
                        <a:prstGeom prst="rect">
                          <a:avLst/>
                        </a:prstGeom>
                        <a:solidFill>
                          <a:srgbClr val="FFFFFF"/>
                        </a:solidFill>
                        <a:ln w="9360" cap="sq">
                          <a:solidFill>
                            <a:srgbClr val="000000"/>
                          </a:solidFill>
                          <a:miter lim="800000"/>
                          <a:headEnd/>
                          <a:tailEnd/>
                        </a:ln>
                      </wps:spPr>
                      <wps:txbx>
                        <w:txbxContent>
                          <w:p w14:paraId="69BF2EBD" w14:textId="77777777" w:rsidR="009446D8" w:rsidRDefault="009446D8" w:rsidP="00187F1D">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3097C9" id="_x0000_s1037" style="position:absolute;left:0;text-align:left;margin-left:36pt;margin-top:.7pt;width:27pt;height:20.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" strokeweight=".26mm">
                <v:stroke endcap="square"/>
                <v:textbox>
                  <w:txbxContent>
                    <w:p w14:paraId="69BF2EBD" w14:textId="77777777" w:rsidR="009446D8" w:rsidRDefault="009446D8" w:rsidP="00187F1D">
                      <w:pPr>
                        <w:jc w:val="center"/>
                      </w:pPr>
                    </w:p>
                  </w:txbxContent>
                </v:textbox>
              </v:rect>
            </w:pict>
          </mc:Fallback>
        </mc:AlternateContent>
      </w:r>
      <w:r w:rsidRPr="00391B4A">
        <w:rPr>
          <w:rFonts w:ascii="Times New Roman" w:hAnsi="Times New Roman" w:cs="Times New Roman"/>
          <w:noProof/>
          <w:sz w:val="24"/>
          <w:szCs w:val="24"/>
        </w:rPr>
        <mc:AlternateContent>
          <mc:Choice Requires="wps">
            <w:drawing>
              <wp:anchor distT="0" distB="0" distL="114300" distR="114300" simplePos="0" relativeHeight="251660800" behindDoc="0" locked="0" layoutInCell="1" allowOverlap="1" wp14:anchorId="7F801677" wp14:editId="6FEADE85">
                <wp:simplePos x="0" y="0"/>
                <wp:positionH relativeFrom="column">
                  <wp:posOffset>2552700</wp:posOffset>
                </wp:positionH>
                <wp:positionV relativeFrom="paragraph">
                  <wp:posOffset>8890</wp:posOffset>
                </wp:positionV>
                <wp:extent cx="342900" cy="257175"/>
                <wp:effectExtent l="0" t="0" r="19050" b="28575"/>
                <wp:wrapNone/>
                <wp:docPr id="233"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57175"/>
                        </a:xfrm>
                        <a:prstGeom prst="rect">
                          <a:avLst/>
                        </a:prstGeom>
                        <a:solidFill>
                          <a:srgbClr val="FFFFFF"/>
                        </a:solidFill>
                        <a:ln w="9360" cap="sq">
                          <a:solidFill>
                            <a:srgbClr val="000000"/>
                          </a:solidFill>
                          <a:miter lim="800000"/>
                          <a:headEnd/>
                          <a:tailEnd/>
                        </a:ln>
                      </wps:spPr>
                      <wps:txbx>
                        <w:txbxContent>
                          <w:p w14:paraId="667101F8" w14:textId="77777777" w:rsidR="009446D8" w:rsidRDefault="009446D8" w:rsidP="00187F1D">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801677" id="_x0000_s1038" style="position:absolute;left:0;text-align:left;margin-left:201pt;margin-top:.7pt;width:27pt;height:20.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" strokeweight=".26mm">
                <v:stroke endcap="square"/>
                <v:textbox>
                  <w:txbxContent>
                    <w:p w14:paraId="667101F8" w14:textId="77777777" w:rsidR="009446D8" w:rsidRDefault="009446D8" w:rsidP="00187F1D">
                      <w:pPr>
                        <w:jc w:val="center"/>
                      </w:pPr>
                    </w:p>
                  </w:txbxContent>
                </v:textbox>
              </v:rect>
            </w:pict>
          </mc:Fallback>
        </mc:AlternateContent>
      </w:r>
      <w:r w:rsidRPr="00A951DC">
        <w:rPr>
          <w:rFonts w:ascii="Times New Roman" w:hAnsi="Times New Roman" w:cs="Times New Roman"/>
          <w:sz w:val="24"/>
          <w:szCs w:val="24"/>
          <w:lang w:val="fr-FR" w:eastAsia="zh-CN"/>
        </w:rPr>
        <w:t xml:space="preserve">  Hộ chiếu</w:t>
      </w:r>
      <w:r w:rsidRPr="00A951DC">
        <w:rPr>
          <w:rFonts w:ascii="Times New Roman" w:hAnsi="Times New Roman" w:cs="Times New Roman"/>
          <w:sz w:val="24"/>
          <w:szCs w:val="24"/>
          <w:lang w:val="fr-FR" w:eastAsia="zh-CN"/>
        </w:rPr>
        <w:tab/>
        <w:t xml:space="preserve"> Loại khác </w:t>
      </w:r>
      <w:r w:rsidRPr="00A951DC">
        <w:rPr>
          <w:rFonts w:ascii="Times New Roman" w:hAnsi="Times New Roman" w:cs="Times New Roman"/>
          <w:i/>
          <w:sz w:val="24"/>
          <w:szCs w:val="24"/>
          <w:lang w:val="fr-FR" w:eastAsia="zh-CN"/>
        </w:rPr>
        <w:t>(ghi rõ)</w:t>
      </w:r>
      <w:r w:rsidRPr="00A951DC">
        <w:rPr>
          <w:rFonts w:ascii="Times New Roman" w:hAnsi="Times New Roman" w:cs="Times New Roman"/>
          <w:sz w:val="24"/>
          <w:szCs w:val="24"/>
          <w:lang w:val="fr-FR" w:eastAsia="zh-CN"/>
        </w:rPr>
        <w:t>: ……………………</w:t>
      </w:r>
    </w:p>
    <w:p w14:paraId="54F96A35" w14:textId="77777777" w:rsidR="00187F1D" w:rsidRPr="00A951DC" w:rsidRDefault="00187F1D" w:rsidP="00A951DC">
      <w:pPr>
        <w:tabs>
          <w:tab w:val="left" w:leader="dot" w:pos="5640"/>
          <w:tab w:val="left" w:leader="dot" w:pos="8520"/>
        </w:tabs>
        <w:ind w:left="360" w:firstLine="349"/>
        <w:rPr>
          <w:rFonts w:ascii="Times New Roman" w:hAnsi="Times New Roman" w:cs="Times New Roman"/>
          <w:sz w:val="24"/>
          <w:szCs w:val="24"/>
          <w:lang w:val="fr-FR" w:eastAsia="zh-CN"/>
        </w:rPr>
      </w:pPr>
    </w:p>
    <w:p w14:paraId="518977D8" w14:textId="77777777" w:rsidR="00187F1D" w:rsidRPr="00A951DC" w:rsidRDefault="00187F1D" w:rsidP="00A951DC">
      <w:pPr>
        <w:tabs>
          <w:tab w:val="left" w:leader="dot" w:pos="5640"/>
          <w:tab w:val="left" w:leader="dot" w:pos="8520"/>
          <w:tab w:val="right" w:leader="dot" w:pos="9360"/>
        </w:tabs>
        <w:ind w:left="720"/>
        <w:rPr>
          <w:rFonts w:ascii="Times New Roman" w:hAnsi="Times New Roman" w:cs="Times New Roman"/>
          <w:sz w:val="24"/>
          <w:szCs w:val="24"/>
          <w:lang w:val="fr-FR" w:eastAsia="zh-CN"/>
        </w:rPr>
      </w:pPr>
    </w:p>
    <w:p w14:paraId="26ED8170" w14:textId="1FA7D840" w:rsidR="006A0B54" w:rsidRPr="00A951DC" w:rsidRDefault="006A0B54" w:rsidP="00A951DC">
      <w:pPr>
        <w:tabs>
          <w:tab w:val="left" w:leader="dot" w:pos="5640"/>
          <w:tab w:val="left" w:leader="dot" w:pos="8520"/>
          <w:tab w:val="right" w:leader="dot" w:pos="9360"/>
        </w:tabs>
        <w:ind w:left="709"/>
        <w:rPr>
          <w:rFonts w:ascii="Times New Roman" w:hAnsi="Times New Roman" w:cs="Times New Roman"/>
          <w:sz w:val="24"/>
          <w:szCs w:val="24"/>
          <w:lang w:val="fr-FR"/>
        </w:rPr>
      </w:pPr>
      <w:r w:rsidRPr="00A951DC">
        <w:rPr>
          <w:rFonts w:ascii="Times New Roman" w:hAnsi="Times New Roman" w:cs="Times New Roman"/>
          <w:sz w:val="24"/>
          <w:szCs w:val="24"/>
          <w:lang w:val="fr-FR" w:eastAsia="zh-CN"/>
        </w:rPr>
        <w:t xml:space="preserve">Số giấy tờ </w:t>
      </w:r>
      <w:r w:rsidR="00643608" w:rsidRPr="00A951DC">
        <w:rPr>
          <w:rFonts w:ascii="Times New Roman" w:hAnsi="Times New Roman" w:cs="Times New Roman"/>
          <w:sz w:val="24"/>
          <w:szCs w:val="24"/>
          <w:lang w:val="fr-FR" w:eastAsia="zh-CN"/>
        </w:rPr>
        <w:t xml:space="preserve">pháp lý của </w:t>
      </w:r>
      <w:r w:rsidRPr="00A951DC">
        <w:rPr>
          <w:rFonts w:ascii="Times New Roman" w:hAnsi="Times New Roman" w:cs="Times New Roman"/>
          <w:sz w:val="24"/>
          <w:szCs w:val="24"/>
          <w:lang w:val="fr-FR" w:eastAsia="zh-CN"/>
        </w:rPr>
        <w:t>cá nhân</w:t>
      </w:r>
      <w:r w:rsidR="00FB2155" w:rsidRPr="00A951DC">
        <w:rPr>
          <w:rFonts w:ascii="Times New Roman" w:hAnsi="Times New Roman" w:cs="Times New Roman"/>
          <w:sz w:val="24"/>
          <w:szCs w:val="24"/>
          <w:lang w:val="fr-FR" w:eastAsia="zh-CN"/>
        </w:rPr>
        <w:t xml:space="preserve">: </w:t>
      </w:r>
      <w:r w:rsidR="00426A7D" w:rsidRPr="00A951DC">
        <w:rPr>
          <w:rFonts w:ascii="Times New Roman" w:hAnsi="Times New Roman" w:cs="Times New Roman"/>
          <w:color w:val="FF0000"/>
          <w:sz w:val="24"/>
          <w:szCs w:val="24"/>
          <w:lang w:val="fr-FR" w:eastAsia="zh-CN"/>
        </w:rPr>
        <w:t>[GTPL_DDPL]</w:t>
      </w:r>
    </w:p>
    <w:p w14:paraId="008B5BCA" w14:textId="77777777" w:rsidR="00FB2155" w:rsidRPr="00A951DC" w:rsidRDefault="00FB2155" w:rsidP="00A951DC">
      <w:pPr>
        <w:tabs>
          <w:tab w:val="left" w:leader="dot" w:pos="5640"/>
          <w:tab w:val="left" w:leader="dot" w:pos="8520"/>
          <w:tab w:val="right" w:leader="dot" w:pos="9360"/>
        </w:tabs>
        <w:ind w:left="720"/>
        <w:rPr>
          <w:rFonts w:ascii="Times New Roman" w:hAnsi="Times New Roman" w:cs="Times New Roman"/>
          <w:sz w:val="24"/>
          <w:szCs w:val="24"/>
          <w:lang w:val="fr-FR" w:eastAsia="zh-CN"/>
        </w:rPr>
      </w:pPr>
    </w:p>
    <w:p w14:paraId="7D4D0D66" w14:textId="2E5204B8" w:rsidR="00FB2155" w:rsidRPr="00A951DC" w:rsidRDefault="006A0B54" w:rsidP="00A951DC">
      <w:pPr>
        <w:tabs>
          <w:tab w:val="left" w:leader="dot" w:pos="5220"/>
          <w:tab w:val="right" w:leader="dot" w:pos="9360"/>
        </w:tabs>
        <w:ind w:left="720"/>
        <w:rPr>
          <w:rFonts w:ascii="Times New Roman" w:hAnsi="Times New Roman" w:cs="Times New Roman"/>
          <w:sz w:val="24"/>
          <w:szCs w:val="24"/>
          <w:lang w:val="fr-FR"/>
        </w:rPr>
      </w:pPr>
      <w:r w:rsidRPr="00A951DC">
        <w:rPr>
          <w:rFonts w:ascii="Times New Roman" w:hAnsi="Times New Roman" w:cs="Times New Roman"/>
          <w:sz w:val="24"/>
          <w:szCs w:val="24"/>
          <w:lang w:val="fr-FR" w:eastAsia="zh-CN"/>
        </w:rPr>
        <w:t>Ngày cấp:</w:t>
      </w:r>
      <w:r w:rsidR="00426A7D" w:rsidRPr="00A951DC">
        <w:rPr>
          <w:rFonts w:ascii="Times New Roman" w:hAnsi="Times New Roman" w:cs="Times New Roman"/>
          <w:b/>
          <w:sz w:val="24"/>
          <w:szCs w:val="24"/>
          <w:lang w:val="fr-FR" w:eastAsia="zh-CN"/>
        </w:rPr>
        <w:t xml:space="preserve"> </w:t>
      </w:r>
      <w:r w:rsidR="00426A7D" w:rsidRPr="00A951DC">
        <w:rPr>
          <w:rFonts w:ascii="Times New Roman" w:hAnsi="Times New Roman" w:cs="Times New Roman"/>
          <w:color w:val="FF0000"/>
          <w:sz w:val="24"/>
          <w:szCs w:val="24"/>
          <w:lang w:val="fr-FR" w:eastAsia="zh-CN"/>
        </w:rPr>
        <w:t>[NGAYCAP_DDPL_TV]</w:t>
      </w:r>
      <w:r w:rsidR="00523975" w:rsidRPr="00391B4A">
        <w:rPr>
          <w:rFonts w:ascii="Times New Roman" w:hAnsi="Times New Roman" w:cs="Times New Roman"/>
          <w:spacing w:val="-2"/>
          <w:sz w:val="24"/>
          <w:szCs w:val="24"/>
          <w:lang w:val="pt-BR"/>
        </w:rPr>
        <w:t xml:space="preserve">         </w:t>
      </w:r>
      <w:r w:rsidRPr="00A951DC">
        <w:rPr>
          <w:rFonts w:ascii="Times New Roman" w:hAnsi="Times New Roman" w:cs="Times New Roman"/>
          <w:sz w:val="24"/>
          <w:szCs w:val="24"/>
          <w:lang w:val="fr-FR" w:eastAsia="zh-CN"/>
        </w:rPr>
        <w:t xml:space="preserve">Nơi cấp: </w:t>
      </w:r>
      <w:r w:rsidR="000713CE" w:rsidRPr="00463F4B">
        <w:rPr>
          <w:rFonts w:ascii="Times New Roman" w:hAnsi="Times New Roman" w:cs="Times New Roman"/>
          <w:color w:val="FF0000"/>
          <w:sz w:val="24"/>
          <w:szCs w:val="24"/>
          <w:lang w:val="fr-FR" w:eastAsia="zh-CN"/>
        </w:rPr>
        <w:t>[NOICAP_DDPL_TV]</w:t>
      </w:r>
    </w:p>
    <w:p w14:paraId="10080B07" w14:textId="77777777" w:rsidR="0086105F" w:rsidRPr="00A951DC" w:rsidRDefault="0086105F" w:rsidP="00A951DC">
      <w:pPr>
        <w:tabs>
          <w:tab w:val="left" w:leader="dot" w:pos="4320"/>
          <w:tab w:val="right" w:leader="dot" w:pos="9360"/>
        </w:tabs>
        <w:ind w:left="720"/>
        <w:rPr>
          <w:rFonts w:ascii="Times New Roman" w:hAnsi="Times New Roman" w:cs="Times New Roman"/>
          <w:sz w:val="24"/>
          <w:szCs w:val="24"/>
          <w:lang w:val="fr-FR"/>
        </w:rPr>
      </w:pPr>
    </w:p>
    <w:p w14:paraId="1F9BCC0F" w14:textId="0472B73A" w:rsidR="006A0B54" w:rsidRPr="00A951DC" w:rsidRDefault="006A0B54" w:rsidP="00A951DC">
      <w:pPr>
        <w:tabs>
          <w:tab w:val="left" w:leader="dot" w:pos="4320"/>
          <w:tab w:val="right" w:leader="dot" w:pos="9360"/>
        </w:tabs>
        <w:ind w:left="720"/>
        <w:rPr>
          <w:rFonts w:ascii="Times New Roman" w:hAnsi="Times New Roman" w:cs="Times New Roman"/>
          <w:sz w:val="24"/>
          <w:szCs w:val="24"/>
          <w:lang w:val="fr-FR" w:eastAsia="zh-CN"/>
        </w:rPr>
      </w:pPr>
      <w:r w:rsidRPr="00A951DC">
        <w:rPr>
          <w:rFonts w:ascii="Times New Roman" w:hAnsi="Times New Roman" w:cs="Times New Roman"/>
          <w:sz w:val="24"/>
          <w:szCs w:val="24"/>
          <w:lang w:val="fr-FR" w:eastAsia="zh-CN"/>
        </w:rPr>
        <w:t xml:space="preserve">Ngày hết hạn </w:t>
      </w:r>
      <w:r w:rsidRPr="00A951DC">
        <w:rPr>
          <w:rFonts w:ascii="Times New Roman" w:hAnsi="Times New Roman" w:cs="Times New Roman"/>
          <w:i/>
          <w:sz w:val="24"/>
          <w:szCs w:val="24"/>
          <w:lang w:val="fr-FR" w:eastAsia="zh-CN"/>
        </w:rPr>
        <w:t>(nếu có)</w:t>
      </w:r>
      <w:r w:rsidRPr="00A951DC">
        <w:rPr>
          <w:rFonts w:ascii="Times New Roman" w:hAnsi="Times New Roman" w:cs="Times New Roman"/>
          <w:sz w:val="24"/>
          <w:szCs w:val="24"/>
          <w:lang w:val="fr-FR" w:eastAsia="zh-CN"/>
        </w:rPr>
        <w:t>:</w:t>
      </w:r>
      <w:r w:rsidR="00A10450" w:rsidRPr="00A951DC">
        <w:rPr>
          <w:rFonts w:ascii="Times New Roman" w:hAnsi="Times New Roman" w:cs="Times New Roman"/>
          <w:sz w:val="24"/>
          <w:szCs w:val="24"/>
          <w:lang w:val="fr-FR" w:eastAsia="zh-CN"/>
        </w:rPr>
        <w:t xml:space="preserve"> </w:t>
      </w:r>
      <w:r w:rsidR="00426A7D" w:rsidRPr="00A951DC">
        <w:rPr>
          <w:rFonts w:ascii="Times New Roman" w:hAnsi="Times New Roman" w:cs="Times New Roman"/>
          <w:color w:val="FF0000"/>
          <w:sz w:val="24"/>
          <w:szCs w:val="24"/>
          <w:lang w:val="fr-FR" w:eastAsia="zh-CN"/>
        </w:rPr>
        <w:t>[NGAYHETHAN_DDPL_TV]</w:t>
      </w:r>
    </w:p>
    <w:p w14:paraId="36F01DFD" w14:textId="77777777" w:rsidR="00FB2155" w:rsidRPr="00A951DC" w:rsidRDefault="00FB2155" w:rsidP="00A951DC">
      <w:pPr>
        <w:tabs>
          <w:tab w:val="left" w:leader="dot" w:pos="4320"/>
          <w:tab w:val="right" w:leader="dot" w:pos="9360"/>
        </w:tabs>
        <w:ind w:left="720"/>
        <w:rPr>
          <w:rFonts w:ascii="Times New Roman" w:hAnsi="Times New Roman" w:cs="Times New Roman"/>
          <w:sz w:val="24"/>
          <w:szCs w:val="24"/>
          <w:shd w:val="clear" w:color="auto" w:fill="FFFF00"/>
          <w:lang w:val="fr-FR" w:eastAsia="zh-CN"/>
        </w:rPr>
      </w:pPr>
    </w:p>
    <w:p w14:paraId="34BB31C7" w14:textId="0CAA4B33" w:rsidR="006A0B54" w:rsidRPr="00A951DC" w:rsidRDefault="00135076" w:rsidP="00A951DC">
      <w:pPr>
        <w:tabs>
          <w:tab w:val="left" w:leader="dot" w:pos="4320"/>
          <w:tab w:val="right" w:leader="dot" w:pos="9360"/>
        </w:tabs>
        <w:ind w:left="720"/>
        <w:rPr>
          <w:rFonts w:ascii="Times New Roman" w:hAnsi="Times New Roman" w:cs="Times New Roman"/>
          <w:sz w:val="24"/>
          <w:szCs w:val="24"/>
          <w:lang w:val="fr-FR" w:eastAsia="zh-CN"/>
        </w:rPr>
      </w:pPr>
      <w:r w:rsidRPr="00A951DC">
        <w:rPr>
          <w:rFonts w:ascii="Times New Roman" w:hAnsi="Times New Roman" w:cs="Times New Roman"/>
          <w:sz w:val="24"/>
          <w:szCs w:val="24"/>
          <w:lang w:val="fr-FR" w:eastAsia="zh-CN"/>
        </w:rPr>
        <w:t xml:space="preserve">Địa chỉ </w:t>
      </w:r>
      <w:r w:rsidR="006A0B54" w:rsidRPr="00A951DC">
        <w:rPr>
          <w:rFonts w:ascii="Times New Roman" w:hAnsi="Times New Roman" w:cs="Times New Roman"/>
          <w:sz w:val="24"/>
          <w:szCs w:val="24"/>
          <w:lang w:val="fr-FR" w:eastAsia="zh-CN"/>
        </w:rPr>
        <w:t>thường trú:</w:t>
      </w:r>
    </w:p>
    <w:p w14:paraId="0C7161FC" w14:textId="77777777" w:rsidR="00FB2155" w:rsidRPr="00A951DC" w:rsidRDefault="00FB2155" w:rsidP="00A951DC">
      <w:pPr>
        <w:tabs>
          <w:tab w:val="left" w:leader="dot" w:pos="4320"/>
          <w:tab w:val="right" w:leader="dot" w:pos="9360"/>
        </w:tabs>
        <w:ind w:left="720"/>
        <w:rPr>
          <w:rFonts w:ascii="Times New Roman" w:hAnsi="Times New Roman" w:cs="Times New Roman"/>
          <w:sz w:val="24"/>
          <w:szCs w:val="24"/>
          <w:lang w:val="fr-FR" w:eastAsia="zh-CN"/>
        </w:rPr>
      </w:pPr>
    </w:p>
    <w:p w14:paraId="74C8A6FB" w14:textId="6140BFC7" w:rsidR="006A0B54" w:rsidRPr="00480B72" w:rsidRDefault="006A0B54" w:rsidP="00A951DC">
      <w:pPr>
        <w:tabs>
          <w:tab w:val="left" w:leader="dot" w:pos="4320"/>
          <w:tab w:val="right" w:leader="dot" w:pos="9360"/>
        </w:tabs>
        <w:ind w:left="1440"/>
        <w:rPr>
          <w:rFonts w:ascii="Times New Roman" w:hAnsi="Times New Roman" w:cs="Times New Roman"/>
          <w:b/>
          <w:color w:val="FF0000"/>
          <w:sz w:val="24"/>
          <w:szCs w:val="24"/>
          <w:lang w:val="fr-FR" w:eastAsia="zh-CN"/>
        </w:rPr>
      </w:pPr>
      <w:r w:rsidRPr="00C858FA">
        <w:rPr>
          <w:rFonts w:ascii="Times New Roman" w:hAnsi="Times New Roman" w:cs="Times New Roman"/>
          <w:sz w:val="24"/>
          <w:szCs w:val="24"/>
          <w:lang w:val="fr-FR" w:eastAsia="zh-CN"/>
        </w:rPr>
        <w:t>Số nhà, ngách, hẻm,</w:t>
      </w:r>
      <w:r w:rsidR="00B3008B" w:rsidRPr="00C858FA">
        <w:rPr>
          <w:rFonts w:ascii="Times New Roman" w:hAnsi="Times New Roman" w:cs="Times New Roman"/>
          <w:sz w:val="24"/>
          <w:szCs w:val="24"/>
          <w:lang w:val="fr-FR" w:eastAsia="zh-CN"/>
        </w:rPr>
        <w:t xml:space="preserve"> ngõ, đường phố/tổ/xóm/ấp/thôn</w:t>
      </w:r>
      <w:r w:rsidR="00426A7D" w:rsidRPr="00C858FA">
        <w:rPr>
          <w:rFonts w:ascii="Times New Roman" w:hAnsi="Times New Roman" w:cs="Times New Roman"/>
          <w:sz w:val="24"/>
          <w:szCs w:val="24"/>
          <w:lang w:val="fr-FR" w:eastAsia="zh-CN"/>
        </w:rPr>
        <w:t>:</w:t>
      </w:r>
      <w:r w:rsidR="00585828">
        <w:rPr>
          <w:rFonts w:ascii="Times New Roman" w:hAnsi="Times New Roman" w:cs="Times New Roman"/>
          <w:sz w:val="24"/>
          <w:szCs w:val="24"/>
          <w:lang w:val="fr-FR" w:eastAsia="zh-CN"/>
        </w:rPr>
        <w:t xml:space="preserve"> </w:t>
      </w:r>
      <w:r w:rsidR="00715835" w:rsidRPr="00480B72">
        <w:rPr>
          <w:rFonts w:ascii="Times New Roman" w:hAnsi="Times New Roman" w:cs="Times New Roman"/>
          <w:color w:val="FF0000"/>
          <w:sz w:val="24"/>
          <w:szCs w:val="24"/>
          <w:lang w:val="fr-FR" w:eastAsia="zh-CN"/>
        </w:rPr>
        <w:t>[SONHATT_DDPL_TV]</w:t>
      </w:r>
    </w:p>
    <w:p w14:paraId="50BAF25B" w14:textId="77777777" w:rsidR="006005D8" w:rsidRPr="00A951DC" w:rsidRDefault="006005D8" w:rsidP="00A951DC">
      <w:pPr>
        <w:tabs>
          <w:tab w:val="left" w:leader="dot" w:pos="4320"/>
          <w:tab w:val="right" w:leader="dot" w:pos="9360"/>
        </w:tabs>
        <w:ind w:left="720" w:firstLine="720"/>
        <w:rPr>
          <w:rFonts w:ascii="Times New Roman" w:hAnsi="Times New Roman" w:cs="Times New Roman"/>
          <w:sz w:val="24"/>
          <w:szCs w:val="24"/>
          <w:shd w:val="clear" w:color="auto" w:fill="FFFF00"/>
          <w:lang w:val="fr-FR" w:eastAsia="zh-CN"/>
        </w:rPr>
      </w:pPr>
    </w:p>
    <w:p w14:paraId="2EF05A9C" w14:textId="35BF8A34" w:rsidR="006A0B54" w:rsidRPr="00A951DC" w:rsidRDefault="006A0B54" w:rsidP="00A951DC">
      <w:pPr>
        <w:tabs>
          <w:tab w:val="left" w:leader="dot" w:pos="4320"/>
          <w:tab w:val="right" w:leader="dot" w:pos="9360"/>
        </w:tabs>
        <w:ind w:left="1440"/>
        <w:rPr>
          <w:rFonts w:ascii="Times New Roman" w:hAnsi="Times New Roman" w:cs="Times New Roman"/>
          <w:sz w:val="24"/>
          <w:szCs w:val="24"/>
          <w:lang w:val="fr-FR" w:eastAsia="zh-CN"/>
        </w:rPr>
      </w:pPr>
      <w:r w:rsidRPr="00A951DC">
        <w:rPr>
          <w:rFonts w:ascii="Times New Roman" w:hAnsi="Times New Roman" w:cs="Times New Roman"/>
          <w:sz w:val="24"/>
          <w:szCs w:val="24"/>
          <w:lang w:val="fr-FR" w:eastAsia="zh-CN"/>
        </w:rPr>
        <w:t xml:space="preserve">Xã/Phường/Thị trấn: </w:t>
      </w:r>
      <w:r w:rsidR="00715835" w:rsidRPr="00480B72">
        <w:rPr>
          <w:rFonts w:ascii="Times New Roman" w:hAnsi="Times New Roman" w:cs="Times New Roman"/>
          <w:color w:val="FF0000"/>
          <w:sz w:val="24"/>
          <w:szCs w:val="24"/>
          <w:lang w:val="fr-FR" w:eastAsia="zh-CN"/>
        </w:rPr>
        <w:t>[XAPHUONGTT_DDPL_TV]</w:t>
      </w:r>
    </w:p>
    <w:p w14:paraId="55D0EC6F" w14:textId="77777777" w:rsidR="006005D8" w:rsidRPr="00A951DC" w:rsidRDefault="006005D8" w:rsidP="00A951DC">
      <w:pPr>
        <w:tabs>
          <w:tab w:val="left" w:leader="dot" w:pos="4320"/>
          <w:tab w:val="right" w:leader="dot" w:pos="9360"/>
        </w:tabs>
        <w:ind w:left="720" w:firstLine="720"/>
        <w:rPr>
          <w:rFonts w:ascii="Times New Roman" w:hAnsi="Times New Roman" w:cs="Times New Roman"/>
          <w:sz w:val="24"/>
          <w:szCs w:val="24"/>
          <w:shd w:val="clear" w:color="auto" w:fill="FFFF00"/>
          <w:lang w:val="fr-FR" w:eastAsia="zh-CN"/>
        </w:rPr>
      </w:pPr>
    </w:p>
    <w:p w14:paraId="4B0B4F64" w14:textId="6BD958E0" w:rsidR="006A0B54" w:rsidRPr="00A951DC" w:rsidRDefault="006A0B54" w:rsidP="00A951DC">
      <w:pPr>
        <w:tabs>
          <w:tab w:val="left" w:leader="dot" w:pos="4320"/>
          <w:tab w:val="right" w:leader="dot" w:pos="9360"/>
        </w:tabs>
        <w:ind w:left="720" w:firstLine="720"/>
        <w:rPr>
          <w:rFonts w:ascii="Times New Roman" w:hAnsi="Times New Roman" w:cs="Times New Roman"/>
          <w:sz w:val="24"/>
          <w:szCs w:val="24"/>
          <w:lang w:val="fr-FR"/>
        </w:rPr>
      </w:pPr>
      <w:r w:rsidRPr="00A951DC">
        <w:rPr>
          <w:rFonts w:ascii="Times New Roman" w:hAnsi="Times New Roman" w:cs="Times New Roman"/>
          <w:sz w:val="24"/>
          <w:szCs w:val="24"/>
          <w:lang w:val="fr-FR" w:eastAsia="zh-CN"/>
        </w:rPr>
        <w:t xml:space="preserve">Quận/Huyện/Thị xã/Thành phố thuộc tỉnh: </w:t>
      </w:r>
      <w:r w:rsidR="00715835" w:rsidRPr="00480B72">
        <w:rPr>
          <w:rFonts w:ascii="Times New Roman" w:hAnsi="Times New Roman" w:cs="Times New Roman"/>
          <w:color w:val="FF0000"/>
          <w:sz w:val="24"/>
          <w:szCs w:val="24"/>
          <w:lang w:val="fr-FR"/>
        </w:rPr>
        <w:t>[QUANTT_DDPL_TV]</w:t>
      </w:r>
    </w:p>
    <w:p w14:paraId="0BF18CD8" w14:textId="77777777" w:rsidR="006005D8" w:rsidRPr="00A951DC" w:rsidRDefault="006005D8" w:rsidP="00A951DC">
      <w:pPr>
        <w:tabs>
          <w:tab w:val="left" w:leader="dot" w:pos="4320"/>
          <w:tab w:val="right" w:leader="dot" w:pos="9360"/>
        </w:tabs>
        <w:ind w:left="720" w:firstLine="720"/>
        <w:rPr>
          <w:rFonts w:ascii="Times New Roman" w:hAnsi="Times New Roman" w:cs="Times New Roman"/>
          <w:sz w:val="24"/>
          <w:szCs w:val="24"/>
          <w:shd w:val="clear" w:color="auto" w:fill="FFFF00"/>
          <w:lang w:val="fr-FR" w:eastAsia="zh-CN"/>
        </w:rPr>
      </w:pPr>
    </w:p>
    <w:p w14:paraId="18352AC3" w14:textId="2DAE4869" w:rsidR="00523975" w:rsidRPr="00A951DC" w:rsidRDefault="006A0B54" w:rsidP="00A951DC">
      <w:pPr>
        <w:tabs>
          <w:tab w:val="left" w:pos="9072"/>
        </w:tabs>
        <w:ind w:firstLine="1440"/>
        <w:jc w:val="both"/>
        <w:rPr>
          <w:rFonts w:ascii="Times New Roman" w:hAnsi="Times New Roman" w:cs="Times New Roman"/>
          <w:sz w:val="24"/>
          <w:szCs w:val="24"/>
          <w:lang w:val="fr-FR"/>
        </w:rPr>
      </w:pPr>
      <w:r w:rsidRPr="00A951DC">
        <w:rPr>
          <w:rFonts w:ascii="Times New Roman" w:hAnsi="Times New Roman" w:cs="Times New Roman"/>
          <w:sz w:val="24"/>
          <w:szCs w:val="24"/>
          <w:lang w:val="fr-FR" w:eastAsia="zh-CN"/>
        </w:rPr>
        <w:t xml:space="preserve">Tỉnh/Thành phố: </w:t>
      </w:r>
      <w:r w:rsidR="00715835" w:rsidRPr="00480B72">
        <w:rPr>
          <w:rFonts w:ascii="Times New Roman" w:hAnsi="Times New Roman" w:cs="Times New Roman"/>
          <w:color w:val="FF0000"/>
          <w:sz w:val="24"/>
          <w:szCs w:val="24"/>
          <w:lang w:val="fr-FR"/>
        </w:rPr>
        <w:t>[TINHTPTT_DDPL_TV]</w:t>
      </w:r>
    </w:p>
    <w:p w14:paraId="524D4347" w14:textId="77777777" w:rsidR="006005D8" w:rsidRPr="00A951DC" w:rsidRDefault="006005D8" w:rsidP="00A951DC">
      <w:pPr>
        <w:tabs>
          <w:tab w:val="left" w:leader="dot" w:pos="4320"/>
          <w:tab w:val="right" w:leader="dot" w:pos="9360"/>
        </w:tabs>
        <w:rPr>
          <w:rFonts w:ascii="Times New Roman" w:hAnsi="Times New Roman" w:cs="Times New Roman"/>
          <w:sz w:val="24"/>
          <w:szCs w:val="24"/>
          <w:shd w:val="clear" w:color="auto" w:fill="FFFF00"/>
          <w:lang w:val="fr-FR" w:eastAsia="zh-CN"/>
        </w:rPr>
      </w:pPr>
    </w:p>
    <w:p w14:paraId="791ADB5F" w14:textId="6A05413E" w:rsidR="006A0B54" w:rsidRPr="00A951DC" w:rsidRDefault="006A0B54" w:rsidP="00A951DC">
      <w:pPr>
        <w:tabs>
          <w:tab w:val="left" w:leader="dot" w:pos="4320"/>
          <w:tab w:val="right" w:leader="dot" w:pos="9360"/>
        </w:tabs>
        <w:ind w:left="720" w:firstLine="720"/>
        <w:rPr>
          <w:rFonts w:ascii="Times New Roman" w:hAnsi="Times New Roman" w:cs="Times New Roman"/>
          <w:sz w:val="24"/>
          <w:szCs w:val="24"/>
          <w:lang w:val="fr-FR" w:eastAsia="zh-CN"/>
        </w:rPr>
      </w:pPr>
      <w:r w:rsidRPr="00A951DC">
        <w:rPr>
          <w:rFonts w:ascii="Times New Roman" w:hAnsi="Times New Roman" w:cs="Times New Roman"/>
          <w:sz w:val="24"/>
          <w:szCs w:val="24"/>
          <w:lang w:val="fr-FR" w:eastAsia="zh-CN"/>
        </w:rPr>
        <w:t xml:space="preserve">Quốc gia: </w:t>
      </w:r>
      <w:r w:rsidR="00715835" w:rsidRPr="00480B72">
        <w:rPr>
          <w:rFonts w:ascii="Times New Roman" w:hAnsi="Times New Roman" w:cs="Times New Roman"/>
          <w:color w:val="FF0000"/>
          <w:sz w:val="24"/>
          <w:szCs w:val="24"/>
          <w:lang w:val="fr-FR" w:eastAsia="zh-CN"/>
        </w:rPr>
        <w:t>[QUOCGIATT_DDPL_TV]</w:t>
      </w:r>
    </w:p>
    <w:p w14:paraId="72EC2D89" w14:textId="77777777" w:rsidR="00A0122D" w:rsidRPr="00A951DC" w:rsidRDefault="00A0122D" w:rsidP="00A951DC">
      <w:pPr>
        <w:tabs>
          <w:tab w:val="left" w:leader="dot" w:pos="4320"/>
          <w:tab w:val="right" w:leader="dot" w:pos="9360"/>
        </w:tabs>
        <w:ind w:left="720" w:firstLine="720"/>
        <w:rPr>
          <w:rFonts w:ascii="Times New Roman" w:hAnsi="Times New Roman" w:cs="Times New Roman"/>
          <w:sz w:val="24"/>
          <w:szCs w:val="24"/>
          <w:shd w:val="clear" w:color="auto" w:fill="FFFF00"/>
          <w:lang w:val="fr-FR" w:eastAsia="zh-CN"/>
        </w:rPr>
      </w:pPr>
    </w:p>
    <w:p w14:paraId="165ED0E3" w14:textId="198FA889" w:rsidR="006A0B54" w:rsidRPr="00A951DC" w:rsidRDefault="00135076" w:rsidP="00A951DC">
      <w:pPr>
        <w:tabs>
          <w:tab w:val="left" w:leader="dot" w:pos="4320"/>
          <w:tab w:val="right" w:leader="dot" w:pos="9360"/>
        </w:tabs>
        <w:ind w:left="720"/>
        <w:rPr>
          <w:rFonts w:ascii="Times New Roman" w:hAnsi="Times New Roman" w:cs="Times New Roman"/>
          <w:sz w:val="24"/>
          <w:szCs w:val="24"/>
          <w:lang w:val="fr-FR" w:eastAsia="zh-CN"/>
        </w:rPr>
      </w:pPr>
      <w:r w:rsidRPr="00A951DC">
        <w:rPr>
          <w:rFonts w:ascii="Times New Roman" w:hAnsi="Times New Roman" w:cs="Times New Roman"/>
          <w:sz w:val="24"/>
          <w:szCs w:val="24"/>
          <w:lang w:val="fr-FR" w:eastAsia="zh-CN"/>
        </w:rPr>
        <w:t>Địa chỉ liên lạc</w:t>
      </w:r>
      <w:r w:rsidR="006A0B54" w:rsidRPr="00A951DC">
        <w:rPr>
          <w:rFonts w:ascii="Times New Roman" w:hAnsi="Times New Roman" w:cs="Times New Roman"/>
          <w:sz w:val="24"/>
          <w:szCs w:val="24"/>
          <w:lang w:val="fr-FR" w:eastAsia="zh-CN"/>
        </w:rPr>
        <w:t>:</w:t>
      </w:r>
    </w:p>
    <w:p w14:paraId="1C5A5EE6" w14:textId="77777777" w:rsidR="00A0122D" w:rsidRPr="00A951DC" w:rsidRDefault="00A0122D" w:rsidP="00A951DC">
      <w:pPr>
        <w:tabs>
          <w:tab w:val="left" w:leader="dot" w:pos="4320"/>
          <w:tab w:val="right" w:leader="dot" w:pos="9360"/>
        </w:tabs>
        <w:ind w:left="720"/>
        <w:rPr>
          <w:rFonts w:ascii="Times New Roman" w:hAnsi="Times New Roman" w:cs="Times New Roman"/>
          <w:sz w:val="24"/>
          <w:szCs w:val="24"/>
          <w:lang w:val="fr-FR" w:eastAsia="zh-CN"/>
        </w:rPr>
      </w:pPr>
    </w:p>
    <w:p w14:paraId="3728221E" w14:textId="7AAAC2EF" w:rsidR="00AA0A80" w:rsidRPr="00A951DC" w:rsidRDefault="00AA0A80" w:rsidP="00A951DC">
      <w:pPr>
        <w:tabs>
          <w:tab w:val="left" w:leader="dot" w:pos="4320"/>
          <w:tab w:val="right" w:leader="dot" w:pos="9360"/>
        </w:tabs>
        <w:ind w:left="1440"/>
        <w:rPr>
          <w:rFonts w:ascii="Times New Roman" w:hAnsi="Times New Roman" w:cs="Times New Roman"/>
          <w:b/>
          <w:sz w:val="24"/>
          <w:szCs w:val="24"/>
          <w:lang w:val="fr-FR" w:eastAsia="zh-CN"/>
        </w:rPr>
      </w:pPr>
      <w:r w:rsidRPr="00A951DC">
        <w:rPr>
          <w:rFonts w:ascii="Times New Roman" w:hAnsi="Times New Roman" w:cs="Times New Roman"/>
          <w:sz w:val="24"/>
          <w:szCs w:val="24"/>
          <w:lang w:val="fr-FR" w:eastAsia="zh-CN"/>
        </w:rPr>
        <w:t>Số nhà, ngách, hẻm, ngõ, đường phố/tổ/xóm/ấp/thôn</w:t>
      </w:r>
      <w:r w:rsidRPr="00A951DC">
        <w:rPr>
          <w:rFonts w:ascii="Times New Roman" w:hAnsi="Times New Roman" w:cs="Times New Roman"/>
          <w:b/>
          <w:sz w:val="24"/>
          <w:szCs w:val="24"/>
          <w:lang w:val="fr-FR" w:eastAsia="zh-CN"/>
        </w:rPr>
        <w:t xml:space="preserve">: </w:t>
      </w:r>
      <w:r w:rsidR="003942C1" w:rsidRPr="00A951DC">
        <w:rPr>
          <w:rFonts w:ascii="Times New Roman" w:hAnsi="Times New Roman"/>
          <w:color w:val="FF0000"/>
          <w:sz w:val="24"/>
          <w:szCs w:val="24"/>
          <w:lang w:val="vi-VN"/>
        </w:rPr>
        <w:t>[SONHALL_DDPL_TV]</w:t>
      </w:r>
      <w:r w:rsidR="003942C1" w:rsidRPr="00A951DC" w:rsidDel="003942C1">
        <w:rPr>
          <w:rFonts w:ascii="Times New Roman" w:hAnsi="Times New Roman" w:cs="Times New Roman"/>
          <w:b/>
          <w:sz w:val="24"/>
          <w:szCs w:val="24"/>
          <w:lang w:val="fr-FR" w:eastAsia="zh-CN"/>
        </w:rPr>
        <w:t xml:space="preserve"> </w:t>
      </w:r>
    </w:p>
    <w:p w14:paraId="19B199A4" w14:textId="77777777" w:rsidR="00AA0A80" w:rsidRPr="00A951DC" w:rsidRDefault="00AA0A80" w:rsidP="00A951DC">
      <w:pPr>
        <w:tabs>
          <w:tab w:val="left" w:leader="dot" w:pos="4320"/>
          <w:tab w:val="right" w:leader="dot" w:pos="9360"/>
        </w:tabs>
        <w:ind w:left="720" w:firstLine="720"/>
        <w:rPr>
          <w:rFonts w:ascii="Times New Roman" w:hAnsi="Times New Roman" w:cs="Times New Roman"/>
          <w:sz w:val="24"/>
          <w:szCs w:val="24"/>
          <w:shd w:val="clear" w:color="auto" w:fill="FFFF00"/>
          <w:lang w:val="fr-FR" w:eastAsia="zh-CN"/>
        </w:rPr>
      </w:pPr>
    </w:p>
    <w:p w14:paraId="4D5FD9A8" w14:textId="586A10BE" w:rsidR="00AA0A80" w:rsidRPr="00A951DC" w:rsidRDefault="00AA0A80" w:rsidP="00A951DC">
      <w:pPr>
        <w:tabs>
          <w:tab w:val="left" w:leader="dot" w:pos="4320"/>
          <w:tab w:val="right" w:leader="dot" w:pos="9360"/>
        </w:tabs>
        <w:ind w:left="720" w:firstLine="720"/>
        <w:rPr>
          <w:rFonts w:ascii="Times New Roman" w:hAnsi="Times New Roman" w:cs="Times New Roman"/>
          <w:sz w:val="24"/>
          <w:szCs w:val="24"/>
          <w:lang w:val="fr-FR"/>
        </w:rPr>
      </w:pPr>
      <w:r w:rsidRPr="00A951DC">
        <w:rPr>
          <w:rFonts w:ascii="Times New Roman" w:hAnsi="Times New Roman" w:cs="Times New Roman"/>
          <w:sz w:val="24"/>
          <w:szCs w:val="24"/>
          <w:lang w:val="fr-FR" w:eastAsia="zh-CN"/>
        </w:rPr>
        <w:t xml:space="preserve">Xã/Phường/Thị trấn: </w:t>
      </w:r>
      <w:r w:rsidR="00F80ED8" w:rsidRPr="00A951DC">
        <w:rPr>
          <w:rFonts w:ascii="Times New Roman" w:hAnsi="Times New Roman"/>
          <w:color w:val="FF0000"/>
          <w:sz w:val="24"/>
          <w:szCs w:val="24"/>
          <w:lang w:val="vi-VN"/>
        </w:rPr>
        <w:t>[XAPHUONGLL_DDPL_TV]</w:t>
      </w:r>
      <w:r w:rsidR="00F80ED8" w:rsidRPr="00A951DC" w:rsidDel="00F80ED8">
        <w:rPr>
          <w:rFonts w:ascii="Times New Roman" w:hAnsi="Times New Roman" w:cs="Times New Roman"/>
          <w:b/>
          <w:sz w:val="24"/>
          <w:szCs w:val="24"/>
          <w:lang w:val="fr-FR" w:eastAsia="zh-CN"/>
        </w:rPr>
        <w:t xml:space="preserve"> </w:t>
      </w:r>
    </w:p>
    <w:p w14:paraId="712DDAE5" w14:textId="77777777" w:rsidR="00AA0A80" w:rsidRPr="00A951DC" w:rsidRDefault="00AA0A80" w:rsidP="00A951DC">
      <w:pPr>
        <w:tabs>
          <w:tab w:val="left" w:leader="dot" w:pos="4320"/>
          <w:tab w:val="right" w:leader="dot" w:pos="9360"/>
        </w:tabs>
        <w:ind w:left="720" w:firstLine="720"/>
        <w:rPr>
          <w:rFonts w:ascii="Times New Roman" w:hAnsi="Times New Roman" w:cs="Times New Roman"/>
          <w:sz w:val="24"/>
          <w:szCs w:val="24"/>
          <w:shd w:val="clear" w:color="auto" w:fill="FFFF00"/>
          <w:lang w:val="fr-FR" w:eastAsia="zh-CN"/>
        </w:rPr>
      </w:pPr>
    </w:p>
    <w:p w14:paraId="07336D5E" w14:textId="78112AE0" w:rsidR="00AA0A80" w:rsidRPr="00A951DC" w:rsidRDefault="00AA0A80" w:rsidP="00A951DC">
      <w:pPr>
        <w:tabs>
          <w:tab w:val="left" w:leader="dot" w:pos="4320"/>
          <w:tab w:val="right" w:leader="dot" w:pos="9360"/>
        </w:tabs>
        <w:ind w:left="720" w:firstLine="720"/>
        <w:rPr>
          <w:rFonts w:ascii="Times New Roman" w:hAnsi="Times New Roman" w:cs="Times New Roman"/>
          <w:sz w:val="24"/>
          <w:szCs w:val="24"/>
          <w:lang w:val="fr-FR"/>
        </w:rPr>
      </w:pPr>
      <w:r w:rsidRPr="00A951DC">
        <w:rPr>
          <w:rFonts w:ascii="Times New Roman" w:hAnsi="Times New Roman" w:cs="Times New Roman"/>
          <w:sz w:val="24"/>
          <w:szCs w:val="24"/>
          <w:lang w:val="fr-FR" w:eastAsia="zh-CN"/>
        </w:rPr>
        <w:t xml:space="preserve">Quận/Huyện/Thị xã/Thành phố thuộc tỉnh: </w:t>
      </w:r>
      <w:r w:rsidR="005F70CA" w:rsidRPr="00A951DC">
        <w:rPr>
          <w:rFonts w:ascii="Times New Roman" w:hAnsi="Times New Roman"/>
          <w:color w:val="FF0000"/>
          <w:sz w:val="24"/>
          <w:szCs w:val="24"/>
          <w:lang w:val="vi-VN"/>
        </w:rPr>
        <w:t>[QUANLL_DDPL_TV]</w:t>
      </w:r>
      <w:r w:rsidR="005F70CA" w:rsidRPr="00A951DC" w:rsidDel="005F70CA">
        <w:rPr>
          <w:rFonts w:ascii="Times New Roman" w:hAnsi="Times New Roman" w:cs="Times New Roman"/>
          <w:b/>
          <w:sz w:val="24"/>
          <w:szCs w:val="24"/>
          <w:lang w:val="fr-FR" w:eastAsia="zh-CN"/>
        </w:rPr>
        <w:t xml:space="preserve"> </w:t>
      </w:r>
    </w:p>
    <w:p w14:paraId="5AF77175" w14:textId="77777777" w:rsidR="00AA0A80" w:rsidRPr="00A951DC" w:rsidRDefault="00AA0A80" w:rsidP="00A951DC">
      <w:pPr>
        <w:tabs>
          <w:tab w:val="left" w:leader="dot" w:pos="4320"/>
          <w:tab w:val="right" w:leader="dot" w:pos="9360"/>
        </w:tabs>
        <w:ind w:left="720" w:firstLine="720"/>
        <w:rPr>
          <w:rFonts w:ascii="Times New Roman" w:hAnsi="Times New Roman" w:cs="Times New Roman"/>
          <w:sz w:val="24"/>
          <w:szCs w:val="24"/>
          <w:shd w:val="clear" w:color="auto" w:fill="FFFF00"/>
          <w:lang w:val="fr-FR" w:eastAsia="zh-CN"/>
        </w:rPr>
      </w:pPr>
    </w:p>
    <w:p w14:paraId="61C88C30" w14:textId="60B575DC" w:rsidR="00AA0A80" w:rsidRPr="00A951DC" w:rsidRDefault="00AA0A80" w:rsidP="00A951DC">
      <w:pPr>
        <w:tabs>
          <w:tab w:val="left" w:pos="9072"/>
        </w:tabs>
        <w:ind w:firstLine="1440"/>
        <w:jc w:val="both"/>
        <w:rPr>
          <w:rFonts w:ascii="Times New Roman" w:hAnsi="Times New Roman" w:cs="Times New Roman"/>
          <w:sz w:val="24"/>
          <w:szCs w:val="24"/>
          <w:lang w:val="fr-FR"/>
        </w:rPr>
      </w:pPr>
      <w:r w:rsidRPr="00A951DC">
        <w:rPr>
          <w:rFonts w:ascii="Times New Roman" w:hAnsi="Times New Roman" w:cs="Times New Roman"/>
          <w:sz w:val="24"/>
          <w:szCs w:val="24"/>
          <w:lang w:val="fr-FR" w:eastAsia="zh-CN"/>
        </w:rPr>
        <w:t xml:space="preserve">Tỉnh/Thành phố: </w:t>
      </w:r>
      <w:r w:rsidR="003F16B1" w:rsidRPr="00480B72">
        <w:rPr>
          <w:rFonts w:ascii="Times New Roman" w:hAnsi="Times New Roman" w:cs="Times New Roman"/>
          <w:color w:val="FF0000"/>
          <w:sz w:val="24"/>
          <w:szCs w:val="24"/>
          <w:lang w:val="fr-FR"/>
        </w:rPr>
        <w:t>[TINHTP</w:t>
      </w:r>
      <w:r w:rsidR="003F16B1">
        <w:rPr>
          <w:rFonts w:ascii="Times New Roman" w:hAnsi="Times New Roman" w:cs="Times New Roman"/>
          <w:color w:val="FF0000"/>
          <w:sz w:val="24"/>
          <w:szCs w:val="24"/>
          <w:lang w:val="fr-FR"/>
        </w:rPr>
        <w:t>LL</w:t>
      </w:r>
      <w:r w:rsidR="003F16B1" w:rsidRPr="00480B72">
        <w:rPr>
          <w:rFonts w:ascii="Times New Roman" w:hAnsi="Times New Roman" w:cs="Times New Roman"/>
          <w:color w:val="FF0000"/>
          <w:sz w:val="24"/>
          <w:szCs w:val="24"/>
          <w:lang w:val="fr-FR"/>
        </w:rPr>
        <w:t>_DDPL_TV]</w:t>
      </w:r>
      <w:r w:rsidR="00D46362" w:rsidRPr="00A951DC" w:rsidDel="00D46362">
        <w:rPr>
          <w:rFonts w:ascii="Times New Roman" w:hAnsi="Times New Roman" w:cs="Times New Roman"/>
          <w:b/>
          <w:sz w:val="24"/>
          <w:szCs w:val="24"/>
          <w:lang w:val="fr-FR" w:eastAsia="zh-CN"/>
        </w:rPr>
        <w:t xml:space="preserve"> </w:t>
      </w:r>
    </w:p>
    <w:p w14:paraId="65B702D9" w14:textId="77777777" w:rsidR="00AA0A80" w:rsidRPr="00A951DC" w:rsidRDefault="00AA0A80" w:rsidP="00A951DC">
      <w:pPr>
        <w:tabs>
          <w:tab w:val="left" w:leader="dot" w:pos="4320"/>
          <w:tab w:val="right" w:leader="dot" w:pos="9360"/>
        </w:tabs>
        <w:rPr>
          <w:rFonts w:ascii="Times New Roman" w:hAnsi="Times New Roman" w:cs="Times New Roman"/>
          <w:sz w:val="24"/>
          <w:szCs w:val="24"/>
          <w:shd w:val="clear" w:color="auto" w:fill="FFFF00"/>
          <w:lang w:val="fr-FR" w:eastAsia="zh-CN"/>
        </w:rPr>
      </w:pPr>
    </w:p>
    <w:p w14:paraId="763DE93B" w14:textId="52C8EDDC" w:rsidR="00025FF7" w:rsidRPr="00A951DC" w:rsidRDefault="00025FF7" w:rsidP="00A951DC">
      <w:pPr>
        <w:tabs>
          <w:tab w:val="left" w:leader="dot" w:pos="4320"/>
          <w:tab w:val="right" w:leader="dot" w:pos="9360"/>
        </w:tabs>
        <w:ind w:left="720" w:firstLine="720"/>
        <w:rPr>
          <w:rFonts w:ascii="Times New Roman" w:hAnsi="Times New Roman" w:cs="Times New Roman"/>
          <w:sz w:val="24"/>
          <w:szCs w:val="24"/>
          <w:lang w:val="fr-FR" w:eastAsia="zh-CN"/>
        </w:rPr>
      </w:pPr>
      <w:r w:rsidRPr="00A951DC">
        <w:rPr>
          <w:rFonts w:ascii="Times New Roman" w:hAnsi="Times New Roman" w:cs="Times New Roman"/>
          <w:sz w:val="24"/>
          <w:szCs w:val="24"/>
          <w:lang w:val="fr-FR" w:eastAsia="zh-CN"/>
        </w:rPr>
        <w:t xml:space="preserve">Quốc gia: </w:t>
      </w:r>
      <w:r w:rsidR="001830C4" w:rsidRPr="00480B72">
        <w:rPr>
          <w:rFonts w:ascii="Times New Roman" w:hAnsi="Times New Roman" w:cs="Times New Roman"/>
          <w:color w:val="FF0000"/>
          <w:sz w:val="24"/>
          <w:szCs w:val="24"/>
          <w:lang w:val="fr-FR" w:eastAsia="zh-CN"/>
        </w:rPr>
        <w:t>[QUOCGIA</w:t>
      </w:r>
      <w:r w:rsidR="001830C4">
        <w:rPr>
          <w:rFonts w:ascii="Times New Roman" w:hAnsi="Times New Roman" w:cs="Times New Roman"/>
          <w:color w:val="FF0000"/>
          <w:sz w:val="24"/>
          <w:szCs w:val="24"/>
          <w:lang w:val="fr-FR" w:eastAsia="zh-CN"/>
        </w:rPr>
        <w:t>LL</w:t>
      </w:r>
      <w:r w:rsidR="001830C4" w:rsidRPr="00480B72">
        <w:rPr>
          <w:rFonts w:ascii="Times New Roman" w:hAnsi="Times New Roman" w:cs="Times New Roman"/>
          <w:color w:val="FF0000"/>
          <w:sz w:val="24"/>
          <w:szCs w:val="24"/>
          <w:lang w:val="fr-FR" w:eastAsia="zh-CN"/>
        </w:rPr>
        <w:t>_DDPL_TV]</w:t>
      </w:r>
    </w:p>
    <w:p w14:paraId="5B628B51" w14:textId="77777777" w:rsidR="006005D8" w:rsidRPr="00A951DC" w:rsidRDefault="006005D8" w:rsidP="00A951DC">
      <w:pPr>
        <w:tabs>
          <w:tab w:val="left" w:leader="dot" w:pos="4320"/>
          <w:tab w:val="right" w:leader="dot" w:pos="9360"/>
        </w:tabs>
        <w:ind w:left="720" w:firstLine="720"/>
        <w:rPr>
          <w:rFonts w:ascii="Times New Roman" w:hAnsi="Times New Roman" w:cs="Times New Roman"/>
          <w:sz w:val="24"/>
          <w:szCs w:val="24"/>
          <w:shd w:val="clear" w:color="auto" w:fill="FFFF00"/>
          <w:lang w:val="fr-FR" w:eastAsia="zh-CN"/>
        </w:rPr>
      </w:pPr>
    </w:p>
    <w:p w14:paraId="1D5A2AA0" w14:textId="4EA32936" w:rsidR="006A0B54" w:rsidRPr="00A951DC" w:rsidRDefault="006A0B54" w:rsidP="00A951DC">
      <w:pPr>
        <w:tabs>
          <w:tab w:val="left" w:leader="dot" w:pos="4680"/>
          <w:tab w:val="right" w:leader="dot" w:pos="9360"/>
        </w:tabs>
        <w:ind w:left="720"/>
        <w:rPr>
          <w:rFonts w:ascii="Times New Roman" w:hAnsi="Times New Roman" w:cs="Times New Roman"/>
          <w:sz w:val="24"/>
          <w:szCs w:val="24"/>
          <w:lang w:val="fr-FR" w:eastAsia="zh-CN"/>
        </w:rPr>
      </w:pPr>
      <w:r w:rsidRPr="00A951DC">
        <w:rPr>
          <w:rFonts w:ascii="Times New Roman" w:hAnsi="Times New Roman" w:cs="Times New Roman"/>
          <w:sz w:val="24"/>
          <w:szCs w:val="24"/>
          <w:lang w:val="fr-FR" w:eastAsia="zh-CN"/>
        </w:rPr>
        <w:t xml:space="preserve">Điện thoại </w:t>
      </w:r>
      <w:r w:rsidRPr="00A951DC">
        <w:rPr>
          <w:rFonts w:ascii="Times New Roman" w:hAnsi="Times New Roman" w:cs="Times New Roman"/>
          <w:i/>
          <w:sz w:val="24"/>
          <w:szCs w:val="24"/>
          <w:lang w:val="fr-FR" w:eastAsia="zh-CN"/>
        </w:rPr>
        <w:t>(nếu có):</w:t>
      </w:r>
      <w:r w:rsidR="00C65551" w:rsidRPr="00C65551">
        <w:t xml:space="preserve"> </w:t>
      </w:r>
      <w:r w:rsidR="00C65551" w:rsidRPr="00C65551">
        <w:rPr>
          <w:rFonts w:ascii="Times New Roman" w:hAnsi="Times New Roman" w:cs="Times New Roman"/>
          <w:iCs/>
          <w:color w:val="FF0000"/>
          <w:sz w:val="24"/>
          <w:szCs w:val="24"/>
          <w:lang w:val="fr-FR" w:eastAsia="zh-CN"/>
        </w:rPr>
        <w:t>[SDT_DDPL_CTY]</w:t>
      </w:r>
      <w:r w:rsidRPr="00A951DC">
        <w:rPr>
          <w:rFonts w:ascii="Times New Roman" w:hAnsi="Times New Roman" w:cs="Times New Roman"/>
          <w:sz w:val="24"/>
          <w:szCs w:val="24"/>
          <w:lang w:val="fr-FR" w:eastAsia="zh-CN"/>
        </w:rPr>
        <w:tab/>
      </w:r>
      <w:r w:rsidR="00AD33AA">
        <w:rPr>
          <w:rFonts w:ascii="Times New Roman" w:hAnsi="Times New Roman" w:cs="Times New Roman"/>
          <w:sz w:val="24"/>
          <w:szCs w:val="24"/>
          <w:lang w:val="fr-FR" w:eastAsia="zh-CN"/>
        </w:rPr>
        <w:t xml:space="preserve"> </w:t>
      </w:r>
      <w:r w:rsidRPr="00A951DC">
        <w:rPr>
          <w:rFonts w:ascii="Times New Roman" w:hAnsi="Times New Roman" w:cs="Times New Roman"/>
          <w:sz w:val="24"/>
          <w:szCs w:val="24"/>
          <w:lang w:val="fr-FR" w:eastAsia="zh-CN"/>
        </w:rPr>
        <w:t xml:space="preserve">Email </w:t>
      </w:r>
      <w:r w:rsidRPr="00A951DC">
        <w:rPr>
          <w:rFonts w:ascii="Times New Roman" w:hAnsi="Times New Roman" w:cs="Times New Roman"/>
          <w:i/>
          <w:sz w:val="24"/>
          <w:szCs w:val="24"/>
          <w:lang w:val="fr-FR" w:eastAsia="zh-CN"/>
        </w:rPr>
        <w:t>(nếu có)</w:t>
      </w:r>
      <w:r w:rsidR="00135076" w:rsidRPr="00A951DC">
        <w:rPr>
          <w:rFonts w:ascii="Times New Roman" w:hAnsi="Times New Roman" w:cs="Times New Roman"/>
          <w:sz w:val="24"/>
          <w:szCs w:val="24"/>
          <w:lang w:val="fr-FR" w:eastAsia="zh-CN"/>
        </w:rPr>
        <w:t>:</w:t>
      </w:r>
      <w:r w:rsidR="00C65551">
        <w:rPr>
          <w:rFonts w:ascii="Times New Roman" w:hAnsi="Times New Roman" w:cs="Times New Roman"/>
          <w:sz w:val="24"/>
          <w:szCs w:val="24"/>
          <w:lang w:val="fr-FR" w:eastAsia="zh-CN"/>
        </w:rPr>
        <w:t xml:space="preserve"> </w:t>
      </w:r>
      <w:r w:rsidR="00C65551" w:rsidRPr="00C65551">
        <w:rPr>
          <w:rFonts w:ascii="Times New Roman" w:hAnsi="Times New Roman" w:cs="Times New Roman"/>
          <w:color w:val="FF0000"/>
          <w:sz w:val="24"/>
          <w:szCs w:val="24"/>
          <w:lang w:val="fr-FR" w:eastAsia="zh-CN"/>
        </w:rPr>
        <w:t>[EMAIL_DDPL_CTY]</w:t>
      </w:r>
      <w:r w:rsidR="00135076" w:rsidRPr="00A951DC">
        <w:rPr>
          <w:rFonts w:ascii="Times New Roman" w:hAnsi="Times New Roman" w:cs="Times New Roman"/>
          <w:sz w:val="24"/>
          <w:szCs w:val="24"/>
          <w:lang w:val="fr-FR" w:eastAsia="zh-CN"/>
        </w:rPr>
        <w:t>…………………..</w:t>
      </w:r>
    </w:p>
    <w:p w14:paraId="2721EB08" w14:textId="77777777" w:rsidR="006005D8" w:rsidRPr="00A951DC" w:rsidRDefault="006005D8" w:rsidP="00A951DC">
      <w:pPr>
        <w:tabs>
          <w:tab w:val="left" w:leader="dot" w:pos="4680"/>
          <w:tab w:val="right" w:leader="dot" w:pos="9360"/>
        </w:tabs>
        <w:ind w:left="720"/>
        <w:rPr>
          <w:rFonts w:ascii="Times New Roman" w:hAnsi="Times New Roman" w:cs="Times New Roman"/>
          <w:sz w:val="24"/>
          <w:szCs w:val="24"/>
          <w:lang w:val="fr-FR" w:eastAsia="zh-CN"/>
        </w:rPr>
      </w:pPr>
    </w:p>
    <w:p w14:paraId="5B426081" w14:textId="26AA7574" w:rsidR="006A0B54" w:rsidRPr="00A951DC" w:rsidRDefault="006A0B54" w:rsidP="00A951DC">
      <w:pPr>
        <w:rPr>
          <w:rFonts w:ascii="Times New Roman" w:hAnsi="Times New Roman" w:cs="Times New Roman"/>
          <w:sz w:val="24"/>
          <w:szCs w:val="24"/>
          <w:lang w:val="fr-FR" w:eastAsia="zh-CN"/>
        </w:rPr>
      </w:pPr>
      <w:r w:rsidRPr="00A951DC">
        <w:rPr>
          <w:rFonts w:ascii="Times New Roman" w:hAnsi="Times New Roman" w:cs="Times New Roman"/>
          <w:b/>
          <w:bCs/>
          <w:sz w:val="24"/>
          <w:szCs w:val="24"/>
          <w:lang w:val="fr-FR" w:eastAsia="zh-CN"/>
        </w:rPr>
        <w:t>1</w:t>
      </w:r>
      <w:r w:rsidR="00135076" w:rsidRPr="00A951DC">
        <w:rPr>
          <w:rFonts w:ascii="Times New Roman" w:hAnsi="Times New Roman" w:cs="Times New Roman"/>
          <w:b/>
          <w:bCs/>
          <w:sz w:val="24"/>
          <w:szCs w:val="24"/>
          <w:lang w:val="fr-FR" w:eastAsia="zh-CN"/>
        </w:rPr>
        <w:t>1</w:t>
      </w:r>
      <w:r w:rsidRPr="00A951DC">
        <w:rPr>
          <w:rFonts w:ascii="Times New Roman" w:hAnsi="Times New Roman" w:cs="Times New Roman"/>
          <w:b/>
          <w:bCs/>
          <w:sz w:val="24"/>
          <w:szCs w:val="24"/>
          <w:lang w:val="fr-FR" w:eastAsia="zh-CN"/>
        </w:rPr>
        <w:t xml:space="preserve">. </w:t>
      </w:r>
      <w:r w:rsidR="002104A1" w:rsidRPr="00A951DC">
        <w:rPr>
          <w:rFonts w:ascii="Times New Roman" w:hAnsi="Times New Roman" w:cs="Times New Roman"/>
          <w:b/>
          <w:bCs/>
          <w:sz w:val="24"/>
          <w:szCs w:val="24"/>
          <w:lang w:val="fr-FR" w:eastAsia="zh-CN"/>
        </w:rPr>
        <w:tab/>
      </w:r>
      <w:r w:rsidRPr="00A951DC">
        <w:rPr>
          <w:rFonts w:ascii="Times New Roman" w:hAnsi="Times New Roman" w:cs="Times New Roman"/>
          <w:b/>
          <w:bCs/>
          <w:sz w:val="24"/>
          <w:szCs w:val="24"/>
          <w:lang w:val="fr-FR" w:eastAsia="zh-CN"/>
        </w:rPr>
        <w:t>Thông tin đăng ký thuế</w:t>
      </w:r>
      <w:r w:rsidRPr="00A951DC">
        <w:rPr>
          <w:rFonts w:ascii="Times New Roman" w:hAnsi="Times New Roman" w:cs="Times New Roman"/>
          <w:sz w:val="24"/>
          <w:szCs w:val="24"/>
          <w:lang w:val="fr-FR" w:eastAsia="zh-CN"/>
        </w:rPr>
        <w:t>:</w:t>
      </w:r>
    </w:p>
    <w:p w14:paraId="1C7D2376" w14:textId="77777777" w:rsidR="006005D8" w:rsidRPr="00A951DC" w:rsidRDefault="006005D8" w:rsidP="00A951DC">
      <w:pPr>
        <w:rPr>
          <w:rFonts w:ascii="Times New Roman" w:hAnsi="Times New Roman" w:cs="Times New Roman"/>
          <w:sz w:val="24"/>
          <w:szCs w:val="24"/>
          <w:lang w:val="fr-FR" w:eastAsia="zh-CN"/>
        </w:rPr>
      </w:pPr>
    </w:p>
    <w:tbl>
      <w:tblPr>
        <w:tblW w:w="4620" w:type="pct"/>
        <w:tblInd w:w="715" w:type="dxa"/>
        <w:tblLayout w:type="fixed"/>
        <w:tblCellMar>
          <w:left w:w="0" w:type="dxa"/>
          <w:right w:w="0" w:type="dxa"/>
        </w:tblCellMar>
        <w:tblLook w:val="0000" w:firstRow="0" w:lastRow="0" w:firstColumn="0" w:lastColumn="0" w:noHBand="0" w:noVBand="0"/>
      </w:tblPr>
      <w:tblGrid>
        <w:gridCol w:w="730"/>
        <w:gridCol w:w="8018"/>
      </w:tblGrid>
      <w:tr w:rsidR="006A0B54" w:rsidRPr="00391B4A" w14:paraId="3809ED48" w14:textId="77777777" w:rsidTr="006005D8">
        <w:tc>
          <w:tcPr>
            <w:tcW w:w="417" w:type="pct"/>
            <w:tcBorders>
              <w:top w:val="single" w:sz="4" w:space="0" w:color="000000"/>
              <w:left w:val="single" w:sz="4" w:space="0" w:color="000000"/>
              <w:bottom w:val="single" w:sz="4" w:space="0" w:color="000000"/>
            </w:tcBorders>
            <w:shd w:val="clear" w:color="auto" w:fill="auto"/>
          </w:tcPr>
          <w:p w14:paraId="07C61D3E" w14:textId="77777777" w:rsidR="006A0B54" w:rsidRPr="00391B4A" w:rsidRDefault="006A0B54" w:rsidP="00A951DC">
            <w:pPr>
              <w:tabs>
                <w:tab w:val="left" w:leader="dot" w:pos="4320"/>
                <w:tab w:val="right" w:leader="dot" w:pos="8280"/>
              </w:tabs>
              <w:jc w:val="center"/>
              <w:rPr>
                <w:rFonts w:ascii="Times New Roman" w:hAnsi="Times New Roman" w:cs="Times New Roman"/>
                <w:b/>
                <w:sz w:val="24"/>
                <w:szCs w:val="24"/>
                <w:lang w:eastAsia="zh-CN"/>
              </w:rPr>
            </w:pPr>
            <w:r w:rsidRPr="00391B4A">
              <w:rPr>
                <w:rFonts w:ascii="Times New Roman" w:hAnsi="Times New Roman" w:cs="Times New Roman"/>
                <w:b/>
                <w:sz w:val="24"/>
                <w:szCs w:val="24"/>
                <w:lang w:eastAsia="zh-CN"/>
              </w:rPr>
              <w:t>STT</w:t>
            </w:r>
          </w:p>
        </w:tc>
        <w:tc>
          <w:tcPr>
            <w:tcW w:w="4583" w:type="pct"/>
            <w:tcBorders>
              <w:top w:val="single" w:sz="4" w:space="0" w:color="000000"/>
              <w:left w:val="single" w:sz="4" w:space="0" w:color="000000"/>
              <w:bottom w:val="single" w:sz="4" w:space="0" w:color="000000"/>
              <w:right w:val="single" w:sz="4" w:space="0" w:color="000000"/>
            </w:tcBorders>
            <w:shd w:val="clear" w:color="auto" w:fill="auto"/>
          </w:tcPr>
          <w:p w14:paraId="04056CCE" w14:textId="77777777" w:rsidR="00A0122D" w:rsidRPr="00391B4A" w:rsidRDefault="006A0B54" w:rsidP="00A951DC">
            <w:pPr>
              <w:tabs>
                <w:tab w:val="left" w:leader="dot" w:pos="4320"/>
                <w:tab w:val="right" w:leader="dot" w:pos="9899"/>
              </w:tabs>
              <w:ind w:left="180"/>
              <w:jc w:val="center"/>
              <w:rPr>
                <w:rFonts w:ascii="Times New Roman" w:hAnsi="Times New Roman" w:cs="Times New Roman"/>
                <w:b/>
                <w:sz w:val="24"/>
                <w:szCs w:val="24"/>
                <w:lang w:eastAsia="zh-CN"/>
              </w:rPr>
            </w:pPr>
            <w:r w:rsidRPr="00391B4A">
              <w:rPr>
                <w:rFonts w:ascii="Times New Roman" w:hAnsi="Times New Roman" w:cs="Times New Roman"/>
                <w:b/>
                <w:sz w:val="24"/>
                <w:szCs w:val="24"/>
                <w:lang w:eastAsia="zh-CN"/>
              </w:rPr>
              <w:t>Các chỉ tiêu thông tin đăng ký thuế</w:t>
            </w:r>
          </w:p>
          <w:p w14:paraId="6394905B" w14:textId="77777777" w:rsidR="00072744" w:rsidRPr="00391B4A" w:rsidRDefault="00072744" w:rsidP="00A951DC">
            <w:pPr>
              <w:tabs>
                <w:tab w:val="left" w:leader="dot" w:pos="4320"/>
                <w:tab w:val="right" w:leader="dot" w:pos="9899"/>
              </w:tabs>
              <w:ind w:left="180"/>
              <w:jc w:val="center"/>
              <w:rPr>
                <w:rFonts w:ascii="Times New Roman" w:hAnsi="Times New Roman" w:cs="Times New Roman"/>
                <w:b/>
                <w:sz w:val="24"/>
                <w:szCs w:val="24"/>
                <w:lang w:eastAsia="zh-CN"/>
              </w:rPr>
            </w:pPr>
          </w:p>
          <w:p w14:paraId="565C8FEA" w14:textId="0BFC27EE" w:rsidR="00C659C5" w:rsidRPr="00391B4A" w:rsidRDefault="00C659C5" w:rsidP="00A951DC">
            <w:pPr>
              <w:tabs>
                <w:tab w:val="left" w:leader="dot" w:pos="4320"/>
                <w:tab w:val="right" w:leader="dot" w:pos="9899"/>
              </w:tabs>
              <w:ind w:left="180"/>
              <w:jc w:val="center"/>
              <w:rPr>
                <w:rFonts w:ascii="Times New Roman" w:hAnsi="Times New Roman" w:cs="Times New Roman"/>
                <w:b/>
                <w:sz w:val="24"/>
                <w:szCs w:val="24"/>
                <w:lang w:eastAsia="zh-CN"/>
              </w:rPr>
            </w:pPr>
          </w:p>
        </w:tc>
      </w:tr>
      <w:tr w:rsidR="006A0B54" w:rsidRPr="00391B4A" w14:paraId="1077F385" w14:textId="77777777" w:rsidTr="006005D8">
        <w:tc>
          <w:tcPr>
            <w:tcW w:w="417" w:type="pct"/>
            <w:tcBorders>
              <w:top w:val="single" w:sz="4" w:space="0" w:color="000000"/>
              <w:left w:val="single" w:sz="4" w:space="0" w:color="000000"/>
              <w:bottom w:val="single" w:sz="4" w:space="0" w:color="000000"/>
            </w:tcBorders>
            <w:shd w:val="clear" w:color="auto" w:fill="auto"/>
          </w:tcPr>
          <w:p w14:paraId="6FE0C4DC" w14:textId="7468A393" w:rsidR="006A0B54" w:rsidRPr="00391B4A" w:rsidRDefault="00135076" w:rsidP="00A951DC">
            <w:pPr>
              <w:tabs>
                <w:tab w:val="left" w:leader="dot" w:pos="4320"/>
                <w:tab w:val="right" w:leader="dot" w:pos="8280"/>
              </w:tabs>
              <w:jc w:val="center"/>
              <w:rPr>
                <w:rFonts w:ascii="Times New Roman" w:hAnsi="Times New Roman" w:cs="Times New Roman"/>
                <w:sz w:val="24"/>
                <w:szCs w:val="24"/>
                <w:lang w:eastAsia="zh-CN"/>
              </w:rPr>
            </w:pPr>
            <w:r w:rsidRPr="00391B4A">
              <w:rPr>
                <w:rFonts w:ascii="Times New Roman" w:hAnsi="Times New Roman" w:cs="Times New Roman"/>
                <w:sz w:val="24"/>
                <w:szCs w:val="24"/>
                <w:lang w:eastAsia="zh-CN"/>
              </w:rPr>
              <w:t>11</w:t>
            </w:r>
            <w:r w:rsidR="006A0B54" w:rsidRPr="00391B4A">
              <w:rPr>
                <w:rFonts w:ascii="Times New Roman" w:hAnsi="Times New Roman" w:cs="Times New Roman"/>
                <w:sz w:val="24"/>
                <w:szCs w:val="24"/>
                <w:lang w:eastAsia="zh-CN"/>
              </w:rPr>
              <w:t>.1</w:t>
            </w:r>
          </w:p>
        </w:tc>
        <w:tc>
          <w:tcPr>
            <w:tcW w:w="4583" w:type="pct"/>
            <w:tcBorders>
              <w:top w:val="single" w:sz="4" w:space="0" w:color="000000"/>
              <w:left w:val="single" w:sz="4" w:space="0" w:color="000000"/>
              <w:bottom w:val="single" w:sz="4" w:space="0" w:color="000000"/>
              <w:right w:val="single" w:sz="4" w:space="0" w:color="000000"/>
            </w:tcBorders>
            <w:shd w:val="clear" w:color="auto" w:fill="auto"/>
          </w:tcPr>
          <w:p w14:paraId="1CED26BB" w14:textId="5F2BD115" w:rsidR="006A0B54" w:rsidRPr="00391B4A" w:rsidRDefault="006A0B54" w:rsidP="00A951DC">
            <w:pPr>
              <w:tabs>
                <w:tab w:val="left" w:leader="dot" w:pos="4320"/>
                <w:tab w:val="right" w:leader="dot" w:pos="9899"/>
              </w:tabs>
              <w:ind w:left="180"/>
              <w:rPr>
                <w:rFonts w:ascii="Times New Roman" w:hAnsi="Times New Roman" w:cs="Times New Roman"/>
                <w:sz w:val="24"/>
                <w:szCs w:val="24"/>
                <w:lang w:eastAsia="zh-CN"/>
              </w:rPr>
            </w:pPr>
            <w:r w:rsidRPr="00391B4A">
              <w:rPr>
                <w:rFonts w:ascii="Times New Roman" w:hAnsi="Times New Roman" w:cs="Times New Roman"/>
                <w:sz w:val="24"/>
                <w:szCs w:val="24"/>
                <w:lang w:eastAsia="zh-CN"/>
              </w:rPr>
              <w:t>Thông tin về Giám đốc (Tổng giám đốc) (</w:t>
            </w:r>
            <w:r w:rsidRPr="00391B4A">
              <w:rPr>
                <w:rFonts w:ascii="Times New Roman" w:hAnsi="Times New Roman" w:cs="Times New Roman"/>
                <w:i/>
                <w:iCs/>
                <w:sz w:val="24"/>
                <w:szCs w:val="24"/>
                <w:lang w:eastAsia="zh-CN"/>
              </w:rPr>
              <w:t>nếu có</w:t>
            </w:r>
            <w:r w:rsidRPr="00391B4A">
              <w:rPr>
                <w:rFonts w:ascii="Times New Roman" w:hAnsi="Times New Roman" w:cs="Times New Roman"/>
                <w:sz w:val="24"/>
                <w:szCs w:val="24"/>
                <w:lang w:eastAsia="zh-CN"/>
              </w:rPr>
              <w:t>):</w:t>
            </w:r>
            <w:r w:rsidR="006005D8" w:rsidRPr="00391B4A">
              <w:rPr>
                <w:rFonts w:ascii="Times New Roman" w:hAnsi="Times New Roman" w:cs="Times New Roman"/>
                <w:sz w:val="24"/>
                <w:szCs w:val="24"/>
                <w:lang w:eastAsia="zh-CN"/>
              </w:rPr>
              <w:t xml:space="preserve"> </w:t>
            </w:r>
          </w:p>
          <w:p w14:paraId="2F00FFF3" w14:textId="77777777" w:rsidR="00072744" w:rsidRPr="00391B4A" w:rsidRDefault="00072744" w:rsidP="00A951DC">
            <w:pPr>
              <w:tabs>
                <w:tab w:val="left" w:leader="dot" w:pos="4320"/>
                <w:tab w:val="right" w:leader="dot" w:pos="9899"/>
              </w:tabs>
              <w:ind w:left="180"/>
              <w:rPr>
                <w:rFonts w:ascii="Times New Roman" w:hAnsi="Times New Roman" w:cs="Times New Roman"/>
                <w:sz w:val="24"/>
                <w:szCs w:val="24"/>
                <w:lang w:eastAsia="zh-CN"/>
              </w:rPr>
            </w:pPr>
          </w:p>
          <w:p w14:paraId="50F3A2AF" w14:textId="3235E77A" w:rsidR="006A0B54" w:rsidRPr="00391B4A" w:rsidRDefault="006A0B54" w:rsidP="00A951DC">
            <w:pPr>
              <w:tabs>
                <w:tab w:val="left" w:leader="dot" w:pos="4320"/>
                <w:tab w:val="right" w:leader="dot" w:pos="9899"/>
              </w:tabs>
              <w:ind w:left="180"/>
              <w:rPr>
                <w:rFonts w:ascii="Times New Roman" w:hAnsi="Times New Roman" w:cs="Times New Roman"/>
                <w:b/>
                <w:bCs/>
                <w:sz w:val="24"/>
                <w:szCs w:val="24"/>
                <w:lang w:eastAsia="zh-CN"/>
              </w:rPr>
            </w:pPr>
            <w:r w:rsidRPr="00391B4A">
              <w:rPr>
                <w:rFonts w:ascii="Times New Roman" w:hAnsi="Times New Roman" w:cs="Times New Roman"/>
                <w:sz w:val="24"/>
                <w:szCs w:val="24"/>
                <w:lang w:eastAsia="zh-CN"/>
              </w:rPr>
              <w:t xml:space="preserve">Họ và tên Giám đốc (Tổng giám đốc): </w:t>
            </w:r>
            <w:r w:rsidR="00D46362" w:rsidRPr="00391B4A">
              <w:rPr>
                <w:rFonts w:ascii="Times New Roman" w:hAnsi="Times New Roman" w:cs="Times New Roman"/>
                <w:color w:val="FF0000"/>
                <w:sz w:val="24"/>
                <w:szCs w:val="24"/>
              </w:rPr>
              <w:t>[TEN_GD_TV]</w:t>
            </w:r>
          </w:p>
          <w:p w14:paraId="312E5AAB" w14:textId="77777777" w:rsidR="00072744" w:rsidRPr="00391B4A" w:rsidRDefault="00072744" w:rsidP="00A951DC">
            <w:pPr>
              <w:tabs>
                <w:tab w:val="left" w:leader="dot" w:pos="4320"/>
                <w:tab w:val="right" w:leader="dot" w:pos="9899"/>
              </w:tabs>
              <w:ind w:left="180"/>
              <w:rPr>
                <w:rFonts w:ascii="Times New Roman" w:hAnsi="Times New Roman" w:cs="Times New Roman"/>
                <w:sz w:val="24"/>
                <w:szCs w:val="24"/>
                <w:lang w:eastAsia="zh-CN"/>
              </w:rPr>
            </w:pPr>
          </w:p>
          <w:p w14:paraId="2594609B" w14:textId="5389B175" w:rsidR="00A0122D" w:rsidRPr="00391B4A" w:rsidRDefault="006A0B54" w:rsidP="00A951DC">
            <w:pPr>
              <w:tabs>
                <w:tab w:val="left" w:leader="dot" w:pos="4320"/>
                <w:tab w:val="right" w:leader="dot" w:pos="9899"/>
              </w:tabs>
              <w:ind w:left="180"/>
              <w:rPr>
                <w:rFonts w:ascii="Times New Roman" w:hAnsi="Times New Roman" w:cs="Times New Roman"/>
                <w:sz w:val="24"/>
                <w:szCs w:val="24"/>
                <w:lang w:eastAsia="zh-CN"/>
              </w:rPr>
            </w:pPr>
            <w:r w:rsidRPr="00391B4A">
              <w:rPr>
                <w:rFonts w:ascii="Times New Roman" w:hAnsi="Times New Roman" w:cs="Times New Roman"/>
                <w:sz w:val="24"/>
                <w:szCs w:val="24"/>
                <w:lang w:eastAsia="zh-CN"/>
              </w:rPr>
              <w:t>Điện thoại:</w:t>
            </w:r>
            <w:r w:rsidR="007453D7" w:rsidRPr="00391B4A">
              <w:rPr>
                <w:rFonts w:ascii="Times New Roman" w:hAnsi="Times New Roman" w:cs="Times New Roman"/>
                <w:sz w:val="24"/>
                <w:szCs w:val="24"/>
                <w:lang w:eastAsia="zh-CN"/>
              </w:rPr>
              <w:t xml:space="preserve"> </w:t>
            </w:r>
            <w:r w:rsidR="006055ED" w:rsidRPr="00D50AF2">
              <w:rPr>
                <w:rFonts w:ascii="Times New Roman" w:hAnsi="Times New Roman" w:cs="Times New Roman"/>
                <w:color w:val="FF0000"/>
                <w:sz w:val="24"/>
                <w:szCs w:val="24"/>
                <w:lang w:eastAsia="zh-CN"/>
              </w:rPr>
              <w:t>[SDT_GD]</w:t>
            </w:r>
          </w:p>
          <w:p w14:paraId="2DB4E9BE" w14:textId="5A590EA9" w:rsidR="00072744" w:rsidRPr="00391B4A" w:rsidRDefault="00072744" w:rsidP="00A951DC">
            <w:pPr>
              <w:tabs>
                <w:tab w:val="left" w:leader="dot" w:pos="4320"/>
                <w:tab w:val="right" w:leader="dot" w:pos="9899"/>
              </w:tabs>
              <w:ind w:left="180"/>
              <w:rPr>
                <w:rFonts w:ascii="Times New Roman" w:hAnsi="Times New Roman" w:cs="Times New Roman"/>
                <w:sz w:val="24"/>
                <w:szCs w:val="24"/>
                <w:lang w:eastAsia="zh-CN"/>
              </w:rPr>
            </w:pPr>
          </w:p>
        </w:tc>
      </w:tr>
      <w:tr w:rsidR="006A0B54" w:rsidRPr="00391B4A" w14:paraId="647D9007" w14:textId="77777777" w:rsidTr="006005D8">
        <w:tc>
          <w:tcPr>
            <w:tcW w:w="417" w:type="pct"/>
            <w:tcBorders>
              <w:top w:val="single" w:sz="4" w:space="0" w:color="000000"/>
              <w:left w:val="single" w:sz="4" w:space="0" w:color="000000"/>
              <w:bottom w:val="single" w:sz="4" w:space="0" w:color="000000"/>
            </w:tcBorders>
            <w:shd w:val="clear" w:color="auto" w:fill="auto"/>
          </w:tcPr>
          <w:p w14:paraId="64C5F275" w14:textId="6E9D0416" w:rsidR="006A0B54" w:rsidRPr="00391B4A" w:rsidRDefault="006A0B54" w:rsidP="00A951DC">
            <w:pPr>
              <w:tabs>
                <w:tab w:val="left" w:leader="dot" w:pos="4320"/>
                <w:tab w:val="right" w:leader="dot" w:pos="8280"/>
              </w:tabs>
              <w:jc w:val="center"/>
              <w:rPr>
                <w:rFonts w:ascii="Times New Roman" w:hAnsi="Times New Roman" w:cs="Times New Roman"/>
                <w:sz w:val="24"/>
                <w:szCs w:val="24"/>
                <w:lang w:eastAsia="zh-CN"/>
              </w:rPr>
            </w:pPr>
            <w:r w:rsidRPr="00391B4A">
              <w:rPr>
                <w:rFonts w:ascii="Times New Roman" w:hAnsi="Times New Roman" w:cs="Times New Roman"/>
                <w:sz w:val="24"/>
                <w:szCs w:val="24"/>
                <w:lang w:eastAsia="zh-CN"/>
              </w:rPr>
              <w:lastRenderedPageBreak/>
              <w:t>1</w:t>
            </w:r>
            <w:r w:rsidR="00135076" w:rsidRPr="00391B4A">
              <w:rPr>
                <w:rFonts w:ascii="Times New Roman" w:hAnsi="Times New Roman" w:cs="Times New Roman"/>
                <w:sz w:val="24"/>
                <w:szCs w:val="24"/>
                <w:lang w:eastAsia="zh-CN"/>
              </w:rPr>
              <w:t>1</w:t>
            </w:r>
            <w:r w:rsidRPr="00391B4A">
              <w:rPr>
                <w:rFonts w:ascii="Times New Roman" w:hAnsi="Times New Roman" w:cs="Times New Roman"/>
                <w:sz w:val="24"/>
                <w:szCs w:val="24"/>
                <w:lang w:eastAsia="zh-CN"/>
              </w:rPr>
              <w:t>.2</w:t>
            </w:r>
          </w:p>
        </w:tc>
        <w:tc>
          <w:tcPr>
            <w:tcW w:w="4583" w:type="pct"/>
            <w:tcBorders>
              <w:top w:val="single" w:sz="4" w:space="0" w:color="000000"/>
              <w:left w:val="single" w:sz="4" w:space="0" w:color="000000"/>
              <w:bottom w:val="single" w:sz="4" w:space="0" w:color="000000"/>
              <w:right w:val="single" w:sz="4" w:space="0" w:color="000000"/>
            </w:tcBorders>
            <w:shd w:val="clear" w:color="auto" w:fill="auto"/>
          </w:tcPr>
          <w:p w14:paraId="18F354BD" w14:textId="079A8B80" w:rsidR="006A0B54" w:rsidRPr="00391B4A" w:rsidRDefault="006A0B54" w:rsidP="00A951DC">
            <w:pPr>
              <w:tabs>
                <w:tab w:val="left" w:leader="dot" w:pos="4320"/>
                <w:tab w:val="right" w:leader="dot" w:pos="9899"/>
              </w:tabs>
              <w:ind w:left="180"/>
              <w:rPr>
                <w:rFonts w:ascii="Times New Roman" w:hAnsi="Times New Roman" w:cs="Times New Roman"/>
                <w:sz w:val="24"/>
                <w:szCs w:val="24"/>
                <w:lang w:eastAsia="zh-CN"/>
              </w:rPr>
            </w:pPr>
            <w:r w:rsidRPr="00391B4A">
              <w:rPr>
                <w:rFonts w:ascii="Times New Roman" w:hAnsi="Times New Roman" w:cs="Times New Roman"/>
                <w:sz w:val="24"/>
                <w:szCs w:val="24"/>
                <w:lang w:eastAsia="zh-CN"/>
              </w:rPr>
              <w:t>Thông tin về Kế toán trưởng/Phụ trách kế toán (</w:t>
            </w:r>
            <w:r w:rsidRPr="00391B4A">
              <w:rPr>
                <w:rFonts w:ascii="Times New Roman" w:hAnsi="Times New Roman" w:cs="Times New Roman"/>
                <w:i/>
                <w:iCs/>
                <w:sz w:val="24"/>
                <w:szCs w:val="24"/>
                <w:lang w:eastAsia="zh-CN"/>
              </w:rPr>
              <w:t>nếu có</w:t>
            </w:r>
            <w:r w:rsidRPr="00391B4A">
              <w:rPr>
                <w:rFonts w:ascii="Times New Roman" w:hAnsi="Times New Roman" w:cs="Times New Roman"/>
                <w:sz w:val="24"/>
                <w:szCs w:val="24"/>
                <w:lang w:eastAsia="zh-CN"/>
              </w:rPr>
              <w:t>):</w:t>
            </w:r>
          </w:p>
          <w:p w14:paraId="7E76C81F" w14:textId="77777777" w:rsidR="00072744" w:rsidRPr="00391B4A" w:rsidRDefault="00072744" w:rsidP="00A951DC">
            <w:pPr>
              <w:tabs>
                <w:tab w:val="left" w:leader="dot" w:pos="4320"/>
                <w:tab w:val="right" w:leader="dot" w:pos="9899"/>
              </w:tabs>
              <w:ind w:left="180"/>
              <w:rPr>
                <w:rFonts w:ascii="Times New Roman" w:hAnsi="Times New Roman" w:cs="Times New Roman"/>
                <w:sz w:val="24"/>
                <w:szCs w:val="24"/>
                <w:lang w:eastAsia="zh-CN"/>
              </w:rPr>
            </w:pPr>
          </w:p>
          <w:p w14:paraId="4A068F28" w14:textId="30633740" w:rsidR="006A0B54" w:rsidRPr="00391B4A" w:rsidRDefault="00615AC4" w:rsidP="00A951DC">
            <w:pPr>
              <w:tabs>
                <w:tab w:val="left" w:leader="dot" w:pos="4320"/>
                <w:tab w:val="right" w:leader="dot" w:pos="9899"/>
              </w:tabs>
              <w:ind w:left="180"/>
              <w:rPr>
                <w:rFonts w:ascii="Times New Roman" w:hAnsi="Times New Roman" w:cs="Times New Roman"/>
                <w:b/>
                <w:bCs/>
                <w:sz w:val="24"/>
                <w:szCs w:val="24"/>
                <w:lang w:eastAsia="zh-CN"/>
              </w:rPr>
            </w:pPr>
            <w:r w:rsidRPr="00391B4A">
              <w:rPr>
                <w:rFonts w:ascii="Times New Roman" w:hAnsi="Times New Roman" w:cs="Times New Roman"/>
                <w:sz w:val="24"/>
                <w:szCs w:val="24"/>
                <w:lang w:eastAsia="zh-CN"/>
              </w:rPr>
              <w:t>Họ và tên</w:t>
            </w:r>
            <w:r w:rsidR="00643608" w:rsidRPr="00391B4A">
              <w:rPr>
                <w:rFonts w:ascii="Times New Roman" w:hAnsi="Times New Roman" w:cs="Times New Roman"/>
                <w:sz w:val="24"/>
                <w:szCs w:val="24"/>
                <w:lang w:eastAsia="zh-CN"/>
              </w:rPr>
              <w:t xml:space="preserve"> Kế toán trưởng/</w:t>
            </w:r>
            <w:r w:rsidR="002F610B" w:rsidRPr="00391B4A">
              <w:rPr>
                <w:rFonts w:ascii="Times New Roman" w:hAnsi="Times New Roman" w:cs="Times New Roman"/>
                <w:sz w:val="24"/>
                <w:szCs w:val="24"/>
                <w:lang w:eastAsia="zh-CN"/>
              </w:rPr>
              <w:t xml:space="preserve">Phụ trách kế toán: </w:t>
            </w:r>
            <w:r w:rsidR="00241954" w:rsidRPr="00391B4A">
              <w:rPr>
                <w:rFonts w:ascii="Times New Roman" w:hAnsi="Times New Roman" w:cs="Times New Roman"/>
                <w:color w:val="FF0000"/>
                <w:sz w:val="24"/>
                <w:szCs w:val="24"/>
                <w:lang w:val="vi-VN"/>
              </w:rPr>
              <w:t>[TEN_KETOANTRUONG_TV]</w:t>
            </w:r>
          </w:p>
          <w:p w14:paraId="41361F54" w14:textId="77777777" w:rsidR="00072744" w:rsidRPr="00391B4A" w:rsidRDefault="00072744" w:rsidP="00A951DC">
            <w:pPr>
              <w:tabs>
                <w:tab w:val="left" w:leader="dot" w:pos="4320"/>
                <w:tab w:val="right" w:leader="dot" w:pos="9899"/>
              </w:tabs>
              <w:ind w:left="180"/>
              <w:rPr>
                <w:rFonts w:ascii="Times New Roman" w:hAnsi="Times New Roman" w:cs="Times New Roman"/>
                <w:sz w:val="24"/>
                <w:szCs w:val="24"/>
                <w:lang w:eastAsia="zh-CN"/>
              </w:rPr>
            </w:pPr>
          </w:p>
          <w:p w14:paraId="7F3FF072" w14:textId="0ACEF77D" w:rsidR="00C659C5" w:rsidRPr="00391B4A" w:rsidRDefault="006A0B54" w:rsidP="00A951DC">
            <w:pPr>
              <w:tabs>
                <w:tab w:val="left" w:leader="dot" w:pos="4320"/>
                <w:tab w:val="right" w:leader="dot" w:pos="9899"/>
              </w:tabs>
              <w:ind w:left="180"/>
              <w:rPr>
                <w:rFonts w:ascii="Times New Roman" w:hAnsi="Times New Roman" w:cs="Times New Roman"/>
                <w:sz w:val="24"/>
                <w:szCs w:val="24"/>
                <w:lang w:eastAsia="zh-CN"/>
              </w:rPr>
            </w:pPr>
            <w:r w:rsidRPr="00391B4A">
              <w:rPr>
                <w:rFonts w:ascii="Times New Roman" w:hAnsi="Times New Roman" w:cs="Times New Roman"/>
                <w:sz w:val="24"/>
                <w:szCs w:val="24"/>
                <w:lang w:eastAsia="zh-CN"/>
              </w:rPr>
              <w:t xml:space="preserve">Điện </w:t>
            </w:r>
            <w:r w:rsidRPr="00A951DC">
              <w:rPr>
                <w:rFonts w:ascii="Times New Roman" w:hAnsi="Times New Roman" w:cs="Times New Roman"/>
                <w:sz w:val="24"/>
                <w:szCs w:val="24"/>
                <w:lang w:eastAsia="zh-CN"/>
              </w:rPr>
              <w:t>thoại:</w:t>
            </w:r>
            <w:r w:rsidR="00241954" w:rsidRPr="00A951DC">
              <w:rPr>
                <w:rFonts w:ascii="Times New Roman" w:hAnsi="Times New Roman"/>
                <w:color w:val="FF0000"/>
                <w:sz w:val="24"/>
                <w:szCs w:val="24"/>
                <w:lang w:val="vi-VN"/>
              </w:rPr>
              <w:t xml:space="preserve"> [SDT_KETOANTRUONG]</w:t>
            </w:r>
          </w:p>
          <w:p w14:paraId="78AEC9B8" w14:textId="545CB6E0" w:rsidR="00072744" w:rsidRPr="00391B4A" w:rsidRDefault="00072744" w:rsidP="00A951DC">
            <w:pPr>
              <w:tabs>
                <w:tab w:val="left" w:leader="dot" w:pos="4320"/>
                <w:tab w:val="right" w:leader="dot" w:pos="9899"/>
              </w:tabs>
              <w:ind w:left="180"/>
              <w:rPr>
                <w:rFonts w:ascii="Times New Roman" w:hAnsi="Times New Roman" w:cs="Times New Roman"/>
                <w:sz w:val="24"/>
                <w:szCs w:val="24"/>
                <w:lang w:eastAsia="zh-CN"/>
              </w:rPr>
            </w:pPr>
          </w:p>
        </w:tc>
      </w:tr>
      <w:tr w:rsidR="006A0B54" w:rsidRPr="00391B4A" w14:paraId="125E3BAB" w14:textId="77777777" w:rsidTr="006005D8">
        <w:tc>
          <w:tcPr>
            <w:tcW w:w="417" w:type="pct"/>
            <w:tcBorders>
              <w:top w:val="single" w:sz="4" w:space="0" w:color="000000"/>
              <w:left w:val="single" w:sz="4" w:space="0" w:color="000000"/>
              <w:bottom w:val="single" w:sz="4" w:space="0" w:color="000000"/>
            </w:tcBorders>
            <w:shd w:val="clear" w:color="auto" w:fill="auto"/>
          </w:tcPr>
          <w:p w14:paraId="400B43DF" w14:textId="51B989DC" w:rsidR="006A0B54" w:rsidRPr="00391B4A" w:rsidRDefault="006A0B54" w:rsidP="00A951DC">
            <w:pPr>
              <w:tabs>
                <w:tab w:val="left" w:leader="dot" w:pos="4320"/>
                <w:tab w:val="right" w:leader="dot" w:pos="8280"/>
              </w:tabs>
              <w:jc w:val="center"/>
              <w:rPr>
                <w:rFonts w:ascii="Times New Roman" w:hAnsi="Times New Roman" w:cs="Times New Roman"/>
                <w:sz w:val="24"/>
                <w:szCs w:val="24"/>
                <w:lang w:eastAsia="zh-CN"/>
              </w:rPr>
            </w:pPr>
            <w:r w:rsidRPr="00391B4A">
              <w:rPr>
                <w:rFonts w:ascii="Times New Roman" w:hAnsi="Times New Roman" w:cs="Times New Roman"/>
                <w:sz w:val="24"/>
                <w:szCs w:val="24"/>
                <w:lang w:eastAsia="zh-CN"/>
              </w:rPr>
              <w:t>1</w:t>
            </w:r>
            <w:r w:rsidR="00135076" w:rsidRPr="00391B4A">
              <w:rPr>
                <w:rFonts w:ascii="Times New Roman" w:hAnsi="Times New Roman" w:cs="Times New Roman"/>
                <w:sz w:val="24"/>
                <w:szCs w:val="24"/>
                <w:lang w:eastAsia="zh-CN"/>
              </w:rPr>
              <w:t>1</w:t>
            </w:r>
            <w:r w:rsidRPr="00391B4A">
              <w:rPr>
                <w:rFonts w:ascii="Times New Roman" w:hAnsi="Times New Roman" w:cs="Times New Roman"/>
                <w:sz w:val="24"/>
                <w:szCs w:val="24"/>
                <w:lang w:eastAsia="zh-CN"/>
              </w:rPr>
              <w:t>.3</w:t>
            </w:r>
          </w:p>
        </w:tc>
        <w:tc>
          <w:tcPr>
            <w:tcW w:w="4583" w:type="pct"/>
            <w:tcBorders>
              <w:top w:val="single" w:sz="4" w:space="0" w:color="000000"/>
              <w:left w:val="single" w:sz="4" w:space="0" w:color="000000"/>
              <w:bottom w:val="single" w:sz="4" w:space="0" w:color="000000"/>
              <w:right w:val="single" w:sz="4" w:space="0" w:color="000000"/>
            </w:tcBorders>
            <w:shd w:val="clear" w:color="auto" w:fill="auto"/>
          </w:tcPr>
          <w:p w14:paraId="0B378800" w14:textId="325D9373" w:rsidR="006A0B54" w:rsidRPr="00391B4A" w:rsidRDefault="006A0B54" w:rsidP="00A951DC">
            <w:pPr>
              <w:tabs>
                <w:tab w:val="left" w:leader="dot" w:pos="4320"/>
                <w:tab w:val="right" w:leader="dot" w:pos="9899"/>
              </w:tabs>
              <w:ind w:left="180" w:right="115"/>
              <w:jc w:val="both"/>
              <w:rPr>
                <w:rFonts w:ascii="Times New Roman" w:hAnsi="Times New Roman" w:cs="Times New Roman"/>
                <w:sz w:val="24"/>
                <w:szCs w:val="24"/>
                <w:lang w:eastAsia="zh-CN"/>
              </w:rPr>
            </w:pPr>
            <w:r w:rsidRPr="00391B4A">
              <w:rPr>
                <w:rFonts w:ascii="Times New Roman" w:hAnsi="Times New Roman" w:cs="Times New Roman"/>
                <w:sz w:val="24"/>
                <w:szCs w:val="24"/>
                <w:lang w:eastAsia="zh-CN"/>
              </w:rPr>
              <w:t>Địa chỉ nhận thông báo thuế (</w:t>
            </w:r>
            <w:r w:rsidRPr="00391B4A">
              <w:rPr>
                <w:rFonts w:ascii="Times New Roman" w:hAnsi="Times New Roman" w:cs="Times New Roman"/>
                <w:i/>
                <w:iCs/>
                <w:sz w:val="24"/>
                <w:szCs w:val="24"/>
                <w:lang w:eastAsia="zh-CN"/>
              </w:rPr>
              <w:t>chỉ kê khai nếu địa chỉ nhận thông báo thuế khác địa chỉ trụ sở chính</w:t>
            </w:r>
            <w:r w:rsidRPr="00391B4A">
              <w:rPr>
                <w:rFonts w:ascii="Times New Roman" w:hAnsi="Times New Roman" w:cs="Times New Roman"/>
                <w:sz w:val="24"/>
                <w:szCs w:val="24"/>
                <w:lang w:eastAsia="zh-CN"/>
              </w:rPr>
              <w:t>):</w:t>
            </w:r>
          </w:p>
          <w:p w14:paraId="4AEE7E6A" w14:textId="77777777" w:rsidR="005D7B62" w:rsidRPr="00391B4A" w:rsidRDefault="005D7B62" w:rsidP="00A951DC">
            <w:pPr>
              <w:tabs>
                <w:tab w:val="left" w:leader="dot" w:pos="4320"/>
                <w:tab w:val="right" w:leader="dot" w:pos="9899"/>
              </w:tabs>
              <w:ind w:left="180"/>
              <w:rPr>
                <w:rFonts w:ascii="Times New Roman" w:hAnsi="Times New Roman" w:cs="Times New Roman"/>
                <w:sz w:val="24"/>
                <w:szCs w:val="24"/>
                <w:lang w:eastAsia="zh-CN"/>
              </w:rPr>
            </w:pPr>
          </w:p>
          <w:p w14:paraId="1AC9AE7C" w14:textId="3C23071D" w:rsidR="00AD5609" w:rsidRPr="00391B4A" w:rsidRDefault="00AD5609" w:rsidP="00A951DC">
            <w:pPr>
              <w:tabs>
                <w:tab w:val="left" w:leader="dot" w:pos="4320"/>
                <w:tab w:val="right" w:leader="dot" w:pos="9899"/>
              </w:tabs>
              <w:ind w:left="180"/>
              <w:rPr>
                <w:rFonts w:ascii="Times New Roman" w:hAnsi="Times New Roman" w:cs="Times New Roman"/>
                <w:color w:val="000000" w:themeColor="text1"/>
                <w:sz w:val="24"/>
                <w:szCs w:val="24"/>
                <w:lang w:eastAsia="zh-CN"/>
              </w:rPr>
            </w:pPr>
            <w:r w:rsidRPr="00391B4A">
              <w:rPr>
                <w:rFonts w:ascii="Times New Roman" w:hAnsi="Times New Roman" w:cs="Times New Roman"/>
                <w:color w:val="000000" w:themeColor="text1"/>
                <w:sz w:val="24"/>
                <w:szCs w:val="24"/>
                <w:lang w:eastAsia="zh-CN"/>
              </w:rPr>
              <w:t>Số nhà, ngách, hẻm, ngõ, đường phố/tổ/xóm/ấp/thôn</w:t>
            </w:r>
            <w:r w:rsidR="00B23F15" w:rsidRPr="00391B4A">
              <w:rPr>
                <w:rFonts w:ascii="Times New Roman" w:hAnsi="Times New Roman" w:cs="Times New Roman"/>
                <w:color w:val="000000" w:themeColor="text1"/>
                <w:sz w:val="24"/>
                <w:szCs w:val="24"/>
                <w:lang w:eastAsia="zh-CN"/>
              </w:rPr>
              <w:t>:</w:t>
            </w:r>
          </w:p>
          <w:p w14:paraId="46379BE5" w14:textId="77777777" w:rsidR="00AD5609" w:rsidRPr="00391B4A" w:rsidRDefault="00AD5609" w:rsidP="00A951DC">
            <w:pPr>
              <w:tabs>
                <w:tab w:val="left" w:leader="dot" w:pos="4320"/>
                <w:tab w:val="right" w:leader="dot" w:pos="9899"/>
              </w:tabs>
              <w:ind w:left="180"/>
              <w:rPr>
                <w:rFonts w:ascii="Times New Roman" w:hAnsi="Times New Roman" w:cs="Times New Roman"/>
                <w:color w:val="000000" w:themeColor="text1"/>
                <w:sz w:val="24"/>
                <w:szCs w:val="24"/>
                <w:lang w:eastAsia="zh-CN"/>
              </w:rPr>
            </w:pPr>
          </w:p>
          <w:p w14:paraId="5E6479A7" w14:textId="2BD46C63" w:rsidR="00AD5609" w:rsidRPr="00391B4A" w:rsidRDefault="00AD5609" w:rsidP="00A951DC">
            <w:pPr>
              <w:tabs>
                <w:tab w:val="left" w:leader="dot" w:pos="4320"/>
                <w:tab w:val="right" w:leader="dot" w:pos="9899"/>
              </w:tabs>
              <w:ind w:left="180"/>
              <w:rPr>
                <w:rFonts w:ascii="Times New Roman" w:hAnsi="Times New Roman" w:cs="Times New Roman"/>
                <w:color w:val="000000" w:themeColor="text1"/>
                <w:sz w:val="24"/>
                <w:szCs w:val="24"/>
                <w:lang w:eastAsia="zh-CN"/>
              </w:rPr>
            </w:pPr>
            <w:r w:rsidRPr="00391B4A">
              <w:rPr>
                <w:rFonts w:ascii="Times New Roman" w:hAnsi="Times New Roman" w:cs="Times New Roman"/>
                <w:color w:val="000000" w:themeColor="text1"/>
                <w:sz w:val="24"/>
                <w:szCs w:val="24"/>
                <w:lang w:eastAsia="zh-CN"/>
              </w:rPr>
              <w:t xml:space="preserve">Xã/Phường/Thị trấn: </w:t>
            </w:r>
          </w:p>
          <w:p w14:paraId="4F9BF739" w14:textId="77777777" w:rsidR="00AD5609" w:rsidRPr="00391B4A" w:rsidRDefault="00AD5609" w:rsidP="00A951DC">
            <w:pPr>
              <w:tabs>
                <w:tab w:val="left" w:leader="dot" w:pos="4320"/>
                <w:tab w:val="right" w:leader="dot" w:pos="9899"/>
              </w:tabs>
              <w:ind w:left="180"/>
              <w:rPr>
                <w:rFonts w:ascii="Times New Roman" w:hAnsi="Times New Roman" w:cs="Times New Roman"/>
                <w:color w:val="000000" w:themeColor="text1"/>
                <w:sz w:val="24"/>
                <w:szCs w:val="24"/>
                <w:lang w:eastAsia="zh-CN"/>
              </w:rPr>
            </w:pPr>
          </w:p>
          <w:p w14:paraId="2D6833B4" w14:textId="5FF2E3F1" w:rsidR="00AD5609" w:rsidRPr="00391B4A" w:rsidRDefault="00AD5609" w:rsidP="00A951DC">
            <w:pPr>
              <w:tabs>
                <w:tab w:val="left" w:leader="dot" w:pos="4320"/>
                <w:tab w:val="right" w:leader="dot" w:pos="9899"/>
              </w:tabs>
              <w:ind w:left="180"/>
              <w:rPr>
                <w:rFonts w:ascii="Times New Roman" w:hAnsi="Times New Roman" w:cs="Times New Roman"/>
                <w:color w:val="000000" w:themeColor="text1"/>
                <w:sz w:val="24"/>
                <w:szCs w:val="24"/>
                <w:lang w:eastAsia="zh-CN"/>
              </w:rPr>
            </w:pPr>
            <w:r w:rsidRPr="00391B4A">
              <w:rPr>
                <w:rFonts w:ascii="Times New Roman" w:hAnsi="Times New Roman" w:cs="Times New Roman"/>
                <w:color w:val="000000" w:themeColor="text1"/>
                <w:sz w:val="24"/>
                <w:szCs w:val="24"/>
                <w:lang w:eastAsia="zh-CN"/>
              </w:rPr>
              <w:t xml:space="preserve">Quận/Huyện/Thị xã/Thành phố thuộc tỉnh: </w:t>
            </w:r>
          </w:p>
          <w:p w14:paraId="11944CBF" w14:textId="77777777" w:rsidR="00AD5609" w:rsidRPr="00391B4A" w:rsidRDefault="00AD5609" w:rsidP="00A951DC">
            <w:pPr>
              <w:tabs>
                <w:tab w:val="left" w:leader="dot" w:pos="4320"/>
                <w:tab w:val="right" w:leader="dot" w:pos="9899"/>
              </w:tabs>
              <w:ind w:left="180"/>
              <w:rPr>
                <w:rFonts w:ascii="Times New Roman" w:hAnsi="Times New Roman" w:cs="Times New Roman"/>
                <w:color w:val="000000" w:themeColor="text1"/>
                <w:sz w:val="24"/>
                <w:szCs w:val="24"/>
                <w:lang w:eastAsia="zh-CN"/>
              </w:rPr>
            </w:pPr>
          </w:p>
          <w:p w14:paraId="0150F263" w14:textId="041F6CE5" w:rsidR="00AD5609" w:rsidRPr="00391B4A" w:rsidRDefault="00AD5609" w:rsidP="00A951DC">
            <w:pPr>
              <w:tabs>
                <w:tab w:val="left" w:leader="dot" w:pos="4320"/>
                <w:tab w:val="right" w:leader="dot" w:pos="9899"/>
              </w:tabs>
              <w:ind w:left="180"/>
              <w:rPr>
                <w:rFonts w:ascii="Times New Roman" w:hAnsi="Times New Roman" w:cs="Times New Roman"/>
                <w:color w:val="000000" w:themeColor="text1"/>
                <w:sz w:val="24"/>
                <w:szCs w:val="24"/>
                <w:lang w:eastAsia="zh-CN"/>
              </w:rPr>
            </w:pPr>
            <w:r w:rsidRPr="00391B4A">
              <w:rPr>
                <w:rFonts w:ascii="Times New Roman" w:hAnsi="Times New Roman" w:cs="Times New Roman"/>
                <w:color w:val="000000" w:themeColor="text1"/>
                <w:sz w:val="24"/>
                <w:szCs w:val="24"/>
                <w:lang w:eastAsia="zh-CN"/>
              </w:rPr>
              <w:t xml:space="preserve">Tỉnh/Thành phố: </w:t>
            </w:r>
          </w:p>
          <w:p w14:paraId="4AFBE1FA" w14:textId="77777777" w:rsidR="00B173F2" w:rsidRPr="00391B4A" w:rsidRDefault="00B173F2" w:rsidP="00A951DC">
            <w:pPr>
              <w:tabs>
                <w:tab w:val="left" w:leader="dot" w:pos="4320"/>
                <w:tab w:val="right" w:leader="dot" w:pos="9899"/>
              </w:tabs>
              <w:ind w:left="180"/>
              <w:rPr>
                <w:rFonts w:ascii="Times New Roman" w:hAnsi="Times New Roman" w:cs="Times New Roman"/>
                <w:sz w:val="24"/>
                <w:szCs w:val="24"/>
                <w:shd w:val="clear" w:color="auto" w:fill="FFFF00"/>
                <w:lang w:eastAsia="zh-CN"/>
              </w:rPr>
            </w:pPr>
          </w:p>
          <w:p w14:paraId="6C9C139E" w14:textId="5AD5D4FE" w:rsidR="006A0B54" w:rsidRPr="00391B4A" w:rsidRDefault="006A0B54" w:rsidP="00A951DC">
            <w:pPr>
              <w:tabs>
                <w:tab w:val="left" w:leader="dot" w:pos="4320"/>
                <w:tab w:val="right" w:leader="dot" w:pos="9899"/>
              </w:tabs>
              <w:ind w:left="180"/>
              <w:rPr>
                <w:rFonts w:ascii="Times New Roman" w:hAnsi="Times New Roman" w:cs="Times New Roman"/>
                <w:sz w:val="24"/>
                <w:szCs w:val="24"/>
                <w:lang w:eastAsia="zh-CN"/>
              </w:rPr>
            </w:pPr>
            <w:r w:rsidRPr="00391B4A">
              <w:rPr>
                <w:rFonts w:ascii="Times New Roman" w:hAnsi="Times New Roman" w:cs="Times New Roman"/>
                <w:sz w:val="24"/>
                <w:szCs w:val="24"/>
                <w:lang w:eastAsia="zh-CN"/>
              </w:rPr>
              <w:t>Điện thoại</w:t>
            </w:r>
            <w:r w:rsidR="00B23F15" w:rsidRPr="00391B4A">
              <w:rPr>
                <w:rFonts w:ascii="Times New Roman" w:hAnsi="Times New Roman" w:cs="Times New Roman"/>
                <w:sz w:val="24"/>
                <w:szCs w:val="24"/>
                <w:lang w:eastAsia="zh-CN"/>
              </w:rPr>
              <w:t xml:space="preserve"> (nếu có):…………………………</w:t>
            </w:r>
            <w:r w:rsidRPr="00391B4A">
              <w:rPr>
                <w:rFonts w:ascii="Times New Roman" w:hAnsi="Times New Roman" w:cs="Times New Roman"/>
                <w:sz w:val="24"/>
                <w:szCs w:val="24"/>
                <w:lang w:eastAsia="zh-CN"/>
              </w:rPr>
              <w:t>Fax</w:t>
            </w:r>
            <w:r w:rsidR="00B23F15" w:rsidRPr="00391B4A">
              <w:rPr>
                <w:rFonts w:ascii="Times New Roman" w:hAnsi="Times New Roman" w:cs="Times New Roman"/>
                <w:sz w:val="24"/>
                <w:szCs w:val="24"/>
                <w:lang w:eastAsia="zh-CN"/>
              </w:rPr>
              <w:t xml:space="preserve"> (nếu có): ……………..</w:t>
            </w:r>
          </w:p>
          <w:p w14:paraId="2930926E" w14:textId="77777777" w:rsidR="00B173F2" w:rsidRPr="00391B4A" w:rsidRDefault="00B173F2" w:rsidP="00A951DC">
            <w:pPr>
              <w:tabs>
                <w:tab w:val="left" w:leader="dot" w:pos="4320"/>
                <w:tab w:val="right" w:leader="dot" w:pos="9899"/>
              </w:tabs>
              <w:ind w:left="180"/>
              <w:rPr>
                <w:rFonts w:ascii="Times New Roman" w:hAnsi="Times New Roman" w:cs="Times New Roman"/>
                <w:sz w:val="24"/>
                <w:szCs w:val="24"/>
                <w:lang w:eastAsia="zh-CN"/>
              </w:rPr>
            </w:pPr>
          </w:p>
          <w:p w14:paraId="19EDA90C" w14:textId="2700ECFF" w:rsidR="006A0B54" w:rsidRPr="00391B4A" w:rsidRDefault="00B173F2" w:rsidP="00A951DC">
            <w:pPr>
              <w:tabs>
                <w:tab w:val="left" w:leader="dot" w:pos="4320"/>
                <w:tab w:val="right" w:leader="dot" w:pos="9899"/>
              </w:tabs>
              <w:ind w:left="180"/>
              <w:rPr>
                <w:rFonts w:ascii="Times New Roman" w:hAnsi="Times New Roman" w:cs="Times New Roman"/>
                <w:sz w:val="24"/>
                <w:szCs w:val="24"/>
                <w:lang w:eastAsia="zh-CN"/>
              </w:rPr>
            </w:pPr>
            <w:r w:rsidRPr="00391B4A">
              <w:rPr>
                <w:rFonts w:ascii="Times New Roman" w:hAnsi="Times New Roman" w:cs="Times New Roman"/>
                <w:sz w:val="24"/>
                <w:szCs w:val="24"/>
                <w:lang w:eastAsia="zh-CN"/>
              </w:rPr>
              <w:t>Email: …………………………………………………………………….</w:t>
            </w:r>
          </w:p>
          <w:p w14:paraId="3AA9779B" w14:textId="0EC796B7" w:rsidR="00B173F2" w:rsidRPr="00391B4A" w:rsidRDefault="00B173F2" w:rsidP="00A951DC">
            <w:pPr>
              <w:tabs>
                <w:tab w:val="left" w:leader="dot" w:pos="4320"/>
                <w:tab w:val="right" w:leader="dot" w:pos="9899"/>
              </w:tabs>
              <w:ind w:left="180"/>
              <w:rPr>
                <w:rFonts w:ascii="Times New Roman" w:hAnsi="Times New Roman" w:cs="Times New Roman"/>
                <w:sz w:val="24"/>
                <w:szCs w:val="24"/>
                <w:lang w:eastAsia="zh-CN"/>
              </w:rPr>
            </w:pPr>
          </w:p>
        </w:tc>
      </w:tr>
      <w:tr w:rsidR="006A0B54" w:rsidRPr="00391B4A" w14:paraId="0AAB02A0" w14:textId="77777777" w:rsidTr="006005D8">
        <w:tc>
          <w:tcPr>
            <w:tcW w:w="417" w:type="pct"/>
            <w:tcBorders>
              <w:top w:val="single" w:sz="4" w:space="0" w:color="000000"/>
              <w:left w:val="single" w:sz="4" w:space="0" w:color="000000"/>
              <w:bottom w:val="single" w:sz="4" w:space="0" w:color="000000"/>
            </w:tcBorders>
            <w:shd w:val="clear" w:color="auto" w:fill="auto"/>
          </w:tcPr>
          <w:p w14:paraId="4423D81A" w14:textId="55EA908A" w:rsidR="006A0B54" w:rsidRPr="00391B4A" w:rsidRDefault="006A0B54" w:rsidP="00A951DC">
            <w:pPr>
              <w:tabs>
                <w:tab w:val="left" w:leader="dot" w:pos="4320"/>
                <w:tab w:val="right" w:leader="dot" w:pos="8280"/>
              </w:tabs>
              <w:jc w:val="center"/>
              <w:rPr>
                <w:rFonts w:ascii="Times New Roman" w:hAnsi="Times New Roman" w:cs="Times New Roman"/>
                <w:sz w:val="24"/>
                <w:szCs w:val="24"/>
                <w:lang w:eastAsia="zh-CN"/>
              </w:rPr>
            </w:pPr>
            <w:r w:rsidRPr="00391B4A">
              <w:rPr>
                <w:rFonts w:ascii="Times New Roman" w:hAnsi="Times New Roman" w:cs="Times New Roman"/>
                <w:sz w:val="24"/>
                <w:szCs w:val="24"/>
                <w:lang w:eastAsia="zh-CN"/>
              </w:rPr>
              <w:t>1</w:t>
            </w:r>
            <w:r w:rsidR="00135076" w:rsidRPr="00391B4A">
              <w:rPr>
                <w:rFonts w:ascii="Times New Roman" w:hAnsi="Times New Roman" w:cs="Times New Roman"/>
                <w:sz w:val="24"/>
                <w:szCs w:val="24"/>
                <w:lang w:eastAsia="zh-CN"/>
              </w:rPr>
              <w:t>1</w:t>
            </w:r>
            <w:r w:rsidRPr="00391B4A">
              <w:rPr>
                <w:rFonts w:ascii="Times New Roman" w:hAnsi="Times New Roman" w:cs="Times New Roman"/>
                <w:sz w:val="24"/>
                <w:szCs w:val="24"/>
                <w:lang w:eastAsia="zh-CN"/>
              </w:rPr>
              <w:t>.4</w:t>
            </w:r>
          </w:p>
        </w:tc>
        <w:tc>
          <w:tcPr>
            <w:tcW w:w="4583" w:type="pct"/>
            <w:tcBorders>
              <w:top w:val="single" w:sz="4" w:space="0" w:color="000000"/>
              <w:left w:val="single" w:sz="4" w:space="0" w:color="000000"/>
              <w:bottom w:val="single" w:sz="4" w:space="0" w:color="000000"/>
              <w:right w:val="single" w:sz="4" w:space="0" w:color="000000"/>
            </w:tcBorders>
            <w:shd w:val="clear" w:color="auto" w:fill="auto"/>
          </w:tcPr>
          <w:p w14:paraId="63CA5616" w14:textId="53B209C6" w:rsidR="006A0B54" w:rsidRPr="00391B4A" w:rsidRDefault="006A0B54" w:rsidP="00A951DC">
            <w:pPr>
              <w:tabs>
                <w:tab w:val="left" w:leader="dot" w:pos="4320"/>
                <w:tab w:val="right" w:leader="dot" w:pos="9899"/>
              </w:tabs>
              <w:ind w:left="180" w:right="115"/>
              <w:jc w:val="both"/>
              <w:rPr>
                <w:rFonts w:ascii="Times New Roman" w:hAnsi="Times New Roman" w:cs="Times New Roman"/>
                <w:sz w:val="24"/>
                <w:szCs w:val="24"/>
                <w:lang w:eastAsia="zh-CN"/>
              </w:rPr>
            </w:pPr>
            <w:r w:rsidRPr="00391B4A">
              <w:rPr>
                <w:rFonts w:ascii="Times New Roman" w:hAnsi="Times New Roman" w:cs="Times New Roman"/>
                <w:sz w:val="24"/>
                <w:szCs w:val="24"/>
                <w:lang w:eastAsia="zh-CN"/>
              </w:rPr>
              <w:t>Ngày bắt đầu hoạt động</w:t>
            </w:r>
            <w:r w:rsidR="00345A76" w:rsidRPr="00391B4A">
              <w:rPr>
                <w:rStyle w:val="FootnoteReference"/>
                <w:rFonts w:ascii="Times New Roman" w:hAnsi="Times New Roman" w:cs="Times New Roman"/>
                <w:sz w:val="24"/>
                <w:szCs w:val="24"/>
                <w:lang w:eastAsia="zh-CN"/>
              </w:rPr>
              <w:footnoteReference w:id="8"/>
            </w:r>
            <w:r w:rsidR="00C659C5" w:rsidRPr="00391B4A">
              <w:rPr>
                <w:rFonts w:ascii="Times New Roman" w:hAnsi="Times New Roman" w:cs="Times New Roman"/>
                <w:sz w:val="24"/>
                <w:szCs w:val="24"/>
                <w:lang w:eastAsia="zh-CN"/>
              </w:rPr>
              <w:t xml:space="preserve"> </w:t>
            </w:r>
            <w:r w:rsidRPr="00391B4A">
              <w:rPr>
                <w:rFonts w:ascii="Times New Roman" w:hAnsi="Times New Roman" w:cs="Times New Roman"/>
                <w:sz w:val="24"/>
                <w:szCs w:val="24"/>
                <w:lang w:eastAsia="zh-CN"/>
              </w:rPr>
              <w:t>(</w:t>
            </w:r>
            <w:r w:rsidRPr="00391B4A">
              <w:rPr>
                <w:rFonts w:ascii="Times New Roman" w:hAnsi="Times New Roman" w:cs="Times New Roman"/>
                <w:i/>
                <w:iCs/>
                <w:sz w:val="24"/>
                <w:szCs w:val="24"/>
                <w:lang w:eastAsia="zh-CN"/>
              </w:rPr>
              <w:t>trường hợp doanh nghiệp dự kiến bắt đầu hoạt động kể từ ngày được cấp Giấy chứng nhận đăng ký doanh nghiệp thì không cần kê khai nội dung này</w:t>
            </w:r>
            <w:r w:rsidRPr="00391B4A">
              <w:rPr>
                <w:rFonts w:ascii="Times New Roman" w:hAnsi="Times New Roman" w:cs="Times New Roman"/>
                <w:sz w:val="24"/>
                <w:szCs w:val="24"/>
                <w:lang w:eastAsia="zh-CN"/>
              </w:rPr>
              <w:t>): …../…../…….</w:t>
            </w:r>
          </w:p>
          <w:p w14:paraId="2E263424" w14:textId="7A31CE75" w:rsidR="00532F4E" w:rsidRPr="00391B4A" w:rsidRDefault="00532F4E" w:rsidP="00A951DC">
            <w:pPr>
              <w:tabs>
                <w:tab w:val="left" w:leader="dot" w:pos="4320"/>
                <w:tab w:val="right" w:leader="dot" w:pos="9899"/>
              </w:tabs>
              <w:ind w:left="180" w:right="115"/>
              <w:jc w:val="both"/>
              <w:rPr>
                <w:rFonts w:ascii="Times New Roman" w:hAnsi="Times New Roman" w:cs="Times New Roman"/>
                <w:sz w:val="24"/>
                <w:szCs w:val="24"/>
                <w:lang w:eastAsia="zh-CN"/>
              </w:rPr>
            </w:pPr>
          </w:p>
        </w:tc>
      </w:tr>
      <w:tr w:rsidR="006A0B54" w:rsidRPr="00391B4A" w14:paraId="5CEDDEDF" w14:textId="77777777" w:rsidTr="00F07D78">
        <w:trPr>
          <w:trHeight w:val="1589"/>
        </w:trPr>
        <w:tc>
          <w:tcPr>
            <w:tcW w:w="417" w:type="pct"/>
            <w:tcBorders>
              <w:top w:val="single" w:sz="4" w:space="0" w:color="000000"/>
              <w:left w:val="single" w:sz="4" w:space="0" w:color="000000"/>
              <w:bottom w:val="single" w:sz="4" w:space="0" w:color="000000"/>
            </w:tcBorders>
            <w:shd w:val="clear" w:color="auto" w:fill="auto"/>
          </w:tcPr>
          <w:p w14:paraId="5D907AC8" w14:textId="1E858495" w:rsidR="006A0B54" w:rsidRPr="00391B4A" w:rsidRDefault="006A0B54" w:rsidP="00A951DC">
            <w:pPr>
              <w:tabs>
                <w:tab w:val="left" w:leader="dot" w:pos="4320"/>
                <w:tab w:val="right" w:leader="dot" w:pos="8280"/>
              </w:tabs>
              <w:jc w:val="center"/>
              <w:rPr>
                <w:rFonts w:ascii="Times New Roman" w:hAnsi="Times New Roman" w:cs="Times New Roman"/>
                <w:sz w:val="24"/>
                <w:szCs w:val="24"/>
                <w:lang w:eastAsia="zh-CN"/>
              </w:rPr>
            </w:pPr>
            <w:r w:rsidRPr="00391B4A">
              <w:rPr>
                <w:rFonts w:ascii="Times New Roman" w:hAnsi="Times New Roman" w:cs="Times New Roman"/>
                <w:sz w:val="24"/>
                <w:szCs w:val="24"/>
                <w:lang w:eastAsia="zh-CN"/>
              </w:rPr>
              <w:t>1</w:t>
            </w:r>
            <w:r w:rsidR="00135076" w:rsidRPr="00391B4A">
              <w:rPr>
                <w:rFonts w:ascii="Times New Roman" w:hAnsi="Times New Roman" w:cs="Times New Roman"/>
                <w:sz w:val="24"/>
                <w:szCs w:val="24"/>
                <w:lang w:eastAsia="zh-CN"/>
              </w:rPr>
              <w:t>1</w:t>
            </w:r>
            <w:r w:rsidRPr="00391B4A">
              <w:rPr>
                <w:rFonts w:ascii="Times New Roman" w:hAnsi="Times New Roman" w:cs="Times New Roman"/>
                <w:sz w:val="24"/>
                <w:szCs w:val="24"/>
                <w:lang w:eastAsia="zh-CN"/>
              </w:rPr>
              <w:t>.5</w:t>
            </w:r>
          </w:p>
        </w:tc>
        <w:tc>
          <w:tcPr>
            <w:tcW w:w="4583" w:type="pct"/>
            <w:tcBorders>
              <w:top w:val="single" w:sz="4" w:space="0" w:color="000000"/>
              <w:left w:val="single" w:sz="4" w:space="0" w:color="000000"/>
              <w:bottom w:val="single" w:sz="4" w:space="0" w:color="000000"/>
              <w:right w:val="single" w:sz="4" w:space="0" w:color="000000"/>
            </w:tcBorders>
            <w:shd w:val="clear" w:color="auto" w:fill="auto"/>
          </w:tcPr>
          <w:p w14:paraId="0AC32F83" w14:textId="70648435" w:rsidR="006A0B54" w:rsidRPr="00391B4A" w:rsidRDefault="006A0B54" w:rsidP="00A951DC">
            <w:pPr>
              <w:tabs>
                <w:tab w:val="left" w:leader="dot" w:pos="4320"/>
                <w:tab w:val="right" w:leader="dot" w:pos="9899"/>
              </w:tabs>
              <w:ind w:left="180" w:right="115"/>
              <w:jc w:val="both"/>
              <w:rPr>
                <w:rFonts w:ascii="Times New Roman" w:hAnsi="Times New Roman" w:cs="Times New Roman"/>
                <w:sz w:val="24"/>
                <w:szCs w:val="24"/>
                <w:lang w:eastAsia="zh-CN"/>
              </w:rPr>
            </w:pPr>
            <w:r w:rsidRPr="00391B4A">
              <w:rPr>
                <w:rFonts w:ascii="Times New Roman" w:hAnsi="Times New Roman" w:cs="Times New Roman"/>
                <w:sz w:val="24"/>
                <w:szCs w:val="24"/>
                <w:lang w:eastAsia="zh-CN"/>
              </w:rPr>
              <w:t>Hình thức hạch toán</w:t>
            </w:r>
            <w:r w:rsidRPr="00391B4A">
              <w:rPr>
                <w:rFonts w:ascii="Times New Roman" w:hAnsi="Times New Roman" w:cs="Times New Roman"/>
                <w:i/>
                <w:iCs/>
                <w:sz w:val="24"/>
                <w:szCs w:val="24"/>
                <w:lang w:eastAsia="zh-CN"/>
              </w:rPr>
              <w:t xml:space="preserve"> </w:t>
            </w:r>
            <w:r w:rsidR="00AA79CC" w:rsidRPr="00391B4A">
              <w:rPr>
                <w:rFonts w:ascii="Times New Roman" w:hAnsi="Times New Roman" w:cs="Times New Roman"/>
                <w:i/>
                <w:iCs/>
                <w:sz w:val="24"/>
                <w:szCs w:val="24"/>
                <w:lang w:eastAsia="zh-CN"/>
              </w:rPr>
              <w:t>(Đánh dấu X vào một trong hai ô "Hạch toán độc lập” hoặc ''Hạch toán phụ thuộc”. Trường hợp tích chọn ô "Hạch toán độc lập" mà thuộc đối tượng phải lập và gửi báo cáo tài chính hợp nhất cho cơ quan có thẩm quyền theo quy định thì tích chọn thêm ô "Có báo cáo tài chính hợp nhất”)</w:t>
            </w:r>
            <w:r w:rsidR="00AA79CC" w:rsidRPr="00391B4A">
              <w:rPr>
                <w:rFonts w:ascii="Times New Roman" w:hAnsi="Times New Roman" w:cs="Times New Roman"/>
                <w:sz w:val="24"/>
                <w:szCs w:val="24"/>
                <w:lang w:eastAsia="zh-CN"/>
              </w:rPr>
              <w:t>:</w:t>
            </w:r>
          </w:p>
          <w:p w14:paraId="400DF890" w14:textId="77777777" w:rsidR="00532F4E" w:rsidRPr="00391B4A" w:rsidRDefault="00532F4E" w:rsidP="00A951DC">
            <w:pPr>
              <w:tabs>
                <w:tab w:val="left" w:leader="dot" w:pos="4320"/>
                <w:tab w:val="right" w:leader="dot" w:pos="9899"/>
              </w:tabs>
              <w:ind w:left="180" w:right="115"/>
              <w:rPr>
                <w:rFonts w:ascii="Times New Roman" w:hAnsi="Times New Roman" w:cs="Times New Roman"/>
                <w:sz w:val="24"/>
                <w:szCs w:val="24"/>
                <w:lang w:eastAsia="zh-CN"/>
              </w:rPr>
            </w:pPr>
          </w:p>
          <w:tbl>
            <w:tblPr>
              <w:tblW w:w="0" w:type="auto"/>
              <w:tblInd w:w="880" w:type="dxa"/>
              <w:tblLayout w:type="fixed"/>
              <w:tblLook w:val="0000" w:firstRow="0" w:lastRow="0" w:firstColumn="0" w:lastColumn="0" w:noHBand="0" w:noVBand="0"/>
            </w:tblPr>
            <w:tblGrid>
              <w:gridCol w:w="3148"/>
              <w:gridCol w:w="779"/>
            </w:tblGrid>
            <w:tr w:rsidR="00187F1D" w:rsidRPr="00391B4A" w14:paraId="4408579F" w14:textId="77777777" w:rsidTr="009172D5">
              <w:tc>
                <w:tcPr>
                  <w:tcW w:w="3148" w:type="dxa"/>
                  <w:shd w:val="clear" w:color="auto" w:fill="auto"/>
                </w:tcPr>
                <w:p w14:paraId="39DDC760" w14:textId="77777777" w:rsidR="00187F1D" w:rsidRPr="00391B4A" w:rsidRDefault="00187F1D" w:rsidP="00A951DC">
                  <w:pPr>
                    <w:tabs>
                      <w:tab w:val="left" w:leader="dot" w:pos="4320"/>
                      <w:tab w:val="right" w:leader="dot" w:pos="8280"/>
                    </w:tabs>
                    <w:ind w:right="115"/>
                    <w:rPr>
                      <w:rFonts w:ascii="Times New Roman" w:hAnsi="Times New Roman" w:cs="Times New Roman"/>
                      <w:sz w:val="24"/>
                      <w:szCs w:val="24"/>
                      <w:lang w:eastAsia="zh-CN"/>
                    </w:rPr>
                  </w:pPr>
                  <w:r w:rsidRPr="00391B4A">
                    <w:rPr>
                      <w:rFonts w:ascii="Times New Roman" w:hAnsi="Times New Roman" w:cs="Times New Roman"/>
                      <w:sz w:val="24"/>
                      <w:szCs w:val="24"/>
                      <w:lang w:eastAsia="zh-CN"/>
                    </w:rPr>
                    <w:t>Hạch toán độc lập</w:t>
                  </w:r>
                </w:p>
                <w:p w14:paraId="6B1EBF47" w14:textId="2C032724" w:rsidR="009172D5" w:rsidRPr="00391B4A" w:rsidRDefault="009172D5" w:rsidP="00A951DC">
                  <w:pPr>
                    <w:tabs>
                      <w:tab w:val="left" w:leader="dot" w:pos="4320"/>
                      <w:tab w:val="right" w:leader="dot" w:pos="8280"/>
                    </w:tabs>
                    <w:ind w:right="115"/>
                    <w:rPr>
                      <w:rFonts w:ascii="Times New Roman" w:hAnsi="Times New Roman" w:cs="Times New Roman"/>
                      <w:sz w:val="24"/>
                      <w:szCs w:val="24"/>
                      <w:lang w:eastAsia="zh-CN"/>
                    </w:rPr>
                  </w:pPr>
                </w:p>
              </w:tc>
              <w:tc>
                <w:tcPr>
                  <w:tcW w:w="779" w:type="dxa"/>
                  <w:shd w:val="clear" w:color="auto" w:fill="auto"/>
                </w:tcPr>
                <w:p w14:paraId="159D0653" w14:textId="00FC6ADF" w:rsidR="00187F1D" w:rsidRPr="00391B4A" w:rsidRDefault="009172D5" w:rsidP="00A951DC">
                  <w:pPr>
                    <w:tabs>
                      <w:tab w:val="left" w:leader="dot" w:pos="4320"/>
                      <w:tab w:val="right" w:leader="dot" w:pos="8280"/>
                    </w:tabs>
                    <w:snapToGrid w:val="0"/>
                    <w:ind w:right="115"/>
                    <w:jc w:val="center"/>
                    <w:rPr>
                      <w:rFonts w:ascii="Times New Roman" w:hAnsi="Times New Roman" w:cs="Times New Roman"/>
                      <w:sz w:val="24"/>
                      <w:szCs w:val="24"/>
                    </w:rPr>
                  </w:pPr>
                  <w:r w:rsidRPr="00391B4A">
                    <w:rPr>
                      <w:rFonts w:ascii="Times New Roman" w:hAnsi="Times New Roman" w:cs="Times New Roman"/>
                      <w:noProof/>
                      <w:sz w:val="24"/>
                      <w:szCs w:val="24"/>
                    </w:rPr>
                    <mc:AlternateContent>
                      <mc:Choice Requires="wps">
                        <w:drawing>
                          <wp:anchor distT="0" distB="0" distL="114300" distR="114300" simplePos="0" relativeHeight="251673088" behindDoc="0" locked="0" layoutInCell="1" allowOverlap="1" wp14:anchorId="5900C21B" wp14:editId="61EE9EDA">
                            <wp:simplePos x="0" y="0"/>
                            <wp:positionH relativeFrom="column">
                              <wp:posOffset>1270</wp:posOffset>
                            </wp:positionH>
                            <wp:positionV relativeFrom="paragraph">
                              <wp:posOffset>41275</wp:posOffset>
                            </wp:positionV>
                            <wp:extent cx="342900" cy="257175"/>
                            <wp:effectExtent l="0" t="0" r="19050" b="28575"/>
                            <wp:wrapNone/>
                            <wp:docPr id="5"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57175"/>
                                    </a:xfrm>
                                    <a:prstGeom prst="rect">
                                      <a:avLst/>
                                    </a:prstGeom>
                                    <a:solidFill>
                                      <a:srgbClr val="FFFFFF"/>
                                    </a:solidFill>
                                    <a:ln w="9360" cap="sq">
                                      <a:solidFill>
                                        <a:srgbClr val="000000"/>
                                      </a:solidFill>
                                      <a:miter lim="800000"/>
                                      <a:headEnd/>
                                      <a:tailEnd/>
                                    </a:ln>
                                  </wps:spPr>
                                  <wps:txbx>
                                    <w:txbxContent>
                                      <w:p w14:paraId="7F499A32" w14:textId="77777777" w:rsidR="009446D8" w:rsidRPr="009172D5" w:rsidRDefault="009446D8" w:rsidP="009172D5">
                                        <w:pPr>
                                          <w:jc w:val="center"/>
                                          <w:rPr>
                                            <w:rFonts w:ascii="Times New Roman" w:hAnsi="Times New Roman" w:cs="Times New Roman"/>
                                          </w:rPr>
                                        </w:pPr>
                                        <w:r w:rsidRPr="00C21D35">
                                          <w:rPr>
                                            <w:rFonts w:ascii="Times New Roman" w:hAnsi="Times New Roman" w:cs="Times New Roman"/>
                                          </w:rPr>
                                          <w:t>X</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00C21B" id="_x0000_s1039" style="position:absolute;left:0;text-align:left;margin-left:.1pt;margin-top:3.25pt;width:27pt;height:20.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" strokeweight=".26mm">
                            <v:stroke endcap="square"/>
                            <v:textbox>
                              <w:txbxContent>
                                <w:p w14:paraId="7F499A32" w14:textId="77777777" w:rsidR="009446D8" w:rsidRPr="009172D5" w:rsidRDefault="009446D8" w:rsidP="009172D5">
                                  <w:pPr>
                                    <w:jc w:val="center"/>
                                    <w:rPr>
                                      <w:rFonts w:ascii="Times New Roman" w:hAnsi="Times New Roman" w:cs="Times New Roman"/>
                                    </w:rPr>
                                  </w:pPr>
                                  <w:r w:rsidRPr="00C21D35">
                                    <w:rPr>
                                      <w:rFonts w:ascii="Times New Roman" w:hAnsi="Times New Roman" w:cs="Times New Roman"/>
                                    </w:rPr>
                                    <w:t>X</w:t>
                                  </w:r>
                                </w:p>
                              </w:txbxContent>
                            </v:textbox>
                          </v:rect>
                        </w:pict>
                      </mc:Fallback>
                    </mc:AlternateContent>
                  </w:r>
                </w:p>
              </w:tc>
            </w:tr>
            <w:tr w:rsidR="00187F1D" w:rsidRPr="00391B4A" w14:paraId="05A8ABF8" w14:textId="77777777" w:rsidTr="009172D5">
              <w:trPr>
                <w:trHeight w:val="557"/>
              </w:trPr>
              <w:tc>
                <w:tcPr>
                  <w:tcW w:w="3148" w:type="dxa"/>
                  <w:shd w:val="clear" w:color="auto" w:fill="auto"/>
                </w:tcPr>
                <w:p w14:paraId="0F1654D1" w14:textId="77777777" w:rsidR="00187F1D" w:rsidRPr="00391B4A" w:rsidRDefault="00187F1D" w:rsidP="00A951DC">
                  <w:pPr>
                    <w:tabs>
                      <w:tab w:val="left" w:leader="dot" w:pos="4320"/>
                      <w:tab w:val="right" w:leader="dot" w:pos="8280"/>
                    </w:tabs>
                    <w:ind w:right="115"/>
                    <w:rPr>
                      <w:rFonts w:ascii="Times New Roman" w:hAnsi="Times New Roman" w:cs="Times New Roman"/>
                      <w:sz w:val="24"/>
                      <w:szCs w:val="24"/>
                      <w:lang w:eastAsia="zh-CN"/>
                    </w:rPr>
                  </w:pPr>
                  <w:r w:rsidRPr="00391B4A">
                    <w:rPr>
                      <w:rFonts w:ascii="Times New Roman" w:hAnsi="Times New Roman" w:cs="Times New Roman"/>
                      <w:sz w:val="24"/>
                      <w:szCs w:val="24"/>
                      <w:lang w:eastAsia="zh-CN"/>
                    </w:rPr>
                    <w:t>Hạch toán phụ thuộc</w:t>
                  </w:r>
                </w:p>
              </w:tc>
              <w:tc>
                <w:tcPr>
                  <w:tcW w:w="779" w:type="dxa"/>
                  <w:shd w:val="clear" w:color="auto" w:fill="auto"/>
                </w:tcPr>
                <w:p w14:paraId="66C09889" w14:textId="6E2602D0" w:rsidR="00187F1D" w:rsidRPr="00391B4A" w:rsidRDefault="009172D5" w:rsidP="00A951DC">
                  <w:pPr>
                    <w:tabs>
                      <w:tab w:val="left" w:leader="dot" w:pos="4320"/>
                      <w:tab w:val="right" w:leader="dot" w:pos="8280"/>
                    </w:tabs>
                    <w:snapToGrid w:val="0"/>
                    <w:ind w:right="115"/>
                    <w:rPr>
                      <w:rFonts w:ascii="Times New Roman" w:hAnsi="Times New Roman" w:cs="Times New Roman"/>
                      <w:sz w:val="24"/>
                      <w:szCs w:val="24"/>
                    </w:rPr>
                  </w:pPr>
                  <w:r w:rsidRPr="00391B4A">
                    <w:rPr>
                      <w:rFonts w:ascii="Times New Roman" w:hAnsi="Times New Roman" w:cs="Times New Roman"/>
                      <w:noProof/>
                      <w:sz w:val="24"/>
                      <w:szCs w:val="24"/>
                    </w:rPr>
                    <mc:AlternateContent>
                      <mc:Choice Requires="wps">
                        <w:drawing>
                          <wp:anchor distT="0" distB="0" distL="114300" distR="114300" simplePos="0" relativeHeight="251674112" behindDoc="0" locked="0" layoutInCell="1" allowOverlap="1" wp14:anchorId="4346E22B" wp14:editId="115F6829">
                            <wp:simplePos x="0" y="0"/>
                            <wp:positionH relativeFrom="column">
                              <wp:posOffset>-8255</wp:posOffset>
                            </wp:positionH>
                            <wp:positionV relativeFrom="paragraph">
                              <wp:posOffset>1905</wp:posOffset>
                            </wp:positionV>
                            <wp:extent cx="342900" cy="257175"/>
                            <wp:effectExtent l="0" t="0" r="19050" b="28575"/>
                            <wp:wrapNone/>
                            <wp:docPr id="6"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57175"/>
                                    </a:xfrm>
                                    <a:prstGeom prst="rect">
                                      <a:avLst/>
                                    </a:prstGeom>
                                    <a:solidFill>
                                      <a:srgbClr val="FFFFFF"/>
                                    </a:solidFill>
                                    <a:ln w="9360" cap="sq">
                                      <a:solidFill>
                                        <a:srgbClr val="000000"/>
                                      </a:solidFill>
                                      <a:miter lim="800000"/>
                                      <a:headEnd/>
                                      <a:tailEnd/>
                                    </a:ln>
                                  </wps:spPr>
                                  <wps:txbx>
                                    <w:txbxContent>
                                      <w:p w14:paraId="1A510B55" w14:textId="632CE3EF" w:rsidR="009446D8" w:rsidRPr="00AE08B7" w:rsidRDefault="009446D8" w:rsidP="009172D5">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346E22B" id="_x0000_s1040" style="position:absolute;margin-left:-.65pt;margin-top:.15pt;width:27pt;height:20.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" strokeweight=".26mm">
                            <v:stroke endcap="square"/>
                            <v:textbox>
                              <w:txbxContent>
                                <w:p w14:paraId="1A510B55" w14:textId="632CE3EF" w:rsidR="009446D8" w:rsidRPr="00AE08B7" w:rsidRDefault="009446D8" w:rsidP="009172D5">
                                  <w:pPr>
                                    <w:jc w:val="center"/>
                                  </w:pPr>
                                </w:p>
                              </w:txbxContent>
                            </v:textbox>
                          </v:rect>
                        </w:pict>
                      </mc:Fallback>
                    </mc:AlternateContent>
                  </w:r>
                </w:p>
              </w:tc>
            </w:tr>
            <w:tr w:rsidR="00AA79CC" w:rsidRPr="00391B4A" w14:paraId="211A9443" w14:textId="77777777" w:rsidTr="009172D5">
              <w:trPr>
                <w:trHeight w:val="557"/>
              </w:trPr>
              <w:tc>
                <w:tcPr>
                  <w:tcW w:w="3148" w:type="dxa"/>
                  <w:shd w:val="clear" w:color="auto" w:fill="auto"/>
                </w:tcPr>
                <w:p w14:paraId="74886EAC" w14:textId="77777777" w:rsidR="00AA79CC" w:rsidRPr="00391B4A" w:rsidRDefault="00AA79CC" w:rsidP="00A951DC">
                  <w:pPr>
                    <w:tabs>
                      <w:tab w:val="left" w:leader="dot" w:pos="4320"/>
                      <w:tab w:val="right" w:leader="dot" w:pos="8280"/>
                    </w:tabs>
                    <w:ind w:right="115"/>
                    <w:rPr>
                      <w:rFonts w:ascii="Times New Roman" w:hAnsi="Times New Roman" w:cs="Times New Roman"/>
                      <w:sz w:val="24"/>
                      <w:szCs w:val="24"/>
                      <w:lang w:eastAsia="zh-CN"/>
                    </w:rPr>
                  </w:pPr>
                  <w:r w:rsidRPr="00391B4A">
                    <w:rPr>
                      <w:rFonts w:ascii="Times New Roman" w:hAnsi="Times New Roman" w:cs="Times New Roman"/>
                      <w:sz w:val="24"/>
                      <w:szCs w:val="24"/>
                      <w:lang w:eastAsia="zh-CN"/>
                    </w:rPr>
                    <w:t xml:space="preserve">Có báo cáo tài chính hợp nhất  </w:t>
                  </w:r>
                </w:p>
                <w:p w14:paraId="27AF76F8" w14:textId="2DB42F54" w:rsidR="00C659C5" w:rsidRPr="00391B4A" w:rsidRDefault="00C659C5" w:rsidP="00A951DC">
                  <w:pPr>
                    <w:tabs>
                      <w:tab w:val="left" w:leader="dot" w:pos="4320"/>
                      <w:tab w:val="right" w:leader="dot" w:pos="8280"/>
                    </w:tabs>
                    <w:ind w:right="115"/>
                    <w:rPr>
                      <w:rFonts w:ascii="Times New Roman" w:hAnsi="Times New Roman" w:cs="Times New Roman"/>
                      <w:sz w:val="24"/>
                      <w:szCs w:val="24"/>
                      <w:lang w:eastAsia="zh-CN"/>
                    </w:rPr>
                  </w:pPr>
                </w:p>
              </w:tc>
              <w:tc>
                <w:tcPr>
                  <w:tcW w:w="779" w:type="dxa"/>
                  <w:shd w:val="clear" w:color="auto" w:fill="auto"/>
                </w:tcPr>
                <w:p w14:paraId="1173C35D" w14:textId="17250AC2" w:rsidR="00AA79CC" w:rsidRPr="00391B4A" w:rsidRDefault="00AA79CC" w:rsidP="00A951DC">
                  <w:pPr>
                    <w:tabs>
                      <w:tab w:val="left" w:leader="dot" w:pos="4320"/>
                      <w:tab w:val="right" w:leader="dot" w:pos="8280"/>
                    </w:tabs>
                    <w:snapToGrid w:val="0"/>
                    <w:ind w:right="115"/>
                    <w:rPr>
                      <w:rFonts w:ascii="Times New Roman" w:hAnsi="Times New Roman" w:cs="Times New Roman"/>
                      <w:noProof/>
                      <w:sz w:val="24"/>
                      <w:szCs w:val="24"/>
                    </w:rPr>
                  </w:pPr>
                  <w:r w:rsidRPr="00391B4A">
                    <w:rPr>
                      <w:rFonts w:ascii="Times New Roman" w:hAnsi="Times New Roman" w:cs="Times New Roman"/>
                      <w:noProof/>
                      <w:sz w:val="24"/>
                      <w:szCs w:val="24"/>
                    </w:rPr>
                    <mc:AlternateContent>
                      <mc:Choice Requires="wps">
                        <w:drawing>
                          <wp:anchor distT="0" distB="0" distL="114300" distR="114300" simplePos="0" relativeHeight="251676160" behindDoc="0" locked="0" layoutInCell="1" allowOverlap="1" wp14:anchorId="031A6A94" wp14:editId="277768CA">
                            <wp:simplePos x="0" y="0"/>
                            <wp:positionH relativeFrom="column">
                              <wp:posOffset>6350</wp:posOffset>
                            </wp:positionH>
                            <wp:positionV relativeFrom="paragraph">
                              <wp:posOffset>7620</wp:posOffset>
                            </wp:positionV>
                            <wp:extent cx="342900" cy="257175"/>
                            <wp:effectExtent l="0" t="0" r="19050" b="28575"/>
                            <wp:wrapNone/>
                            <wp:docPr id="10"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57175"/>
                                    </a:xfrm>
                                    <a:prstGeom prst="rect">
                                      <a:avLst/>
                                    </a:prstGeom>
                                    <a:solidFill>
                                      <a:srgbClr val="FFFFFF"/>
                                    </a:solidFill>
                                    <a:ln w="9360" cap="sq">
                                      <a:solidFill>
                                        <a:srgbClr val="000000"/>
                                      </a:solidFill>
                                      <a:miter lim="800000"/>
                                      <a:headEnd/>
                                      <a:tailEnd/>
                                    </a:ln>
                                  </wps:spPr>
                                  <wps:txbx>
                                    <w:txbxContent>
                                      <w:p w14:paraId="5CD3E919" w14:textId="77777777" w:rsidR="009446D8" w:rsidRPr="00AE08B7" w:rsidRDefault="009446D8" w:rsidP="00AA79CC">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1A6A94" id="_x0000_s1041" style="position:absolute;margin-left:.5pt;margin-top:.6pt;width:27pt;height:20.2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" strokeweight=".26mm">
                            <v:stroke endcap="square"/>
                            <v:textbox>
                              <w:txbxContent>
                                <w:p w14:paraId="5CD3E919" w14:textId="77777777" w:rsidR="009446D8" w:rsidRPr="00AE08B7" w:rsidRDefault="009446D8" w:rsidP="00AA79CC">
                                  <w:pPr>
                                    <w:jc w:val="center"/>
                                  </w:pPr>
                                </w:p>
                              </w:txbxContent>
                            </v:textbox>
                          </v:rect>
                        </w:pict>
                      </mc:Fallback>
                    </mc:AlternateContent>
                  </w:r>
                </w:p>
              </w:tc>
            </w:tr>
          </w:tbl>
          <w:p w14:paraId="01455C2D" w14:textId="77777777" w:rsidR="006A0B54" w:rsidRPr="00391B4A" w:rsidRDefault="006A0B54" w:rsidP="00A951DC">
            <w:pPr>
              <w:tabs>
                <w:tab w:val="left" w:leader="dot" w:pos="4320"/>
                <w:tab w:val="right" w:leader="dot" w:pos="9899"/>
              </w:tabs>
              <w:ind w:left="180" w:right="115"/>
              <w:rPr>
                <w:rFonts w:ascii="Times New Roman" w:hAnsi="Times New Roman" w:cs="Times New Roman"/>
                <w:sz w:val="24"/>
                <w:szCs w:val="24"/>
                <w:lang w:eastAsia="zh-CN"/>
              </w:rPr>
            </w:pPr>
          </w:p>
        </w:tc>
      </w:tr>
      <w:tr w:rsidR="006A0B54" w:rsidRPr="00391B4A" w14:paraId="5B16DD0E" w14:textId="77777777" w:rsidTr="006005D8">
        <w:tc>
          <w:tcPr>
            <w:tcW w:w="417" w:type="pct"/>
            <w:tcBorders>
              <w:top w:val="single" w:sz="4" w:space="0" w:color="000000"/>
              <w:left w:val="single" w:sz="4" w:space="0" w:color="000000"/>
              <w:bottom w:val="single" w:sz="4" w:space="0" w:color="000000"/>
            </w:tcBorders>
            <w:shd w:val="clear" w:color="auto" w:fill="auto"/>
          </w:tcPr>
          <w:p w14:paraId="2C8BF784" w14:textId="5DD50ED7" w:rsidR="006A0B54" w:rsidRPr="00391B4A" w:rsidRDefault="006A0B54" w:rsidP="00A951DC">
            <w:pPr>
              <w:tabs>
                <w:tab w:val="left" w:leader="dot" w:pos="4320"/>
                <w:tab w:val="right" w:leader="dot" w:pos="8280"/>
              </w:tabs>
              <w:jc w:val="center"/>
              <w:rPr>
                <w:rFonts w:ascii="Times New Roman" w:hAnsi="Times New Roman" w:cs="Times New Roman"/>
                <w:sz w:val="24"/>
                <w:szCs w:val="24"/>
                <w:lang w:eastAsia="zh-CN"/>
              </w:rPr>
            </w:pPr>
            <w:r w:rsidRPr="00391B4A">
              <w:rPr>
                <w:rFonts w:ascii="Times New Roman" w:hAnsi="Times New Roman" w:cs="Times New Roman"/>
                <w:sz w:val="24"/>
                <w:szCs w:val="24"/>
                <w:lang w:eastAsia="zh-CN"/>
              </w:rPr>
              <w:t>1</w:t>
            </w:r>
            <w:r w:rsidR="00135076" w:rsidRPr="00391B4A">
              <w:rPr>
                <w:rFonts w:ascii="Times New Roman" w:hAnsi="Times New Roman" w:cs="Times New Roman"/>
                <w:sz w:val="24"/>
                <w:szCs w:val="24"/>
                <w:lang w:eastAsia="zh-CN"/>
              </w:rPr>
              <w:t>1</w:t>
            </w:r>
            <w:r w:rsidRPr="00391B4A">
              <w:rPr>
                <w:rFonts w:ascii="Times New Roman" w:hAnsi="Times New Roman" w:cs="Times New Roman"/>
                <w:sz w:val="24"/>
                <w:szCs w:val="24"/>
                <w:lang w:eastAsia="zh-CN"/>
              </w:rPr>
              <w:t>.6</w:t>
            </w:r>
          </w:p>
        </w:tc>
        <w:tc>
          <w:tcPr>
            <w:tcW w:w="4583" w:type="pct"/>
            <w:tcBorders>
              <w:top w:val="single" w:sz="4" w:space="0" w:color="000000"/>
              <w:left w:val="single" w:sz="4" w:space="0" w:color="000000"/>
              <w:bottom w:val="single" w:sz="4" w:space="0" w:color="000000"/>
              <w:right w:val="single" w:sz="4" w:space="0" w:color="000000"/>
            </w:tcBorders>
            <w:shd w:val="clear" w:color="auto" w:fill="auto"/>
          </w:tcPr>
          <w:p w14:paraId="10A3547A" w14:textId="730575D0" w:rsidR="006A0B54" w:rsidRPr="00391B4A" w:rsidRDefault="006A0B54" w:rsidP="00A951DC">
            <w:pPr>
              <w:tabs>
                <w:tab w:val="left" w:leader="dot" w:pos="4320"/>
                <w:tab w:val="right" w:leader="dot" w:pos="9899"/>
              </w:tabs>
              <w:ind w:left="180"/>
              <w:rPr>
                <w:rFonts w:ascii="Times New Roman" w:hAnsi="Times New Roman" w:cs="Times New Roman"/>
                <w:sz w:val="24"/>
                <w:szCs w:val="24"/>
                <w:lang w:eastAsia="zh-CN"/>
              </w:rPr>
            </w:pPr>
            <w:r w:rsidRPr="00391B4A">
              <w:rPr>
                <w:rFonts w:ascii="Times New Roman" w:hAnsi="Times New Roman" w:cs="Times New Roman"/>
                <w:sz w:val="24"/>
                <w:szCs w:val="24"/>
                <w:lang w:eastAsia="zh-CN"/>
              </w:rPr>
              <w:t>Năm tài chính:</w:t>
            </w:r>
          </w:p>
          <w:p w14:paraId="3385B409" w14:textId="77777777" w:rsidR="00532F4E" w:rsidRPr="00391B4A" w:rsidRDefault="00532F4E" w:rsidP="00A951DC">
            <w:pPr>
              <w:tabs>
                <w:tab w:val="left" w:leader="dot" w:pos="4320"/>
                <w:tab w:val="right" w:leader="dot" w:pos="9899"/>
              </w:tabs>
              <w:ind w:left="180"/>
              <w:rPr>
                <w:rFonts w:ascii="Times New Roman" w:hAnsi="Times New Roman" w:cs="Times New Roman"/>
                <w:sz w:val="24"/>
                <w:szCs w:val="24"/>
                <w:lang w:eastAsia="zh-CN"/>
              </w:rPr>
            </w:pPr>
          </w:p>
          <w:p w14:paraId="64EC97C5" w14:textId="78B84BE4" w:rsidR="006A0B54" w:rsidRPr="00391B4A" w:rsidRDefault="006A0B54" w:rsidP="00A951DC">
            <w:pPr>
              <w:tabs>
                <w:tab w:val="left" w:leader="dot" w:pos="4320"/>
                <w:tab w:val="right" w:leader="dot" w:pos="9899"/>
              </w:tabs>
              <w:ind w:left="180"/>
              <w:rPr>
                <w:rFonts w:ascii="Times New Roman" w:hAnsi="Times New Roman" w:cs="Times New Roman"/>
                <w:sz w:val="24"/>
                <w:szCs w:val="24"/>
                <w:lang w:eastAsia="zh-CN"/>
              </w:rPr>
            </w:pPr>
            <w:r w:rsidRPr="00391B4A">
              <w:rPr>
                <w:rFonts w:ascii="Times New Roman" w:hAnsi="Times New Roman" w:cs="Times New Roman"/>
                <w:sz w:val="24"/>
                <w:szCs w:val="24"/>
                <w:lang w:eastAsia="zh-CN"/>
              </w:rPr>
              <w:t xml:space="preserve">Áp dụng từ ngày </w:t>
            </w:r>
            <w:r w:rsidR="006005D8" w:rsidRPr="00391B4A">
              <w:rPr>
                <w:rFonts w:ascii="Times New Roman" w:hAnsi="Times New Roman" w:cs="Times New Roman"/>
                <w:sz w:val="24"/>
                <w:szCs w:val="24"/>
                <w:lang w:eastAsia="zh-CN"/>
              </w:rPr>
              <w:t xml:space="preserve">01/01 </w:t>
            </w:r>
            <w:r w:rsidRPr="00391B4A">
              <w:rPr>
                <w:rFonts w:ascii="Times New Roman" w:hAnsi="Times New Roman" w:cs="Times New Roman"/>
                <w:sz w:val="24"/>
                <w:szCs w:val="24"/>
                <w:lang w:eastAsia="zh-CN"/>
              </w:rPr>
              <w:t xml:space="preserve">đến ngày </w:t>
            </w:r>
            <w:r w:rsidR="006005D8" w:rsidRPr="00391B4A">
              <w:rPr>
                <w:rFonts w:ascii="Times New Roman" w:hAnsi="Times New Roman" w:cs="Times New Roman"/>
                <w:sz w:val="24"/>
                <w:szCs w:val="24"/>
                <w:lang w:eastAsia="zh-CN"/>
              </w:rPr>
              <w:t>31/12</w:t>
            </w:r>
            <w:r w:rsidR="00345A76" w:rsidRPr="00391B4A">
              <w:rPr>
                <w:rStyle w:val="FootnoteReference"/>
                <w:rFonts w:ascii="Times New Roman" w:hAnsi="Times New Roman" w:cs="Times New Roman"/>
                <w:sz w:val="24"/>
                <w:szCs w:val="24"/>
                <w:lang w:eastAsia="zh-CN"/>
              </w:rPr>
              <w:footnoteReference w:id="9"/>
            </w:r>
          </w:p>
          <w:p w14:paraId="7D400628" w14:textId="77777777" w:rsidR="00532F4E" w:rsidRPr="00391B4A" w:rsidRDefault="00532F4E" w:rsidP="00A951DC">
            <w:pPr>
              <w:tabs>
                <w:tab w:val="left" w:leader="dot" w:pos="4320"/>
                <w:tab w:val="right" w:leader="dot" w:pos="9899"/>
              </w:tabs>
              <w:ind w:left="180"/>
              <w:rPr>
                <w:rFonts w:ascii="Times New Roman" w:hAnsi="Times New Roman" w:cs="Times New Roman"/>
                <w:sz w:val="24"/>
                <w:szCs w:val="24"/>
                <w:vertAlign w:val="superscript"/>
                <w:lang w:eastAsia="zh-CN"/>
              </w:rPr>
            </w:pPr>
          </w:p>
          <w:p w14:paraId="566AD194" w14:textId="77777777" w:rsidR="006A0B54" w:rsidRPr="00391B4A" w:rsidRDefault="006A0B54" w:rsidP="00A951DC">
            <w:pPr>
              <w:tabs>
                <w:tab w:val="left" w:leader="dot" w:pos="4320"/>
                <w:tab w:val="right" w:leader="dot" w:pos="9899"/>
              </w:tabs>
              <w:ind w:left="180"/>
              <w:rPr>
                <w:rFonts w:ascii="Times New Roman" w:hAnsi="Times New Roman" w:cs="Times New Roman"/>
                <w:i/>
                <w:sz w:val="24"/>
                <w:szCs w:val="24"/>
                <w:lang w:eastAsia="zh-CN"/>
              </w:rPr>
            </w:pPr>
            <w:r w:rsidRPr="00391B4A">
              <w:rPr>
                <w:rFonts w:ascii="Times New Roman" w:hAnsi="Times New Roman" w:cs="Times New Roman"/>
                <w:sz w:val="24"/>
                <w:szCs w:val="24"/>
                <w:lang w:eastAsia="zh-CN"/>
              </w:rPr>
              <w:t>(</w:t>
            </w:r>
            <w:r w:rsidRPr="00391B4A">
              <w:rPr>
                <w:rFonts w:ascii="Times New Roman" w:hAnsi="Times New Roman" w:cs="Times New Roman"/>
                <w:i/>
                <w:sz w:val="24"/>
                <w:szCs w:val="24"/>
                <w:lang w:eastAsia="zh-CN"/>
              </w:rPr>
              <w:t>ghi ngày, tháng bắt đầu và kết thúc niên độ kế toán)</w:t>
            </w:r>
          </w:p>
          <w:p w14:paraId="63875D65" w14:textId="1C391F19" w:rsidR="00532F4E" w:rsidRPr="00391B4A" w:rsidRDefault="00532F4E" w:rsidP="00A951DC">
            <w:pPr>
              <w:tabs>
                <w:tab w:val="left" w:leader="dot" w:pos="4320"/>
                <w:tab w:val="right" w:leader="dot" w:pos="9899"/>
              </w:tabs>
              <w:ind w:left="180"/>
              <w:rPr>
                <w:rFonts w:ascii="Times New Roman" w:hAnsi="Times New Roman" w:cs="Times New Roman"/>
                <w:sz w:val="24"/>
                <w:szCs w:val="24"/>
                <w:lang w:eastAsia="zh-CN"/>
              </w:rPr>
            </w:pPr>
          </w:p>
        </w:tc>
      </w:tr>
      <w:tr w:rsidR="006A0B54" w:rsidRPr="00391B4A" w14:paraId="22A3B6ED" w14:textId="77777777" w:rsidTr="006005D8">
        <w:tc>
          <w:tcPr>
            <w:tcW w:w="417" w:type="pct"/>
            <w:tcBorders>
              <w:top w:val="single" w:sz="4" w:space="0" w:color="000000"/>
              <w:left w:val="single" w:sz="4" w:space="0" w:color="000000"/>
              <w:bottom w:val="single" w:sz="4" w:space="0" w:color="000000"/>
            </w:tcBorders>
            <w:shd w:val="clear" w:color="auto" w:fill="auto"/>
          </w:tcPr>
          <w:p w14:paraId="172B5B79" w14:textId="51A72A57" w:rsidR="006A0B54" w:rsidRPr="00391B4A" w:rsidRDefault="006A0B54" w:rsidP="00A951DC">
            <w:pPr>
              <w:tabs>
                <w:tab w:val="left" w:leader="dot" w:pos="4320"/>
                <w:tab w:val="right" w:leader="dot" w:pos="8280"/>
              </w:tabs>
              <w:jc w:val="center"/>
              <w:rPr>
                <w:rFonts w:ascii="Times New Roman" w:hAnsi="Times New Roman" w:cs="Times New Roman"/>
                <w:sz w:val="24"/>
                <w:szCs w:val="24"/>
                <w:lang w:eastAsia="zh-CN"/>
              </w:rPr>
            </w:pPr>
            <w:r w:rsidRPr="00391B4A">
              <w:rPr>
                <w:rFonts w:ascii="Times New Roman" w:hAnsi="Times New Roman" w:cs="Times New Roman"/>
                <w:sz w:val="24"/>
                <w:szCs w:val="24"/>
                <w:lang w:eastAsia="zh-CN"/>
              </w:rPr>
              <w:t>1</w:t>
            </w:r>
            <w:r w:rsidR="00135076" w:rsidRPr="00391B4A">
              <w:rPr>
                <w:rFonts w:ascii="Times New Roman" w:hAnsi="Times New Roman" w:cs="Times New Roman"/>
                <w:sz w:val="24"/>
                <w:szCs w:val="24"/>
                <w:lang w:eastAsia="zh-CN"/>
              </w:rPr>
              <w:t>1</w:t>
            </w:r>
            <w:r w:rsidRPr="00391B4A">
              <w:rPr>
                <w:rFonts w:ascii="Times New Roman" w:hAnsi="Times New Roman" w:cs="Times New Roman"/>
                <w:sz w:val="24"/>
                <w:szCs w:val="24"/>
                <w:lang w:eastAsia="zh-CN"/>
              </w:rPr>
              <w:t>.7</w:t>
            </w:r>
          </w:p>
        </w:tc>
        <w:tc>
          <w:tcPr>
            <w:tcW w:w="4583" w:type="pct"/>
            <w:tcBorders>
              <w:top w:val="single" w:sz="4" w:space="0" w:color="000000"/>
              <w:left w:val="single" w:sz="4" w:space="0" w:color="000000"/>
              <w:bottom w:val="single" w:sz="4" w:space="0" w:color="000000"/>
              <w:right w:val="single" w:sz="4" w:space="0" w:color="000000"/>
            </w:tcBorders>
            <w:shd w:val="clear" w:color="auto" w:fill="auto"/>
          </w:tcPr>
          <w:p w14:paraId="53376042" w14:textId="03E82E38" w:rsidR="006A0B54" w:rsidRPr="00391B4A" w:rsidRDefault="006A0B54" w:rsidP="00A951DC">
            <w:pPr>
              <w:tabs>
                <w:tab w:val="left" w:leader="dot" w:pos="4320"/>
                <w:tab w:val="right" w:leader="dot" w:pos="9899"/>
              </w:tabs>
              <w:ind w:left="180"/>
              <w:rPr>
                <w:rFonts w:ascii="Times New Roman" w:hAnsi="Times New Roman" w:cs="Times New Roman"/>
                <w:sz w:val="24"/>
                <w:szCs w:val="24"/>
                <w:lang w:eastAsia="zh-CN"/>
              </w:rPr>
            </w:pPr>
            <w:r w:rsidRPr="00391B4A">
              <w:rPr>
                <w:rFonts w:ascii="Times New Roman" w:hAnsi="Times New Roman" w:cs="Times New Roman"/>
                <w:sz w:val="24"/>
                <w:szCs w:val="24"/>
                <w:lang w:eastAsia="zh-CN"/>
              </w:rPr>
              <w:t xml:space="preserve">Tổng số lao động </w:t>
            </w:r>
            <w:r w:rsidRPr="00391B4A">
              <w:rPr>
                <w:rFonts w:ascii="Times New Roman" w:hAnsi="Times New Roman" w:cs="Times New Roman"/>
                <w:i/>
                <w:sz w:val="24"/>
                <w:szCs w:val="24"/>
                <w:lang w:eastAsia="zh-CN"/>
              </w:rPr>
              <w:t>(dự kiến)</w:t>
            </w:r>
            <w:r w:rsidR="006005D8" w:rsidRPr="00391B4A">
              <w:rPr>
                <w:rFonts w:ascii="Times New Roman" w:hAnsi="Times New Roman" w:cs="Times New Roman"/>
                <w:sz w:val="24"/>
                <w:szCs w:val="24"/>
                <w:lang w:eastAsia="zh-CN"/>
              </w:rPr>
              <w:t xml:space="preserve">: </w:t>
            </w:r>
            <w:r w:rsidR="00430E70" w:rsidRPr="00A64EC5">
              <w:rPr>
                <w:rFonts w:ascii="Times New Roman" w:hAnsi="Times New Roman" w:cs="Times New Roman"/>
                <w:color w:val="FF0000"/>
                <w:sz w:val="24"/>
                <w:szCs w:val="24"/>
                <w:lang w:eastAsia="zh-CN"/>
              </w:rPr>
              <w:t>[TONGSO_LD_DUKIEN]</w:t>
            </w:r>
          </w:p>
          <w:p w14:paraId="7560EE52" w14:textId="5AF71040" w:rsidR="00532F4E" w:rsidRPr="00391B4A" w:rsidRDefault="00532F4E" w:rsidP="00A951DC">
            <w:pPr>
              <w:tabs>
                <w:tab w:val="left" w:leader="dot" w:pos="4320"/>
                <w:tab w:val="right" w:leader="dot" w:pos="9899"/>
              </w:tabs>
              <w:ind w:left="180"/>
              <w:rPr>
                <w:rFonts w:ascii="Times New Roman" w:hAnsi="Times New Roman" w:cs="Times New Roman"/>
                <w:sz w:val="24"/>
                <w:szCs w:val="24"/>
                <w:lang w:eastAsia="zh-CN"/>
              </w:rPr>
            </w:pPr>
          </w:p>
        </w:tc>
      </w:tr>
      <w:tr w:rsidR="006A0B54" w:rsidRPr="00391B4A" w14:paraId="7D9BD390" w14:textId="77777777" w:rsidTr="006005D8">
        <w:tc>
          <w:tcPr>
            <w:tcW w:w="417" w:type="pct"/>
            <w:tcBorders>
              <w:top w:val="single" w:sz="4" w:space="0" w:color="000000"/>
              <w:left w:val="single" w:sz="4" w:space="0" w:color="000000"/>
              <w:bottom w:val="single" w:sz="4" w:space="0" w:color="000000"/>
            </w:tcBorders>
            <w:shd w:val="clear" w:color="auto" w:fill="auto"/>
          </w:tcPr>
          <w:p w14:paraId="7DAD74BD" w14:textId="15103C73" w:rsidR="006A0B54" w:rsidRPr="00391B4A" w:rsidRDefault="006A0B54" w:rsidP="00A951DC">
            <w:pPr>
              <w:tabs>
                <w:tab w:val="left" w:leader="dot" w:pos="4320"/>
                <w:tab w:val="right" w:leader="dot" w:pos="8280"/>
              </w:tabs>
              <w:jc w:val="center"/>
              <w:rPr>
                <w:rFonts w:ascii="Times New Roman" w:hAnsi="Times New Roman" w:cs="Times New Roman"/>
                <w:sz w:val="24"/>
                <w:szCs w:val="24"/>
                <w:shd w:val="clear" w:color="auto" w:fill="FFFF00"/>
                <w:lang w:eastAsia="zh-CN"/>
              </w:rPr>
            </w:pPr>
            <w:r w:rsidRPr="00391B4A">
              <w:rPr>
                <w:rFonts w:ascii="Times New Roman" w:hAnsi="Times New Roman" w:cs="Times New Roman"/>
                <w:sz w:val="24"/>
                <w:szCs w:val="24"/>
                <w:lang w:eastAsia="zh-CN"/>
              </w:rPr>
              <w:t>1</w:t>
            </w:r>
            <w:r w:rsidR="00135076" w:rsidRPr="00391B4A">
              <w:rPr>
                <w:rFonts w:ascii="Times New Roman" w:hAnsi="Times New Roman" w:cs="Times New Roman"/>
                <w:sz w:val="24"/>
                <w:szCs w:val="24"/>
                <w:lang w:eastAsia="zh-CN"/>
              </w:rPr>
              <w:t>1</w:t>
            </w:r>
            <w:r w:rsidRPr="00391B4A">
              <w:rPr>
                <w:rFonts w:ascii="Times New Roman" w:hAnsi="Times New Roman" w:cs="Times New Roman"/>
                <w:sz w:val="24"/>
                <w:szCs w:val="24"/>
                <w:lang w:eastAsia="zh-CN"/>
              </w:rPr>
              <w:t>.8</w:t>
            </w:r>
          </w:p>
        </w:tc>
        <w:tc>
          <w:tcPr>
            <w:tcW w:w="4583" w:type="pct"/>
            <w:tcBorders>
              <w:top w:val="single" w:sz="4" w:space="0" w:color="000000"/>
              <w:left w:val="single" w:sz="4" w:space="0" w:color="000000"/>
              <w:bottom w:val="single" w:sz="4" w:space="0" w:color="000000"/>
              <w:right w:val="single" w:sz="4" w:space="0" w:color="000000"/>
            </w:tcBorders>
            <w:shd w:val="clear" w:color="auto" w:fill="auto"/>
          </w:tcPr>
          <w:p w14:paraId="02648447" w14:textId="57B71382" w:rsidR="006A0B54" w:rsidRDefault="006A0B54" w:rsidP="00A951DC">
            <w:pPr>
              <w:tabs>
                <w:tab w:val="left" w:leader="dot" w:pos="4320"/>
                <w:tab w:val="right" w:leader="dot" w:pos="9899"/>
              </w:tabs>
              <w:ind w:left="180"/>
              <w:rPr>
                <w:ins w:id="22" w:author="Thi Nguyen | Apolat" w:date="2024-11-06T15:14:00Z"/>
                <w:rFonts w:ascii="Times New Roman" w:hAnsi="Times New Roman" w:cs="Times New Roman"/>
                <w:i/>
                <w:sz w:val="24"/>
                <w:szCs w:val="24"/>
                <w:lang w:eastAsia="zh-CN"/>
              </w:rPr>
            </w:pPr>
            <w:r w:rsidRPr="00391B4A">
              <w:rPr>
                <w:rFonts w:ascii="Times New Roman" w:hAnsi="Times New Roman" w:cs="Times New Roman"/>
                <w:sz w:val="24"/>
                <w:szCs w:val="24"/>
                <w:lang w:eastAsia="zh-CN"/>
              </w:rPr>
              <w:t>Hoạt động theo dự án BOT/BTO/BT/BOO, BLT, BTL, O&amp;M</w:t>
            </w:r>
            <w:r w:rsidRPr="00391B4A">
              <w:rPr>
                <w:rFonts w:ascii="Times New Roman" w:hAnsi="Times New Roman" w:cs="Times New Roman"/>
                <w:i/>
                <w:sz w:val="24"/>
                <w:szCs w:val="24"/>
                <w:lang w:eastAsia="zh-CN"/>
              </w:rPr>
              <w:t>:</w:t>
            </w:r>
          </w:p>
          <w:p w14:paraId="7E4934A8" w14:textId="77777777" w:rsidR="00F81F49" w:rsidRPr="00391B4A" w:rsidRDefault="00F81F49" w:rsidP="00A951DC">
            <w:pPr>
              <w:tabs>
                <w:tab w:val="left" w:leader="dot" w:pos="4320"/>
                <w:tab w:val="right" w:leader="dot" w:pos="9899"/>
              </w:tabs>
              <w:ind w:left="180"/>
              <w:rPr>
                <w:rFonts w:ascii="Times New Roman" w:hAnsi="Times New Roman" w:cs="Times New Roman"/>
                <w:i/>
                <w:sz w:val="24"/>
                <w:szCs w:val="24"/>
                <w:lang w:eastAsia="zh-CN"/>
              </w:rPr>
            </w:pPr>
          </w:p>
          <w:p w14:paraId="2955B1C6" w14:textId="3D90020B" w:rsidR="006A0B54" w:rsidRPr="00391B4A" w:rsidRDefault="00106500" w:rsidP="00A951DC">
            <w:pPr>
              <w:tabs>
                <w:tab w:val="left" w:leader="dot" w:pos="4320"/>
                <w:tab w:val="right" w:leader="dot" w:pos="9899"/>
              </w:tabs>
              <w:ind w:left="180"/>
              <w:rPr>
                <w:rFonts w:ascii="Times New Roman" w:hAnsi="Times New Roman" w:cs="Times New Roman"/>
                <w:sz w:val="24"/>
                <w:szCs w:val="24"/>
                <w:lang w:eastAsia="zh-CN"/>
              </w:rPr>
            </w:pPr>
            <w:r w:rsidRPr="00391B4A">
              <w:rPr>
                <w:rFonts w:ascii="Times New Roman" w:hAnsi="Times New Roman" w:cs="Times New Roman"/>
                <w:noProof/>
                <w:sz w:val="24"/>
                <w:szCs w:val="24"/>
              </w:rPr>
              <w:lastRenderedPageBreak/>
              <mc:AlternateContent>
                <mc:Choice Requires="wps">
                  <w:drawing>
                    <wp:anchor distT="0" distB="0" distL="114300" distR="114300" simplePos="0" relativeHeight="251675136" behindDoc="0" locked="0" layoutInCell="1" allowOverlap="1" wp14:anchorId="06D8A142" wp14:editId="11FB97CB">
                      <wp:simplePos x="0" y="0"/>
                      <wp:positionH relativeFrom="column">
                        <wp:posOffset>1336675</wp:posOffset>
                      </wp:positionH>
                      <wp:positionV relativeFrom="paragraph">
                        <wp:posOffset>19050</wp:posOffset>
                      </wp:positionV>
                      <wp:extent cx="323850" cy="266700"/>
                      <wp:effectExtent l="0" t="0" r="19050" b="19050"/>
                      <wp:wrapNone/>
                      <wp:docPr id="7"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66700"/>
                              </a:xfrm>
                              <a:prstGeom prst="rect">
                                <a:avLst/>
                              </a:prstGeom>
                              <a:solidFill>
                                <a:srgbClr val="FFFFFF"/>
                              </a:solidFill>
                              <a:ln w="9360" cap="sq">
                                <a:solidFill>
                                  <a:srgbClr val="000000"/>
                                </a:solidFill>
                                <a:miter lim="800000"/>
                                <a:headEnd/>
                                <a:tailEnd/>
                              </a:ln>
                            </wps:spPr>
                            <wps:txbx>
                              <w:txbxContent>
                                <w:p w14:paraId="71755171" w14:textId="58AB3FC1" w:rsidR="009446D8" w:rsidRPr="00106500" w:rsidRDefault="009446D8" w:rsidP="00106500">
                                  <w:pPr>
                                    <w:jc w:val="center"/>
                                    <w:rPr>
                                      <w:rFonts w:ascii="Times New Roman" w:hAnsi="Times New Roman" w:cs="Times New Roman"/>
                                    </w:rPr>
                                  </w:pPr>
                                  <w:r w:rsidRPr="00106500">
                                    <w:rPr>
                                      <w:rFonts w:ascii="Times New Roman" w:hAnsi="Times New Roman" w:cs="Times New Roman"/>
                                    </w:rPr>
                                    <w:t>X</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6D8A142" id="_x0000_s1042" style="position:absolute;left:0;text-align:left;margin-left:105.25pt;margin-top:1.5pt;width:25.5pt;height:21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" strokeweight=".26mm">
                      <v:stroke endcap="square"/>
                      <v:textbox>
                        <w:txbxContent>
                          <w:p w14:paraId="71755171" w14:textId="58AB3FC1" w:rsidR="009446D8" w:rsidRPr="00106500" w:rsidRDefault="009446D8" w:rsidP="00106500">
                            <w:pPr>
                              <w:jc w:val="center"/>
                              <w:rPr>
                                <w:rFonts w:ascii="Times New Roman" w:hAnsi="Times New Roman" w:cs="Times New Roman"/>
                              </w:rPr>
                            </w:pPr>
                            <w:r w:rsidRPr="00106500">
                              <w:rPr>
                                <w:rFonts w:ascii="Times New Roman" w:hAnsi="Times New Roman" w:cs="Times New Roman"/>
                              </w:rPr>
                              <w:t>X</w:t>
                            </w:r>
                          </w:p>
                        </w:txbxContent>
                      </v:textbox>
                    </v:rect>
                  </w:pict>
                </mc:Fallback>
              </mc:AlternateContent>
            </w:r>
            <w:r w:rsidR="00187F1D" w:rsidRPr="00391B4A">
              <w:rPr>
                <w:rFonts w:ascii="Times New Roman" w:hAnsi="Times New Roman" w:cs="Times New Roman"/>
                <w:noProof/>
                <w:sz w:val="24"/>
                <w:szCs w:val="24"/>
              </w:rPr>
              <mc:AlternateContent>
                <mc:Choice Requires="wps">
                  <w:drawing>
                    <wp:anchor distT="0" distB="0" distL="114300" distR="114300" simplePos="0" relativeHeight="251635200" behindDoc="0" locked="0" layoutInCell="1" allowOverlap="1" wp14:anchorId="12650777" wp14:editId="18721E9A">
                      <wp:simplePos x="0" y="0"/>
                      <wp:positionH relativeFrom="column">
                        <wp:posOffset>144130</wp:posOffset>
                      </wp:positionH>
                      <wp:positionV relativeFrom="paragraph">
                        <wp:posOffset>16067</wp:posOffset>
                      </wp:positionV>
                      <wp:extent cx="323850" cy="266700"/>
                      <wp:effectExtent l="0" t="0" r="19050" b="19050"/>
                      <wp:wrapNone/>
                      <wp:docPr id="9"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66700"/>
                              </a:xfrm>
                              <a:prstGeom prst="rect">
                                <a:avLst/>
                              </a:prstGeom>
                              <a:solidFill>
                                <a:srgbClr val="FFFFFF"/>
                              </a:solidFill>
                              <a:ln w="9360" cap="sq">
                                <a:solidFill>
                                  <a:srgbClr val="000000"/>
                                </a:solidFill>
                                <a:miter lim="800000"/>
                                <a:headEnd/>
                                <a:tailEnd/>
                              </a:ln>
                            </wps:spPr>
                            <wps:txbx>
                              <w:txbxContent>
                                <w:p w14:paraId="514C4470" w14:textId="77777777" w:rsidR="009446D8" w:rsidRDefault="009446D8" w:rsidP="002104A1">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650777" id="_x0000_s1043" style="position:absolute;left:0;text-align:left;margin-left:11.35pt;margin-top:1.25pt;width:25.5pt;height:21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" strokeweight=".26mm">
                      <v:stroke endcap="square"/>
                      <v:textbox>
                        <w:txbxContent>
                          <w:p w14:paraId="514C4470" w14:textId="77777777" w:rsidR="009446D8" w:rsidRDefault="009446D8" w:rsidP="002104A1">
                            <w:pPr>
                              <w:jc w:val="center"/>
                            </w:pPr>
                          </w:p>
                        </w:txbxContent>
                      </v:textbox>
                    </v:rect>
                  </w:pict>
                </mc:Fallback>
              </mc:AlternateContent>
            </w:r>
            <w:r w:rsidR="002104A1" w:rsidRPr="00391B4A">
              <w:rPr>
                <w:rFonts w:ascii="Times New Roman" w:hAnsi="Times New Roman" w:cs="Times New Roman"/>
                <w:sz w:val="24"/>
                <w:szCs w:val="24"/>
                <w:lang w:eastAsia="zh-CN"/>
              </w:rPr>
              <w:t xml:space="preserve">      </w:t>
            </w:r>
            <w:r w:rsidR="006A0B54" w:rsidRPr="00391B4A">
              <w:rPr>
                <w:rFonts w:ascii="Times New Roman" w:hAnsi="Times New Roman" w:cs="Times New Roman"/>
                <w:sz w:val="24"/>
                <w:szCs w:val="24"/>
                <w:lang w:eastAsia="zh-CN"/>
              </w:rPr>
              <w:t xml:space="preserve"> </w:t>
            </w:r>
            <w:r w:rsidR="005030D1" w:rsidRPr="00391B4A">
              <w:rPr>
                <w:rFonts w:ascii="Times New Roman" w:hAnsi="Times New Roman" w:cs="Times New Roman"/>
                <w:sz w:val="24"/>
                <w:szCs w:val="24"/>
                <w:lang w:eastAsia="zh-CN"/>
              </w:rPr>
              <w:t xml:space="preserve">    </w:t>
            </w:r>
            <w:r w:rsidR="006A0B54" w:rsidRPr="00391B4A">
              <w:rPr>
                <w:rFonts w:ascii="Times New Roman" w:hAnsi="Times New Roman" w:cs="Times New Roman"/>
                <w:sz w:val="24"/>
                <w:szCs w:val="24"/>
                <w:lang w:eastAsia="zh-CN"/>
              </w:rPr>
              <w:t>Có                           Không</w:t>
            </w:r>
          </w:p>
          <w:p w14:paraId="653356F5" w14:textId="0E74AB3B" w:rsidR="00532F4E" w:rsidRPr="00391B4A" w:rsidRDefault="00532F4E" w:rsidP="00A951DC">
            <w:pPr>
              <w:tabs>
                <w:tab w:val="left" w:leader="dot" w:pos="4320"/>
                <w:tab w:val="right" w:leader="dot" w:pos="9899"/>
              </w:tabs>
              <w:rPr>
                <w:rFonts w:ascii="Times New Roman" w:hAnsi="Times New Roman" w:cs="Times New Roman"/>
                <w:sz w:val="24"/>
                <w:szCs w:val="24"/>
                <w:shd w:val="clear" w:color="auto" w:fill="FFFF00"/>
                <w:lang w:eastAsia="zh-CN"/>
              </w:rPr>
            </w:pPr>
          </w:p>
        </w:tc>
      </w:tr>
      <w:tr w:rsidR="006A0B54" w:rsidRPr="00391B4A" w14:paraId="534ACAB3" w14:textId="77777777" w:rsidTr="006005D8">
        <w:tc>
          <w:tcPr>
            <w:tcW w:w="417" w:type="pct"/>
            <w:tcBorders>
              <w:top w:val="single" w:sz="4" w:space="0" w:color="000000"/>
              <w:left w:val="single" w:sz="4" w:space="0" w:color="000000"/>
              <w:bottom w:val="single" w:sz="4" w:space="0" w:color="000000"/>
            </w:tcBorders>
            <w:shd w:val="clear" w:color="auto" w:fill="auto"/>
          </w:tcPr>
          <w:p w14:paraId="5E1034FF" w14:textId="2AEBD062" w:rsidR="006A0B54" w:rsidRPr="00391B4A" w:rsidRDefault="006A0B54" w:rsidP="00A951DC">
            <w:pPr>
              <w:tabs>
                <w:tab w:val="left" w:leader="dot" w:pos="4320"/>
                <w:tab w:val="right" w:leader="dot" w:pos="8280"/>
              </w:tabs>
              <w:jc w:val="center"/>
              <w:rPr>
                <w:rFonts w:ascii="Times New Roman" w:hAnsi="Times New Roman" w:cs="Times New Roman"/>
                <w:sz w:val="24"/>
                <w:szCs w:val="24"/>
                <w:lang w:eastAsia="zh-CN"/>
              </w:rPr>
            </w:pPr>
            <w:r w:rsidRPr="00391B4A">
              <w:rPr>
                <w:rFonts w:ascii="Times New Roman" w:hAnsi="Times New Roman" w:cs="Times New Roman"/>
                <w:sz w:val="24"/>
                <w:szCs w:val="24"/>
                <w:lang w:eastAsia="zh-CN"/>
              </w:rPr>
              <w:lastRenderedPageBreak/>
              <w:t>1</w:t>
            </w:r>
            <w:r w:rsidR="00135076" w:rsidRPr="00391B4A">
              <w:rPr>
                <w:rFonts w:ascii="Times New Roman" w:hAnsi="Times New Roman" w:cs="Times New Roman"/>
                <w:sz w:val="24"/>
                <w:szCs w:val="24"/>
                <w:lang w:eastAsia="zh-CN"/>
              </w:rPr>
              <w:t>1</w:t>
            </w:r>
            <w:r w:rsidRPr="00391B4A">
              <w:rPr>
                <w:rFonts w:ascii="Times New Roman" w:hAnsi="Times New Roman" w:cs="Times New Roman"/>
                <w:sz w:val="24"/>
                <w:szCs w:val="24"/>
                <w:lang w:eastAsia="zh-CN"/>
              </w:rPr>
              <w:t>.9</w:t>
            </w:r>
          </w:p>
        </w:tc>
        <w:tc>
          <w:tcPr>
            <w:tcW w:w="4583" w:type="pct"/>
            <w:tcBorders>
              <w:top w:val="single" w:sz="4" w:space="0" w:color="000000"/>
              <w:left w:val="single" w:sz="4" w:space="0" w:color="000000"/>
              <w:bottom w:val="single" w:sz="4" w:space="0" w:color="000000"/>
              <w:right w:val="single" w:sz="4" w:space="0" w:color="000000"/>
            </w:tcBorders>
            <w:shd w:val="clear" w:color="auto" w:fill="auto"/>
          </w:tcPr>
          <w:p w14:paraId="4F91AED9" w14:textId="052F7A96" w:rsidR="005E35D3" w:rsidRPr="00391B4A" w:rsidRDefault="006A0B54" w:rsidP="00A951DC">
            <w:pPr>
              <w:tabs>
                <w:tab w:val="left" w:leader="dot" w:pos="4320"/>
                <w:tab w:val="right" w:leader="dot" w:pos="9899"/>
              </w:tabs>
              <w:ind w:left="180"/>
              <w:rPr>
                <w:rFonts w:ascii="Times New Roman" w:hAnsi="Times New Roman" w:cs="Times New Roman"/>
                <w:i/>
                <w:sz w:val="24"/>
                <w:szCs w:val="24"/>
                <w:lang w:eastAsia="zh-CN"/>
              </w:rPr>
            </w:pPr>
            <w:r w:rsidRPr="00391B4A">
              <w:rPr>
                <w:rFonts w:ascii="Times New Roman" w:hAnsi="Times New Roman" w:cs="Times New Roman"/>
                <w:sz w:val="24"/>
                <w:szCs w:val="24"/>
                <w:lang w:eastAsia="zh-CN"/>
              </w:rPr>
              <w:t xml:space="preserve">Phương pháp tính thuế GTGT </w:t>
            </w:r>
            <w:r w:rsidRPr="00391B4A">
              <w:rPr>
                <w:rFonts w:ascii="Times New Roman" w:hAnsi="Times New Roman" w:cs="Times New Roman"/>
                <w:i/>
                <w:sz w:val="24"/>
                <w:szCs w:val="24"/>
                <w:lang w:eastAsia="zh-CN"/>
              </w:rPr>
              <w:t>(chọn 1 trong 4 phương pháp</w:t>
            </w:r>
            <w:r w:rsidR="00345A76" w:rsidRPr="00391B4A">
              <w:rPr>
                <w:rStyle w:val="FootnoteReference"/>
                <w:rFonts w:ascii="Times New Roman" w:hAnsi="Times New Roman" w:cs="Times New Roman"/>
                <w:i/>
                <w:sz w:val="24"/>
                <w:szCs w:val="24"/>
                <w:lang w:eastAsia="zh-CN"/>
              </w:rPr>
              <w:footnoteReference w:id="10"/>
            </w:r>
            <w:r w:rsidRPr="00391B4A">
              <w:rPr>
                <w:rFonts w:ascii="Times New Roman" w:hAnsi="Times New Roman" w:cs="Times New Roman"/>
                <w:i/>
                <w:sz w:val="24"/>
                <w:szCs w:val="24"/>
                <w:lang w:eastAsia="zh-CN"/>
              </w:rPr>
              <w:t>)</w:t>
            </w:r>
          </w:p>
          <w:p w14:paraId="600C9271" w14:textId="58DC49D2" w:rsidR="00C659C5" w:rsidRPr="00391B4A" w:rsidRDefault="00C659C5" w:rsidP="00A951DC">
            <w:pPr>
              <w:tabs>
                <w:tab w:val="left" w:leader="dot" w:pos="4320"/>
                <w:tab w:val="right" w:leader="dot" w:pos="9899"/>
              </w:tabs>
              <w:ind w:left="180"/>
              <w:rPr>
                <w:rFonts w:ascii="Times New Roman" w:hAnsi="Times New Roman" w:cs="Times New Roman"/>
                <w:i/>
                <w:sz w:val="24"/>
                <w:szCs w:val="24"/>
                <w:lang w:eastAsia="zh-CN"/>
              </w:rPr>
            </w:pPr>
          </w:p>
          <w:tbl>
            <w:tblPr>
              <w:tblStyle w:val="TableGrid"/>
              <w:tblW w:w="0" w:type="auto"/>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53"/>
              <w:gridCol w:w="3810"/>
            </w:tblGrid>
            <w:tr w:rsidR="005E35D3" w:rsidRPr="00391B4A" w14:paraId="70C5C227" w14:textId="77777777" w:rsidTr="00391B4A">
              <w:tc>
                <w:tcPr>
                  <w:tcW w:w="3653" w:type="dxa"/>
                </w:tcPr>
                <w:p w14:paraId="36D4533D" w14:textId="06393514" w:rsidR="00273B30" w:rsidRPr="00391B4A" w:rsidRDefault="005E35D3" w:rsidP="00A951DC">
                  <w:pPr>
                    <w:tabs>
                      <w:tab w:val="left" w:leader="dot" w:pos="4320"/>
                      <w:tab w:val="right" w:leader="dot" w:pos="9899"/>
                    </w:tabs>
                    <w:rPr>
                      <w:rFonts w:ascii="Times New Roman" w:hAnsi="Times New Roman" w:cs="Times New Roman"/>
                      <w:i/>
                      <w:sz w:val="24"/>
                      <w:szCs w:val="24"/>
                      <w:lang w:eastAsia="zh-CN"/>
                    </w:rPr>
                  </w:pPr>
                  <w:r w:rsidRPr="00391B4A">
                    <w:rPr>
                      <w:rFonts w:ascii="Times New Roman" w:hAnsi="Times New Roman" w:cs="Times New Roman"/>
                      <w:sz w:val="24"/>
                      <w:szCs w:val="24"/>
                      <w:lang w:eastAsia="zh-CN"/>
                    </w:rPr>
                    <w:t>Khấu trừ</w:t>
                  </w:r>
                </w:p>
              </w:tc>
              <w:tc>
                <w:tcPr>
                  <w:tcW w:w="3810" w:type="dxa"/>
                </w:tcPr>
                <w:p w14:paraId="413B9004" w14:textId="1608D376" w:rsidR="009172D5" w:rsidRPr="00391B4A" w:rsidRDefault="00E96A64" w:rsidP="00A951DC">
                  <w:pPr>
                    <w:tabs>
                      <w:tab w:val="left" w:leader="dot" w:pos="4320"/>
                      <w:tab w:val="right" w:leader="dot" w:pos="9899"/>
                    </w:tabs>
                    <w:rPr>
                      <w:rFonts w:ascii="Times New Roman" w:hAnsi="Times New Roman" w:cs="Times New Roman"/>
                      <w:i/>
                      <w:sz w:val="24"/>
                      <w:szCs w:val="24"/>
                      <w:lang w:eastAsia="zh-CN"/>
                    </w:rPr>
                  </w:pPr>
                  <w:r w:rsidRPr="00391B4A">
                    <w:rPr>
                      <w:rFonts w:ascii="Times New Roman" w:hAnsi="Times New Roman" w:cs="Times New Roman"/>
                      <w:noProof/>
                      <w:sz w:val="24"/>
                      <w:szCs w:val="24"/>
                    </w:rPr>
                    <mc:AlternateContent>
                      <mc:Choice Requires="wps">
                        <w:drawing>
                          <wp:anchor distT="0" distB="0" distL="114300" distR="114300" simplePos="0" relativeHeight="251636224" behindDoc="0" locked="0" layoutInCell="1" allowOverlap="1" wp14:anchorId="26DE5493" wp14:editId="7B84E665">
                            <wp:simplePos x="0" y="0"/>
                            <wp:positionH relativeFrom="column">
                              <wp:posOffset>-635</wp:posOffset>
                            </wp:positionH>
                            <wp:positionV relativeFrom="paragraph">
                              <wp:posOffset>-16510</wp:posOffset>
                            </wp:positionV>
                            <wp:extent cx="342900" cy="304800"/>
                            <wp:effectExtent l="0" t="0" r="19050" b="19050"/>
                            <wp:wrapNone/>
                            <wp:docPr id="39"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04800"/>
                                    </a:xfrm>
                                    <a:prstGeom prst="rect">
                                      <a:avLst/>
                                    </a:prstGeom>
                                    <a:solidFill>
                                      <a:srgbClr val="FFFFFF"/>
                                    </a:solidFill>
                                    <a:ln w="9360" cap="sq">
                                      <a:solidFill>
                                        <a:srgbClr val="000000"/>
                                      </a:solidFill>
                                      <a:miter lim="800000"/>
                                      <a:headEnd/>
                                      <a:tailEnd/>
                                    </a:ln>
                                  </wps:spPr>
                                  <wps:txbx>
                                    <w:txbxContent>
                                      <w:p w14:paraId="7D811EAD" w14:textId="2D2BDF4B" w:rsidR="009446D8" w:rsidRPr="00F07D78" w:rsidRDefault="009446D8" w:rsidP="005E35D3">
                                        <w:pPr>
                                          <w:jc w:val="center"/>
                                          <w:rPr>
                                            <w:rFonts w:ascii="Times New Roman" w:hAnsi="Times New Roman" w:cs="Times New Roman"/>
                                            <w:sz w:val="24"/>
                                            <w:szCs w:val="24"/>
                                          </w:rPr>
                                        </w:pPr>
                                        <w:r>
                                          <w:rPr>
                                            <w:rFonts w:ascii="Times New Roman" w:hAnsi="Times New Roman" w:cs="Times New Roman"/>
                                            <w:sz w:val="24"/>
                                            <w:szCs w:val="24"/>
                                          </w:rPr>
                                          <w:t>X</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DE5493" id="_x0000_s1044" style="position:absolute;margin-left:-.05pt;margin-top:-1.3pt;width:27pt;height:24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" strokeweight=".26mm">
                            <v:stroke endcap="square"/>
                            <v:textbox>
                              <w:txbxContent>
                                <w:p w14:paraId="7D811EAD" w14:textId="2D2BDF4B" w:rsidR="009446D8" w:rsidRPr="00F07D78" w:rsidRDefault="009446D8" w:rsidP="005E35D3">
                                  <w:pPr>
                                    <w:jc w:val="center"/>
                                    <w:rPr>
                                      <w:rFonts w:ascii="Times New Roman" w:hAnsi="Times New Roman" w:cs="Times New Roman"/>
                                      <w:sz w:val="24"/>
                                      <w:szCs w:val="24"/>
                                    </w:rPr>
                                  </w:pPr>
                                  <w:r>
                                    <w:rPr>
                                      <w:rFonts w:ascii="Times New Roman" w:hAnsi="Times New Roman" w:cs="Times New Roman"/>
                                      <w:sz w:val="24"/>
                                      <w:szCs w:val="24"/>
                                    </w:rPr>
                                    <w:t>X</w:t>
                                  </w:r>
                                </w:p>
                              </w:txbxContent>
                            </v:textbox>
                          </v:rect>
                        </w:pict>
                      </mc:Fallback>
                    </mc:AlternateContent>
                  </w:r>
                </w:p>
                <w:p w14:paraId="0A8A254D" w14:textId="21BA7F89" w:rsidR="005E35D3" w:rsidRPr="00391B4A" w:rsidRDefault="005E35D3" w:rsidP="00A951DC">
                  <w:pPr>
                    <w:tabs>
                      <w:tab w:val="left" w:leader="dot" w:pos="4320"/>
                      <w:tab w:val="right" w:leader="dot" w:pos="9899"/>
                    </w:tabs>
                    <w:rPr>
                      <w:rFonts w:ascii="Times New Roman" w:hAnsi="Times New Roman" w:cs="Times New Roman"/>
                      <w:i/>
                      <w:sz w:val="24"/>
                      <w:szCs w:val="24"/>
                      <w:lang w:eastAsia="zh-CN"/>
                    </w:rPr>
                  </w:pPr>
                </w:p>
              </w:tc>
            </w:tr>
            <w:tr w:rsidR="005E35D3" w:rsidRPr="00391B4A" w14:paraId="0A85C11F" w14:textId="77777777" w:rsidTr="00391B4A">
              <w:tc>
                <w:tcPr>
                  <w:tcW w:w="3653" w:type="dxa"/>
                </w:tcPr>
                <w:p w14:paraId="7A0B8760" w14:textId="77777777" w:rsidR="005E35D3" w:rsidRPr="00391B4A" w:rsidRDefault="005E35D3" w:rsidP="00A951DC">
                  <w:pPr>
                    <w:tabs>
                      <w:tab w:val="left" w:leader="dot" w:pos="4320"/>
                      <w:tab w:val="right" w:leader="dot" w:pos="9899"/>
                    </w:tabs>
                    <w:rPr>
                      <w:rFonts w:ascii="Times New Roman" w:hAnsi="Times New Roman" w:cs="Times New Roman"/>
                      <w:sz w:val="24"/>
                      <w:szCs w:val="24"/>
                      <w:lang w:eastAsia="zh-CN"/>
                    </w:rPr>
                  </w:pPr>
                  <w:r w:rsidRPr="00391B4A">
                    <w:rPr>
                      <w:rFonts w:ascii="Times New Roman" w:hAnsi="Times New Roman" w:cs="Times New Roman"/>
                      <w:sz w:val="24"/>
                      <w:szCs w:val="24"/>
                      <w:lang w:eastAsia="zh-CN"/>
                    </w:rPr>
                    <w:t>Trực tiếp trên GTGT</w:t>
                  </w:r>
                </w:p>
                <w:p w14:paraId="6DB6416F" w14:textId="5F9F36F0" w:rsidR="00273B30" w:rsidRPr="00391B4A" w:rsidRDefault="00273B30" w:rsidP="00A951DC">
                  <w:pPr>
                    <w:tabs>
                      <w:tab w:val="left" w:leader="dot" w:pos="4320"/>
                      <w:tab w:val="right" w:leader="dot" w:pos="9899"/>
                    </w:tabs>
                    <w:rPr>
                      <w:rFonts w:ascii="Times New Roman" w:hAnsi="Times New Roman" w:cs="Times New Roman"/>
                      <w:i/>
                      <w:sz w:val="24"/>
                      <w:szCs w:val="24"/>
                      <w:lang w:eastAsia="zh-CN"/>
                    </w:rPr>
                  </w:pPr>
                </w:p>
              </w:tc>
              <w:tc>
                <w:tcPr>
                  <w:tcW w:w="3810" w:type="dxa"/>
                </w:tcPr>
                <w:p w14:paraId="03F9357D" w14:textId="0F98748D" w:rsidR="005E35D3" w:rsidRPr="00391B4A" w:rsidRDefault="005E35D3" w:rsidP="00A951DC">
                  <w:pPr>
                    <w:tabs>
                      <w:tab w:val="left" w:leader="dot" w:pos="4320"/>
                      <w:tab w:val="right" w:leader="dot" w:pos="9899"/>
                    </w:tabs>
                    <w:rPr>
                      <w:rFonts w:ascii="Times New Roman" w:hAnsi="Times New Roman" w:cs="Times New Roman"/>
                      <w:i/>
                      <w:sz w:val="24"/>
                      <w:szCs w:val="24"/>
                      <w:lang w:eastAsia="zh-CN"/>
                    </w:rPr>
                  </w:pPr>
                  <w:r w:rsidRPr="00391B4A">
                    <w:rPr>
                      <w:rFonts w:ascii="Times New Roman" w:hAnsi="Times New Roman" w:cs="Times New Roman"/>
                      <w:noProof/>
                      <w:sz w:val="24"/>
                      <w:szCs w:val="24"/>
                    </w:rPr>
                    <mc:AlternateContent>
                      <mc:Choice Requires="wps">
                        <w:drawing>
                          <wp:anchor distT="0" distB="0" distL="114300" distR="114300" simplePos="0" relativeHeight="251637248" behindDoc="0" locked="0" layoutInCell="1" allowOverlap="1" wp14:anchorId="60D162D6" wp14:editId="5BC98940">
                            <wp:simplePos x="0" y="0"/>
                            <wp:positionH relativeFrom="column">
                              <wp:posOffset>-7620</wp:posOffset>
                            </wp:positionH>
                            <wp:positionV relativeFrom="paragraph">
                              <wp:posOffset>19050</wp:posOffset>
                            </wp:positionV>
                            <wp:extent cx="352425" cy="266700"/>
                            <wp:effectExtent l="0" t="0" r="28575" b="19050"/>
                            <wp:wrapNone/>
                            <wp:docPr id="41"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266700"/>
                                    </a:xfrm>
                                    <a:prstGeom prst="rect">
                                      <a:avLst/>
                                    </a:prstGeom>
                                    <a:solidFill>
                                      <a:srgbClr val="FFFFFF"/>
                                    </a:solidFill>
                                    <a:ln w="9360" cap="sq">
                                      <a:solidFill>
                                        <a:srgbClr val="000000"/>
                                      </a:solidFill>
                                      <a:miter lim="800000"/>
                                      <a:headEnd/>
                                      <a:tailEnd/>
                                    </a:ln>
                                  </wps:spPr>
                                  <wps:txbx>
                                    <w:txbxContent>
                                      <w:p w14:paraId="2B10A37E" w14:textId="77777777" w:rsidR="009446D8" w:rsidRDefault="009446D8" w:rsidP="005E35D3">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D162D6" id="_x0000_s1045" style="position:absolute;margin-left:-.6pt;margin-top:1.5pt;width:27.75pt;height:21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" strokeweight=".26mm">
                            <v:stroke endcap="square"/>
                            <v:textbox>
                              <w:txbxContent>
                                <w:p w14:paraId="2B10A37E" w14:textId="77777777" w:rsidR="009446D8" w:rsidRDefault="009446D8" w:rsidP="005E35D3">
                                  <w:pPr>
                                    <w:jc w:val="center"/>
                                  </w:pPr>
                                </w:p>
                              </w:txbxContent>
                            </v:textbox>
                          </v:rect>
                        </w:pict>
                      </mc:Fallback>
                    </mc:AlternateContent>
                  </w:r>
                </w:p>
              </w:tc>
            </w:tr>
            <w:tr w:rsidR="005E35D3" w:rsidRPr="00391B4A" w14:paraId="0EDC11AC" w14:textId="77777777" w:rsidTr="00391B4A">
              <w:tc>
                <w:tcPr>
                  <w:tcW w:w="3653" w:type="dxa"/>
                </w:tcPr>
                <w:p w14:paraId="126452EA" w14:textId="77777777" w:rsidR="005E35D3" w:rsidRPr="00391B4A" w:rsidRDefault="005E35D3" w:rsidP="00A951DC">
                  <w:pPr>
                    <w:tabs>
                      <w:tab w:val="left" w:leader="dot" w:pos="4320"/>
                      <w:tab w:val="right" w:leader="dot" w:pos="9899"/>
                    </w:tabs>
                    <w:rPr>
                      <w:rFonts w:ascii="Times New Roman" w:hAnsi="Times New Roman" w:cs="Times New Roman"/>
                      <w:sz w:val="24"/>
                      <w:szCs w:val="24"/>
                      <w:lang w:eastAsia="zh-CN"/>
                    </w:rPr>
                  </w:pPr>
                  <w:r w:rsidRPr="00391B4A">
                    <w:rPr>
                      <w:rFonts w:ascii="Times New Roman" w:hAnsi="Times New Roman" w:cs="Times New Roman"/>
                      <w:sz w:val="24"/>
                      <w:szCs w:val="24"/>
                      <w:lang w:eastAsia="zh-CN"/>
                    </w:rPr>
                    <w:t>Trực tiếp trên doanh số</w:t>
                  </w:r>
                </w:p>
                <w:p w14:paraId="484E8B64" w14:textId="27556730" w:rsidR="00273B30" w:rsidRPr="00391B4A" w:rsidRDefault="00273B30" w:rsidP="00A951DC">
                  <w:pPr>
                    <w:tabs>
                      <w:tab w:val="left" w:leader="dot" w:pos="4320"/>
                      <w:tab w:val="right" w:leader="dot" w:pos="9899"/>
                    </w:tabs>
                    <w:rPr>
                      <w:rFonts w:ascii="Times New Roman" w:hAnsi="Times New Roman" w:cs="Times New Roman"/>
                      <w:i/>
                      <w:sz w:val="24"/>
                      <w:szCs w:val="24"/>
                      <w:lang w:eastAsia="zh-CN"/>
                    </w:rPr>
                  </w:pPr>
                </w:p>
              </w:tc>
              <w:tc>
                <w:tcPr>
                  <w:tcW w:w="3810" w:type="dxa"/>
                </w:tcPr>
                <w:p w14:paraId="08465FF6" w14:textId="48E39972" w:rsidR="005E35D3" w:rsidRPr="00391B4A" w:rsidRDefault="005E35D3" w:rsidP="00A951DC">
                  <w:pPr>
                    <w:tabs>
                      <w:tab w:val="left" w:leader="dot" w:pos="4320"/>
                      <w:tab w:val="right" w:leader="dot" w:pos="9899"/>
                    </w:tabs>
                    <w:rPr>
                      <w:rFonts w:ascii="Times New Roman" w:hAnsi="Times New Roman" w:cs="Times New Roman"/>
                      <w:i/>
                      <w:sz w:val="24"/>
                      <w:szCs w:val="24"/>
                      <w:lang w:eastAsia="zh-CN"/>
                    </w:rPr>
                  </w:pPr>
                  <w:r w:rsidRPr="00391B4A">
                    <w:rPr>
                      <w:rFonts w:ascii="Times New Roman" w:hAnsi="Times New Roman" w:cs="Times New Roman"/>
                      <w:noProof/>
                      <w:sz w:val="24"/>
                      <w:szCs w:val="24"/>
                    </w:rPr>
                    <mc:AlternateContent>
                      <mc:Choice Requires="wps">
                        <w:drawing>
                          <wp:anchor distT="0" distB="0" distL="114300" distR="114300" simplePos="0" relativeHeight="251638272" behindDoc="0" locked="0" layoutInCell="1" allowOverlap="1" wp14:anchorId="5E82896C" wp14:editId="50DEDA5C">
                            <wp:simplePos x="0" y="0"/>
                            <wp:positionH relativeFrom="column">
                              <wp:posOffset>-7620</wp:posOffset>
                            </wp:positionH>
                            <wp:positionV relativeFrom="paragraph">
                              <wp:posOffset>12700</wp:posOffset>
                            </wp:positionV>
                            <wp:extent cx="352425" cy="266700"/>
                            <wp:effectExtent l="0" t="0" r="28575" b="19050"/>
                            <wp:wrapNone/>
                            <wp:docPr id="42"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266700"/>
                                    </a:xfrm>
                                    <a:prstGeom prst="rect">
                                      <a:avLst/>
                                    </a:prstGeom>
                                    <a:solidFill>
                                      <a:srgbClr val="FFFFFF"/>
                                    </a:solidFill>
                                    <a:ln w="9360" cap="sq">
                                      <a:solidFill>
                                        <a:srgbClr val="000000"/>
                                      </a:solidFill>
                                      <a:miter lim="800000"/>
                                      <a:headEnd/>
                                      <a:tailEnd/>
                                    </a:ln>
                                  </wps:spPr>
                                  <wps:txbx>
                                    <w:txbxContent>
                                      <w:p w14:paraId="5DA35076" w14:textId="77777777" w:rsidR="009446D8" w:rsidRDefault="009446D8" w:rsidP="005E35D3">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E82896C" id="_x0000_s1046" style="position:absolute;margin-left:-.6pt;margin-top:1pt;width:27.75pt;height:21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" strokeweight=".26mm">
                            <v:stroke endcap="square"/>
                            <v:textbox>
                              <w:txbxContent>
                                <w:p w14:paraId="5DA35076" w14:textId="77777777" w:rsidR="009446D8" w:rsidRDefault="009446D8" w:rsidP="005E35D3">
                                  <w:pPr>
                                    <w:jc w:val="center"/>
                                  </w:pPr>
                                </w:p>
                              </w:txbxContent>
                            </v:textbox>
                          </v:rect>
                        </w:pict>
                      </mc:Fallback>
                    </mc:AlternateContent>
                  </w:r>
                </w:p>
              </w:tc>
            </w:tr>
            <w:tr w:rsidR="005E35D3" w:rsidRPr="00391B4A" w14:paraId="2B5D48F1" w14:textId="77777777" w:rsidTr="00391B4A">
              <w:tc>
                <w:tcPr>
                  <w:tcW w:w="3653" w:type="dxa"/>
                </w:tcPr>
                <w:p w14:paraId="422D993A" w14:textId="77777777" w:rsidR="005E35D3" w:rsidRPr="00391B4A" w:rsidRDefault="005E35D3" w:rsidP="00A951DC">
                  <w:pPr>
                    <w:tabs>
                      <w:tab w:val="left" w:leader="dot" w:pos="4320"/>
                      <w:tab w:val="right" w:leader="dot" w:pos="9899"/>
                    </w:tabs>
                    <w:rPr>
                      <w:rFonts w:ascii="Times New Roman" w:hAnsi="Times New Roman" w:cs="Times New Roman"/>
                      <w:sz w:val="24"/>
                      <w:szCs w:val="24"/>
                      <w:lang w:eastAsia="zh-CN"/>
                    </w:rPr>
                  </w:pPr>
                  <w:r w:rsidRPr="00391B4A">
                    <w:rPr>
                      <w:rFonts w:ascii="Times New Roman" w:hAnsi="Times New Roman" w:cs="Times New Roman"/>
                      <w:sz w:val="24"/>
                      <w:szCs w:val="24"/>
                      <w:lang w:eastAsia="zh-CN"/>
                    </w:rPr>
                    <w:t>Không phải nộp thuế GTGT</w:t>
                  </w:r>
                </w:p>
                <w:p w14:paraId="2B9EBAE5" w14:textId="2DCD9082" w:rsidR="00273B30" w:rsidRPr="00391B4A" w:rsidRDefault="00273B30" w:rsidP="00A951DC">
                  <w:pPr>
                    <w:tabs>
                      <w:tab w:val="left" w:leader="dot" w:pos="4320"/>
                      <w:tab w:val="right" w:leader="dot" w:pos="9899"/>
                    </w:tabs>
                    <w:rPr>
                      <w:rFonts w:ascii="Times New Roman" w:hAnsi="Times New Roman" w:cs="Times New Roman"/>
                      <w:i/>
                      <w:sz w:val="24"/>
                      <w:szCs w:val="24"/>
                      <w:lang w:eastAsia="zh-CN"/>
                    </w:rPr>
                  </w:pPr>
                </w:p>
              </w:tc>
              <w:tc>
                <w:tcPr>
                  <w:tcW w:w="3810" w:type="dxa"/>
                </w:tcPr>
                <w:p w14:paraId="03749AA4" w14:textId="56127B39" w:rsidR="005E35D3" w:rsidRPr="00391B4A" w:rsidRDefault="005E35D3" w:rsidP="00A951DC">
                  <w:pPr>
                    <w:tabs>
                      <w:tab w:val="left" w:leader="dot" w:pos="4320"/>
                      <w:tab w:val="right" w:leader="dot" w:pos="9899"/>
                    </w:tabs>
                    <w:rPr>
                      <w:rFonts w:ascii="Times New Roman" w:hAnsi="Times New Roman" w:cs="Times New Roman"/>
                      <w:i/>
                      <w:sz w:val="24"/>
                      <w:szCs w:val="24"/>
                      <w:lang w:eastAsia="zh-CN"/>
                    </w:rPr>
                  </w:pPr>
                  <w:r w:rsidRPr="00391B4A">
                    <w:rPr>
                      <w:rFonts w:ascii="Times New Roman" w:hAnsi="Times New Roman" w:cs="Times New Roman"/>
                      <w:noProof/>
                      <w:sz w:val="24"/>
                      <w:szCs w:val="24"/>
                    </w:rPr>
                    <mc:AlternateContent>
                      <mc:Choice Requires="wps">
                        <w:drawing>
                          <wp:anchor distT="0" distB="0" distL="114300" distR="114300" simplePos="0" relativeHeight="251639296" behindDoc="0" locked="0" layoutInCell="1" allowOverlap="1" wp14:anchorId="1E0E29BA" wp14:editId="20638D41">
                            <wp:simplePos x="0" y="0"/>
                            <wp:positionH relativeFrom="column">
                              <wp:posOffset>-7620</wp:posOffset>
                            </wp:positionH>
                            <wp:positionV relativeFrom="paragraph">
                              <wp:posOffset>15875</wp:posOffset>
                            </wp:positionV>
                            <wp:extent cx="352425" cy="266700"/>
                            <wp:effectExtent l="0" t="0" r="28575" b="19050"/>
                            <wp:wrapNone/>
                            <wp:docPr id="43"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266700"/>
                                    </a:xfrm>
                                    <a:prstGeom prst="rect">
                                      <a:avLst/>
                                    </a:prstGeom>
                                    <a:solidFill>
                                      <a:srgbClr val="FFFFFF"/>
                                    </a:solidFill>
                                    <a:ln w="9360" cap="sq">
                                      <a:solidFill>
                                        <a:srgbClr val="000000"/>
                                      </a:solidFill>
                                      <a:miter lim="800000"/>
                                      <a:headEnd/>
                                      <a:tailEnd/>
                                    </a:ln>
                                  </wps:spPr>
                                  <wps:txbx>
                                    <w:txbxContent>
                                      <w:p w14:paraId="106BEB5E" w14:textId="77777777" w:rsidR="009446D8" w:rsidRDefault="009446D8" w:rsidP="005E35D3">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E0E29BA" id="_x0000_s1047" style="position:absolute;margin-left:-.6pt;margin-top:1.25pt;width:27.75pt;height:21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" strokeweight=".26mm">
                            <v:stroke endcap="square"/>
                            <v:textbox>
                              <w:txbxContent>
                                <w:p w14:paraId="106BEB5E" w14:textId="77777777" w:rsidR="009446D8" w:rsidRDefault="009446D8" w:rsidP="005E35D3">
                                  <w:pPr>
                                    <w:jc w:val="center"/>
                                  </w:pPr>
                                </w:p>
                              </w:txbxContent>
                            </v:textbox>
                          </v:rect>
                        </w:pict>
                      </mc:Fallback>
                    </mc:AlternateContent>
                  </w:r>
                </w:p>
              </w:tc>
            </w:tr>
          </w:tbl>
          <w:p w14:paraId="3B0F4159" w14:textId="44BDED27" w:rsidR="006A0B54" w:rsidRPr="00391B4A" w:rsidRDefault="006A0B54" w:rsidP="00A951DC">
            <w:pPr>
              <w:tabs>
                <w:tab w:val="left" w:pos="4320"/>
                <w:tab w:val="right" w:leader="dot" w:pos="9899"/>
              </w:tabs>
              <w:rPr>
                <w:rFonts w:ascii="Times New Roman" w:hAnsi="Times New Roman" w:cs="Times New Roman"/>
                <w:sz w:val="24"/>
                <w:szCs w:val="24"/>
                <w:lang w:eastAsia="zh-CN"/>
              </w:rPr>
            </w:pPr>
          </w:p>
        </w:tc>
      </w:tr>
    </w:tbl>
    <w:p w14:paraId="28FD7498" w14:textId="0A7E3C7A" w:rsidR="00804C6B" w:rsidRPr="00391B4A" w:rsidRDefault="00804C6B" w:rsidP="00A951DC">
      <w:pPr>
        <w:jc w:val="both"/>
        <w:rPr>
          <w:rFonts w:ascii="Times New Roman" w:hAnsi="Times New Roman" w:cs="Times New Roman"/>
          <w:b/>
          <w:sz w:val="24"/>
          <w:szCs w:val="24"/>
        </w:rPr>
      </w:pPr>
    </w:p>
    <w:p w14:paraId="00A18C87" w14:textId="4757C9D0" w:rsidR="00804C6B" w:rsidRPr="00391B4A" w:rsidRDefault="00804C6B" w:rsidP="00A951DC">
      <w:pPr>
        <w:pStyle w:val="ListParagraph"/>
        <w:numPr>
          <w:ilvl w:val="0"/>
          <w:numId w:val="13"/>
        </w:numPr>
        <w:suppressAutoHyphens/>
        <w:ind w:hanging="720"/>
        <w:jc w:val="both"/>
        <w:rPr>
          <w:rFonts w:ascii="Times New Roman" w:hAnsi="Times New Roman" w:cs="Times New Roman"/>
          <w:b/>
          <w:sz w:val="24"/>
          <w:szCs w:val="24"/>
          <w:lang w:eastAsia="zh-CN"/>
        </w:rPr>
      </w:pPr>
      <w:r w:rsidRPr="00391B4A">
        <w:rPr>
          <w:rFonts w:ascii="Times New Roman" w:hAnsi="Times New Roman" w:cs="Times New Roman"/>
          <w:b/>
          <w:sz w:val="24"/>
          <w:szCs w:val="24"/>
          <w:lang w:eastAsia="zh-CN"/>
        </w:rPr>
        <w:t>Đăng ký sử dụng hóa đơn</w:t>
      </w:r>
      <w:r w:rsidR="00345A76" w:rsidRPr="00391B4A">
        <w:rPr>
          <w:rStyle w:val="FootnoteReference"/>
          <w:rFonts w:ascii="Times New Roman" w:hAnsi="Times New Roman" w:cs="Times New Roman"/>
          <w:b/>
          <w:sz w:val="24"/>
          <w:szCs w:val="24"/>
          <w:lang w:eastAsia="zh-CN"/>
        </w:rPr>
        <w:footnoteReference w:id="11"/>
      </w:r>
      <w:r w:rsidRPr="00391B4A">
        <w:rPr>
          <w:rFonts w:ascii="Times New Roman" w:hAnsi="Times New Roman" w:cs="Times New Roman"/>
          <w:b/>
          <w:sz w:val="24"/>
          <w:szCs w:val="24"/>
          <w:lang w:eastAsia="zh-CN"/>
        </w:rPr>
        <w:t>:</w:t>
      </w:r>
    </w:p>
    <w:p w14:paraId="17123660" w14:textId="77777777" w:rsidR="00187F1D" w:rsidRPr="00391B4A" w:rsidRDefault="00187F1D" w:rsidP="00A951DC">
      <w:pPr>
        <w:pStyle w:val="ListParagraph"/>
        <w:suppressAutoHyphens/>
        <w:ind w:left="0"/>
        <w:jc w:val="both"/>
        <w:rPr>
          <w:rFonts w:ascii="Times New Roman" w:hAnsi="Times New Roman" w:cs="Times New Roman"/>
          <w:b/>
          <w:sz w:val="24"/>
          <w:szCs w:val="24"/>
          <w:lang w:eastAsia="zh-CN"/>
        </w:rPr>
      </w:pPr>
    </w:p>
    <w:tbl>
      <w:tblPr>
        <w:tblW w:w="8397" w:type="dxa"/>
        <w:tblInd w:w="653" w:type="dxa"/>
        <w:tblLayout w:type="fixed"/>
        <w:tblLook w:val="04A0" w:firstRow="1" w:lastRow="0" w:firstColumn="1" w:lastColumn="0" w:noHBand="0" w:noVBand="1"/>
      </w:tblPr>
      <w:tblGrid>
        <w:gridCol w:w="3861"/>
        <w:gridCol w:w="4536"/>
      </w:tblGrid>
      <w:tr w:rsidR="00187F1D" w:rsidRPr="00391B4A" w14:paraId="47C61663" w14:textId="77777777" w:rsidTr="009172D5">
        <w:tc>
          <w:tcPr>
            <w:tcW w:w="3861" w:type="dxa"/>
            <w:shd w:val="clear" w:color="auto" w:fill="auto"/>
          </w:tcPr>
          <w:p w14:paraId="6A0F80C2" w14:textId="77777777" w:rsidR="00187F1D" w:rsidRPr="00391B4A" w:rsidRDefault="00187F1D" w:rsidP="00A951DC">
            <w:pPr>
              <w:suppressAutoHyphens/>
              <w:ind w:firstLine="735"/>
              <w:jc w:val="both"/>
              <w:rPr>
                <w:rFonts w:ascii="Times New Roman" w:hAnsi="Times New Roman" w:cs="Times New Roman"/>
                <w:sz w:val="24"/>
                <w:szCs w:val="24"/>
                <w:lang w:eastAsia="zh-CN"/>
              </w:rPr>
            </w:pPr>
            <w:r w:rsidRPr="00391B4A">
              <w:rPr>
                <w:rFonts w:ascii="Times New Roman" w:hAnsi="Times New Roman" w:cs="Times New Roman"/>
                <w:noProof/>
                <w:sz w:val="24"/>
                <w:szCs w:val="24"/>
              </w:rPr>
              <mc:AlternateContent>
                <mc:Choice Requires="wps">
                  <w:drawing>
                    <wp:anchor distT="0" distB="0" distL="114300" distR="114300" simplePos="0" relativeHeight="251661824" behindDoc="0" locked="0" layoutInCell="1" allowOverlap="1" wp14:anchorId="2F6E3B04" wp14:editId="32DAC752">
                      <wp:simplePos x="0" y="0"/>
                      <wp:positionH relativeFrom="column">
                        <wp:posOffset>635</wp:posOffset>
                      </wp:positionH>
                      <wp:positionV relativeFrom="paragraph">
                        <wp:posOffset>29845</wp:posOffset>
                      </wp:positionV>
                      <wp:extent cx="342900" cy="257175"/>
                      <wp:effectExtent l="0" t="0" r="19050" b="28575"/>
                      <wp:wrapNone/>
                      <wp:docPr id="36"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57175"/>
                              </a:xfrm>
                              <a:prstGeom prst="rect">
                                <a:avLst/>
                              </a:prstGeom>
                              <a:solidFill>
                                <a:srgbClr val="FFFFFF"/>
                              </a:solidFill>
                              <a:ln w="9360" cap="sq">
                                <a:solidFill>
                                  <a:srgbClr val="000000"/>
                                </a:solidFill>
                                <a:miter lim="800000"/>
                                <a:headEnd/>
                                <a:tailEnd/>
                              </a:ln>
                            </wps:spPr>
                            <wps:txbx>
                              <w:txbxContent>
                                <w:p w14:paraId="6EE6609E" w14:textId="77777777" w:rsidR="009446D8" w:rsidRPr="00AE08B7" w:rsidRDefault="009446D8" w:rsidP="00187F1D">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6E3B04" id="_x0000_s1048" style="position:absolute;left:0;text-align:left;margin-left:.05pt;margin-top:2.35pt;width:27pt;height:20.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" strokeweight=".26mm">
                      <v:stroke endcap="square"/>
                      <v:textbox>
                        <w:txbxContent>
                          <w:p w14:paraId="6EE6609E" w14:textId="77777777" w:rsidR="009446D8" w:rsidRPr="00AE08B7" w:rsidRDefault="009446D8" w:rsidP="00187F1D">
                            <w:pPr>
                              <w:jc w:val="center"/>
                            </w:pPr>
                          </w:p>
                        </w:txbxContent>
                      </v:textbox>
                    </v:rect>
                  </w:pict>
                </mc:Fallback>
              </mc:AlternateContent>
            </w:r>
            <w:r w:rsidRPr="00391B4A">
              <w:rPr>
                <w:rFonts w:ascii="Times New Roman" w:hAnsi="Times New Roman" w:cs="Times New Roman"/>
                <w:sz w:val="24"/>
                <w:szCs w:val="24"/>
                <w:lang w:eastAsia="zh-CN"/>
              </w:rPr>
              <w:t>Tự in hóa đơn</w:t>
            </w:r>
          </w:p>
          <w:p w14:paraId="6FCB8CAF" w14:textId="77777777" w:rsidR="00187F1D" w:rsidRPr="00391B4A" w:rsidRDefault="00187F1D" w:rsidP="00A951DC">
            <w:pPr>
              <w:suppressAutoHyphens/>
              <w:ind w:firstLine="567"/>
              <w:jc w:val="both"/>
              <w:rPr>
                <w:rFonts w:ascii="Times New Roman" w:hAnsi="Times New Roman" w:cs="Times New Roman"/>
                <w:sz w:val="24"/>
                <w:szCs w:val="24"/>
                <w:lang w:eastAsia="zh-CN"/>
              </w:rPr>
            </w:pPr>
          </w:p>
        </w:tc>
        <w:tc>
          <w:tcPr>
            <w:tcW w:w="4536" w:type="dxa"/>
            <w:shd w:val="clear" w:color="auto" w:fill="auto"/>
          </w:tcPr>
          <w:p w14:paraId="6EE0F93A" w14:textId="77777777" w:rsidR="00187F1D" w:rsidRPr="00391B4A" w:rsidRDefault="00187F1D" w:rsidP="00A951DC">
            <w:pPr>
              <w:suppressAutoHyphens/>
              <w:ind w:firstLine="567"/>
              <w:jc w:val="both"/>
              <w:rPr>
                <w:rFonts w:ascii="Times New Roman" w:hAnsi="Times New Roman" w:cs="Times New Roman"/>
                <w:sz w:val="24"/>
                <w:szCs w:val="24"/>
                <w:lang w:eastAsia="zh-CN"/>
              </w:rPr>
            </w:pPr>
            <w:r w:rsidRPr="00391B4A">
              <w:rPr>
                <w:rFonts w:ascii="Times New Roman" w:hAnsi="Times New Roman" w:cs="Times New Roman"/>
                <w:noProof/>
                <w:sz w:val="24"/>
                <w:szCs w:val="24"/>
              </w:rPr>
              <mc:AlternateContent>
                <mc:Choice Requires="wps">
                  <w:drawing>
                    <wp:anchor distT="0" distB="0" distL="114300" distR="114300" simplePos="0" relativeHeight="251662848" behindDoc="0" locked="0" layoutInCell="1" allowOverlap="1" wp14:anchorId="0E1D577B" wp14:editId="16B1B020">
                      <wp:simplePos x="0" y="0"/>
                      <wp:positionH relativeFrom="column">
                        <wp:posOffset>-3175</wp:posOffset>
                      </wp:positionH>
                      <wp:positionV relativeFrom="paragraph">
                        <wp:posOffset>17145</wp:posOffset>
                      </wp:positionV>
                      <wp:extent cx="342900" cy="257175"/>
                      <wp:effectExtent l="0" t="0" r="19050" b="28575"/>
                      <wp:wrapNone/>
                      <wp:docPr id="37"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57175"/>
                              </a:xfrm>
                              <a:prstGeom prst="rect">
                                <a:avLst/>
                              </a:prstGeom>
                              <a:solidFill>
                                <a:srgbClr val="FFFFFF"/>
                              </a:solidFill>
                              <a:ln w="9360" cap="sq">
                                <a:solidFill>
                                  <a:srgbClr val="000000"/>
                                </a:solidFill>
                                <a:miter lim="800000"/>
                                <a:headEnd/>
                                <a:tailEnd/>
                              </a:ln>
                            </wps:spPr>
                            <wps:txbx>
                              <w:txbxContent>
                                <w:p w14:paraId="17158476" w14:textId="77777777" w:rsidR="009446D8" w:rsidRPr="00AE08B7" w:rsidRDefault="009446D8" w:rsidP="00187F1D">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E1D577B" id="_x0000_s1049" style="position:absolute;left:0;text-align:left;margin-left:-.25pt;margin-top:1.35pt;width:27pt;height:20.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" strokeweight=".26mm">
                      <v:stroke endcap="square"/>
                      <v:textbox>
                        <w:txbxContent>
                          <w:p w14:paraId="17158476" w14:textId="77777777" w:rsidR="009446D8" w:rsidRPr="00AE08B7" w:rsidRDefault="009446D8" w:rsidP="00187F1D">
                            <w:pPr>
                              <w:jc w:val="center"/>
                            </w:pPr>
                          </w:p>
                        </w:txbxContent>
                      </v:textbox>
                    </v:rect>
                  </w:pict>
                </mc:Fallback>
              </mc:AlternateContent>
            </w:r>
            <w:r w:rsidRPr="00391B4A">
              <w:rPr>
                <w:rFonts w:ascii="Times New Roman" w:hAnsi="Times New Roman" w:cs="Times New Roman"/>
                <w:sz w:val="24"/>
                <w:szCs w:val="24"/>
                <w:lang w:eastAsia="zh-CN"/>
              </w:rPr>
              <w:t xml:space="preserve">   Đặt in hóa đơn</w:t>
            </w:r>
          </w:p>
        </w:tc>
      </w:tr>
      <w:tr w:rsidR="00187F1D" w:rsidRPr="00391B4A" w14:paraId="7459ADD2" w14:textId="77777777" w:rsidTr="009172D5">
        <w:trPr>
          <w:trHeight w:val="558"/>
        </w:trPr>
        <w:tc>
          <w:tcPr>
            <w:tcW w:w="3861" w:type="dxa"/>
            <w:shd w:val="clear" w:color="auto" w:fill="auto"/>
          </w:tcPr>
          <w:p w14:paraId="1555B899" w14:textId="77777777" w:rsidR="00187F1D" w:rsidRPr="00391B4A" w:rsidRDefault="00187F1D" w:rsidP="00A951DC">
            <w:pPr>
              <w:suppressAutoHyphens/>
              <w:ind w:firstLine="309"/>
              <w:jc w:val="both"/>
              <w:rPr>
                <w:rFonts w:ascii="Times New Roman" w:hAnsi="Times New Roman" w:cs="Times New Roman"/>
                <w:sz w:val="24"/>
                <w:szCs w:val="24"/>
                <w:lang w:eastAsia="zh-CN"/>
              </w:rPr>
            </w:pPr>
            <w:r w:rsidRPr="00391B4A">
              <w:rPr>
                <w:rFonts w:ascii="Times New Roman" w:hAnsi="Times New Roman" w:cs="Times New Roman"/>
                <w:sz w:val="24"/>
                <w:szCs w:val="24"/>
                <w:lang w:eastAsia="zh-CN"/>
              </w:rPr>
              <w:t xml:space="preserve">  </w:t>
            </w:r>
            <w:r w:rsidRPr="00391B4A">
              <w:rPr>
                <w:rFonts w:ascii="Times New Roman" w:hAnsi="Times New Roman" w:cs="Times New Roman"/>
                <w:noProof/>
                <w:sz w:val="24"/>
                <w:szCs w:val="24"/>
              </w:rPr>
              <mc:AlternateContent>
                <mc:Choice Requires="wps">
                  <w:drawing>
                    <wp:anchor distT="0" distB="0" distL="114300" distR="114300" simplePos="0" relativeHeight="251663872" behindDoc="0" locked="0" layoutInCell="1" allowOverlap="1" wp14:anchorId="39BE7612" wp14:editId="5AC45E17">
                      <wp:simplePos x="0" y="0"/>
                      <wp:positionH relativeFrom="column">
                        <wp:posOffset>-2540</wp:posOffset>
                      </wp:positionH>
                      <wp:positionV relativeFrom="paragraph">
                        <wp:posOffset>8255</wp:posOffset>
                      </wp:positionV>
                      <wp:extent cx="342900" cy="257175"/>
                      <wp:effectExtent l="0" t="0" r="19050" b="28575"/>
                      <wp:wrapNone/>
                      <wp:docPr id="35"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57175"/>
                              </a:xfrm>
                              <a:prstGeom prst="rect">
                                <a:avLst/>
                              </a:prstGeom>
                              <a:solidFill>
                                <a:srgbClr val="FFFFFF"/>
                              </a:solidFill>
                              <a:ln w="9360" cap="sq">
                                <a:solidFill>
                                  <a:srgbClr val="000000"/>
                                </a:solidFill>
                                <a:miter lim="800000"/>
                                <a:headEnd/>
                                <a:tailEnd/>
                              </a:ln>
                            </wps:spPr>
                            <wps:txbx>
                              <w:txbxContent>
                                <w:p w14:paraId="2F876E79" w14:textId="77777777" w:rsidR="009446D8" w:rsidRPr="00AE08B7" w:rsidRDefault="009446D8" w:rsidP="00187F1D">
                                  <w:pPr>
                                    <w:jc w:val="center"/>
                                  </w:pPr>
                                  <w:r>
                                    <w:t>X</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BE7612" id="_x0000_s1050" style="position:absolute;left:0;text-align:left;margin-left:-.2pt;margin-top:.65pt;width:27pt;height:20.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" strokeweight=".26mm">
                      <v:stroke endcap="square"/>
                      <v:textbox>
                        <w:txbxContent>
                          <w:p w14:paraId="2F876E79" w14:textId="77777777" w:rsidR="009446D8" w:rsidRPr="00AE08B7" w:rsidRDefault="009446D8" w:rsidP="00187F1D">
                            <w:pPr>
                              <w:jc w:val="center"/>
                            </w:pPr>
                            <w:r>
                              <w:t>X</w:t>
                            </w:r>
                          </w:p>
                        </w:txbxContent>
                      </v:textbox>
                    </v:rect>
                  </w:pict>
                </mc:Fallback>
              </mc:AlternateContent>
            </w:r>
            <w:r w:rsidRPr="00391B4A">
              <w:rPr>
                <w:rFonts w:ascii="Times New Roman" w:hAnsi="Times New Roman" w:cs="Times New Roman"/>
                <w:sz w:val="24"/>
                <w:szCs w:val="24"/>
                <w:lang w:eastAsia="zh-CN"/>
              </w:rPr>
              <w:t xml:space="preserve">     Sử dụng hóa đơn điện tử</w:t>
            </w:r>
          </w:p>
        </w:tc>
        <w:tc>
          <w:tcPr>
            <w:tcW w:w="4536" w:type="dxa"/>
            <w:shd w:val="clear" w:color="auto" w:fill="auto"/>
          </w:tcPr>
          <w:p w14:paraId="149776E3" w14:textId="77777777" w:rsidR="00187F1D" w:rsidRPr="00391B4A" w:rsidRDefault="00187F1D" w:rsidP="00A951DC">
            <w:pPr>
              <w:suppressAutoHyphens/>
              <w:ind w:firstLine="567"/>
              <w:jc w:val="both"/>
              <w:rPr>
                <w:rFonts w:ascii="Times New Roman" w:hAnsi="Times New Roman" w:cs="Times New Roman"/>
                <w:sz w:val="24"/>
                <w:szCs w:val="24"/>
                <w:lang w:eastAsia="zh-CN"/>
              </w:rPr>
            </w:pPr>
            <w:r w:rsidRPr="00391B4A">
              <w:rPr>
                <w:rFonts w:ascii="Times New Roman" w:hAnsi="Times New Roman" w:cs="Times New Roman"/>
                <w:noProof/>
                <w:sz w:val="24"/>
                <w:szCs w:val="24"/>
              </w:rPr>
              <mc:AlternateContent>
                <mc:Choice Requires="wps">
                  <w:drawing>
                    <wp:anchor distT="0" distB="0" distL="114300" distR="114300" simplePos="0" relativeHeight="251664896" behindDoc="0" locked="0" layoutInCell="1" allowOverlap="1" wp14:anchorId="3A5A721F" wp14:editId="3AD8D9F7">
                      <wp:simplePos x="0" y="0"/>
                      <wp:positionH relativeFrom="column">
                        <wp:posOffset>-3175</wp:posOffset>
                      </wp:positionH>
                      <wp:positionV relativeFrom="paragraph">
                        <wp:posOffset>8255</wp:posOffset>
                      </wp:positionV>
                      <wp:extent cx="342900" cy="257175"/>
                      <wp:effectExtent l="0" t="0" r="19050" b="28575"/>
                      <wp:wrapNone/>
                      <wp:docPr id="38"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57175"/>
                              </a:xfrm>
                              <a:prstGeom prst="rect">
                                <a:avLst/>
                              </a:prstGeom>
                              <a:solidFill>
                                <a:srgbClr val="FFFFFF"/>
                              </a:solidFill>
                              <a:ln w="9360" cap="sq">
                                <a:solidFill>
                                  <a:srgbClr val="000000"/>
                                </a:solidFill>
                                <a:miter lim="800000"/>
                                <a:headEnd/>
                                <a:tailEnd/>
                              </a:ln>
                            </wps:spPr>
                            <wps:txbx>
                              <w:txbxContent>
                                <w:p w14:paraId="79A5D5FF" w14:textId="77777777" w:rsidR="009446D8" w:rsidRPr="00AE08B7" w:rsidRDefault="009446D8" w:rsidP="00187F1D">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A5A721F" id="_x0000_s1051" style="position:absolute;left:0;text-align:left;margin-left:-.25pt;margin-top:.65pt;width:27pt;height:20.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" strokeweight=".26mm">
                      <v:stroke endcap="square"/>
                      <v:textbox>
                        <w:txbxContent>
                          <w:p w14:paraId="79A5D5FF" w14:textId="77777777" w:rsidR="009446D8" w:rsidRPr="00AE08B7" w:rsidRDefault="009446D8" w:rsidP="00187F1D">
                            <w:pPr>
                              <w:jc w:val="center"/>
                            </w:pPr>
                          </w:p>
                        </w:txbxContent>
                      </v:textbox>
                    </v:rect>
                  </w:pict>
                </mc:Fallback>
              </mc:AlternateContent>
            </w:r>
            <w:r w:rsidRPr="00391B4A">
              <w:rPr>
                <w:rFonts w:ascii="Times New Roman" w:hAnsi="Times New Roman" w:cs="Times New Roman"/>
                <w:sz w:val="24"/>
                <w:szCs w:val="24"/>
                <w:lang w:eastAsia="zh-CN"/>
              </w:rPr>
              <w:t xml:space="preserve">   Mua hóa đơn của cơ quan thuế</w:t>
            </w:r>
          </w:p>
          <w:p w14:paraId="11B8A9E0" w14:textId="77777777" w:rsidR="00187F1D" w:rsidRPr="00391B4A" w:rsidRDefault="00187F1D" w:rsidP="00A951DC">
            <w:pPr>
              <w:suppressAutoHyphens/>
              <w:ind w:firstLine="567"/>
              <w:jc w:val="both"/>
              <w:rPr>
                <w:rFonts w:ascii="Times New Roman" w:hAnsi="Times New Roman" w:cs="Times New Roman"/>
                <w:sz w:val="24"/>
                <w:szCs w:val="24"/>
                <w:lang w:eastAsia="zh-CN"/>
              </w:rPr>
            </w:pPr>
          </w:p>
        </w:tc>
      </w:tr>
    </w:tbl>
    <w:p w14:paraId="2B3BC6EC" w14:textId="30C850DA" w:rsidR="00187F1D" w:rsidRPr="00391B4A" w:rsidRDefault="009172D5" w:rsidP="00A951DC">
      <w:pPr>
        <w:pStyle w:val="ListParagraph"/>
        <w:ind w:left="0"/>
        <w:jc w:val="both"/>
        <w:rPr>
          <w:rFonts w:ascii="Times New Roman" w:hAnsi="Times New Roman" w:cs="Times New Roman"/>
          <w:b/>
          <w:sz w:val="24"/>
          <w:szCs w:val="24"/>
        </w:rPr>
      </w:pPr>
      <w:r w:rsidRPr="00391B4A">
        <w:rPr>
          <w:rFonts w:ascii="Times New Roman" w:hAnsi="Times New Roman" w:cs="Times New Roman"/>
          <w:b/>
          <w:sz w:val="24"/>
          <w:szCs w:val="24"/>
          <w:lang w:eastAsia="zh-CN"/>
        </w:rPr>
        <w:t>13.</w:t>
      </w:r>
      <w:r w:rsidRPr="00391B4A">
        <w:rPr>
          <w:rFonts w:ascii="Times New Roman" w:hAnsi="Times New Roman" w:cs="Times New Roman"/>
          <w:b/>
          <w:sz w:val="24"/>
          <w:szCs w:val="24"/>
          <w:lang w:eastAsia="zh-CN"/>
        </w:rPr>
        <w:tab/>
      </w:r>
      <w:r w:rsidR="00804C6B" w:rsidRPr="00391B4A">
        <w:rPr>
          <w:rFonts w:ascii="Times New Roman" w:hAnsi="Times New Roman" w:cs="Times New Roman"/>
          <w:b/>
          <w:sz w:val="24"/>
          <w:szCs w:val="24"/>
          <w:lang w:eastAsia="zh-CN"/>
        </w:rPr>
        <w:t>Thông tin về việc đóng bảo hiểm xã hội</w:t>
      </w:r>
      <w:r w:rsidR="00345A76" w:rsidRPr="00391B4A">
        <w:rPr>
          <w:rStyle w:val="FootnoteReference"/>
          <w:rFonts w:ascii="Times New Roman" w:hAnsi="Times New Roman" w:cs="Times New Roman"/>
          <w:b/>
          <w:sz w:val="24"/>
          <w:szCs w:val="24"/>
          <w:lang w:eastAsia="zh-CN"/>
        </w:rPr>
        <w:footnoteReference w:id="12"/>
      </w:r>
      <w:r w:rsidR="00AF0712" w:rsidRPr="00391B4A">
        <w:rPr>
          <w:rFonts w:ascii="Times New Roman" w:hAnsi="Times New Roman" w:cs="Times New Roman"/>
          <w:b/>
          <w:sz w:val="24"/>
          <w:szCs w:val="24"/>
          <w:lang w:eastAsia="zh-CN"/>
        </w:rPr>
        <w:t>:</w:t>
      </w:r>
    </w:p>
    <w:p w14:paraId="41EB041C" w14:textId="77777777" w:rsidR="00187F1D" w:rsidRPr="00391B4A" w:rsidRDefault="00187F1D" w:rsidP="00A951DC">
      <w:pPr>
        <w:pStyle w:val="ListParagraph"/>
        <w:ind w:left="0"/>
        <w:jc w:val="both"/>
        <w:rPr>
          <w:rFonts w:ascii="Times New Roman" w:hAnsi="Times New Roman" w:cs="Times New Roman"/>
          <w:b/>
          <w:sz w:val="24"/>
          <w:szCs w:val="24"/>
        </w:rPr>
      </w:pPr>
    </w:p>
    <w:p w14:paraId="2317DAB9" w14:textId="6076EEF1" w:rsidR="00804C6B" w:rsidRPr="00391B4A" w:rsidRDefault="00804C6B" w:rsidP="00A951DC">
      <w:pPr>
        <w:pStyle w:val="ListParagraph"/>
        <w:suppressAutoHyphens/>
        <w:jc w:val="both"/>
        <w:rPr>
          <w:rFonts w:ascii="Times New Roman" w:hAnsi="Times New Roman" w:cs="Times New Roman"/>
          <w:sz w:val="24"/>
          <w:szCs w:val="24"/>
          <w:lang w:eastAsia="zh-CN"/>
        </w:rPr>
      </w:pPr>
      <w:r w:rsidRPr="00391B4A">
        <w:rPr>
          <w:rFonts w:ascii="Times New Roman" w:hAnsi="Times New Roman" w:cs="Times New Roman"/>
          <w:sz w:val="24"/>
          <w:szCs w:val="24"/>
          <w:lang w:eastAsia="zh-CN"/>
        </w:rPr>
        <w:t>Phương thức đóng bảo hiểm xã hội</w:t>
      </w:r>
      <w:r w:rsidRPr="00391B4A">
        <w:rPr>
          <w:rFonts w:ascii="Times New Roman" w:hAnsi="Times New Roman" w:cs="Times New Roman"/>
          <w:b/>
          <w:sz w:val="24"/>
          <w:szCs w:val="24"/>
          <w:lang w:eastAsia="zh-CN"/>
        </w:rPr>
        <w:t xml:space="preserve"> </w:t>
      </w:r>
      <w:r w:rsidRPr="00391B4A">
        <w:rPr>
          <w:rFonts w:ascii="Times New Roman" w:hAnsi="Times New Roman" w:cs="Times New Roman"/>
          <w:sz w:val="24"/>
          <w:szCs w:val="24"/>
          <w:lang w:eastAsia="zh-CN"/>
        </w:rPr>
        <w:t>(</w:t>
      </w:r>
      <w:r w:rsidRPr="00391B4A">
        <w:rPr>
          <w:rFonts w:ascii="Times New Roman" w:hAnsi="Times New Roman" w:cs="Times New Roman"/>
          <w:i/>
          <w:sz w:val="24"/>
          <w:szCs w:val="24"/>
          <w:lang w:eastAsia="zh-CN"/>
        </w:rPr>
        <w:t>chọn 1 trong 3 phương thức</w:t>
      </w:r>
      <w:r w:rsidRPr="00391B4A">
        <w:rPr>
          <w:rFonts w:ascii="Times New Roman" w:hAnsi="Times New Roman" w:cs="Times New Roman"/>
          <w:sz w:val="24"/>
          <w:szCs w:val="24"/>
          <w:lang w:eastAsia="zh-CN"/>
        </w:rPr>
        <w:t>):</w:t>
      </w:r>
    </w:p>
    <w:p w14:paraId="4DB973E8" w14:textId="413A2023" w:rsidR="00187F1D" w:rsidRPr="00391B4A" w:rsidRDefault="00187F1D" w:rsidP="00A951DC">
      <w:pPr>
        <w:pStyle w:val="ListParagraph"/>
        <w:suppressAutoHyphens/>
        <w:jc w:val="both"/>
        <w:rPr>
          <w:rFonts w:ascii="Times New Roman" w:hAnsi="Times New Roman" w:cs="Times New Roman"/>
          <w:sz w:val="24"/>
          <w:szCs w:val="24"/>
          <w:lang w:eastAsia="zh-CN"/>
        </w:rPr>
      </w:pPr>
    </w:p>
    <w:tbl>
      <w:tblPr>
        <w:tblW w:w="8930" w:type="dxa"/>
        <w:tblInd w:w="709" w:type="dxa"/>
        <w:tblLayout w:type="fixed"/>
        <w:tblLook w:val="04A0" w:firstRow="1" w:lastRow="0" w:firstColumn="1" w:lastColumn="0" w:noHBand="0" w:noVBand="1"/>
      </w:tblPr>
      <w:tblGrid>
        <w:gridCol w:w="2835"/>
        <w:gridCol w:w="2976"/>
        <w:gridCol w:w="3119"/>
      </w:tblGrid>
      <w:tr w:rsidR="00187F1D" w:rsidRPr="00391B4A" w14:paraId="264764A9" w14:textId="77777777" w:rsidTr="006070D2">
        <w:tc>
          <w:tcPr>
            <w:tcW w:w="2835" w:type="dxa"/>
          </w:tcPr>
          <w:p w14:paraId="6F0D2897" w14:textId="77777777" w:rsidR="00187F1D" w:rsidRPr="00391B4A" w:rsidRDefault="00187F1D" w:rsidP="00A951DC">
            <w:pPr>
              <w:suppressAutoHyphens/>
              <w:ind w:firstLine="600"/>
              <w:jc w:val="both"/>
              <w:rPr>
                <w:rFonts w:ascii="Times New Roman" w:hAnsi="Times New Roman" w:cs="Times New Roman"/>
                <w:noProof/>
                <w:sz w:val="24"/>
                <w:szCs w:val="24"/>
              </w:rPr>
            </w:pPr>
            <w:r w:rsidRPr="00391B4A">
              <w:rPr>
                <w:rFonts w:ascii="Times New Roman" w:hAnsi="Times New Roman" w:cs="Times New Roman"/>
                <w:noProof/>
                <w:sz w:val="24"/>
                <w:szCs w:val="24"/>
              </w:rPr>
              <mc:AlternateContent>
                <mc:Choice Requires="wps">
                  <w:drawing>
                    <wp:anchor distT="0" distB="0" distL="114300" distR="114300" simplePos="0" relativeHeight="251665920" behindDoc="0" locked="0" layoutInCell="1" allowOverlap="1" wp14:anchorId="1BED76D2" wp14:editId="35010E02">
                      <wp:simplePos x="0" y="0"/>
                      <wp:positionH relativeFrom="column">
                        <wp:posOffset>-4445</wp:posOffset>
                      </wp:positionH>
                      <wp:positionV relativeFrom="paragraph">
                        <wp:posOffset>-13970</wp:posOffset>
                      </wp:positionV>
                      <wp:extent cx="342900" cy="276225"/>
                      <wp:effectExtent l="0" t="0" r="19050" b="28575"/>
                      <wp:wrapNone/>
                      <wp:docPr id="237"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6225"/>
                              </a:xfrm>
                              <a:prstGeom prst="rect">
                                <a:avLst/>
                              </a:prstGeom>
                              <a:solidFill>
                                <a:srgbClr val="FFFFFF"/>
                              </a:solidFill>
                              <a:ln w="9360" cap="sq">
                                <a:solidFill>
                                  <a:srgbClr val="000000"/>
                                </a:solidFill>
                                <a:miter lim="800000"/>
                                <a:headEnd/>
                                <a:tailEnd/>
                              </a:ln>
                            </wps:spPr>
                            <wps:txbx>
                              <w:txbxContent>
                                <w:p w14:paraId="54E30505" w14:textId="77777777" w:rsidR="009446D8" w:rsidRPr="009172D5" w:rsidRDefault="009446D8" w:rsidP="00187F1D">
                                  <w:pPr>
                                    <w:jc w:val="center"/>
                                    <w:rPr>
                                      <w:rFonts w:ascii="Times New Roman" w:hAnsi="Times New Roman" w:cs="Times New Roman"/>
                                    </w:rPr>
                                  </w:pPr>
                                  <w:r w:rsidRPr="009172D5">
                                    <w:rPr>
                                      <w:rFonts w:ascii="Times New Roman" w:hAnsi="Times New Roman" w:cs="Times New Roman"/>
                                    </w:rPr>
                                    <w:t>X</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BED76D2" id="_x0000_s1052" style="position:absolute;left:0;text-align:left;margin-left:-.35pt;margin-top:-1.1pt;width:27pt;height:21.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" strokeweight=".26mm">
                      <v:stroke endcap="square"/>
                      <v:textbox>
                        <w:txbxContent>
                          <w:p w14:paraId="54E30505" w14:textId="77777777" w:rsidR="009446D8" w:rsidRPr="009172D5" w:rsidRDefault="009446D8" w:rsidP="00187F1D">
                            <w:pPr>
                              <w:jc w:val="center"/>
                              <w:rPr>
                                <w:rFonts w:ascii="Times New Roman" w:hAnsi="Times New Roman" w:cs="Times New Roman"/>
                              </w:rPr>
                            </w:pPr>
                            <w:r w:rsidRPr="009172D5">
                              <w:rPr>
                                <w:rFonts w:ascii="Times New Roman" w:hAnsi="Times New Roman" w:cs="Times New Roman"/>
                              </w:rPr>
                              <w:t>X</w:t>
                            </w:r>
                          </w:p>
                        </w:txbxContent>
                      </v:textbox>
                    </v:rect>
                  </w:pict>
                </mc:Fallback>
              </mc:AlternateContent>
            </w:r>
            <w:r w:rsidRPr="00391B4A">
              <w:rPr>
                <w:rFonts w:ascii="Times New Roman" w:hAnsi="Times New Roman" w:cs="Times New Roman"/>
                <w:noProof/>
                <w:sz w:val="24"/>
                <w:szCs w:val="24"/>
              </w:rPr>
              <w:t xml:space="preserve">  Hàng tháng</w:t>
            </w:r>
          </w:p>
          <w:p w14:paraId="66DB1773" w14:textId="77777777" w:rsidR="00187F1D" w:rsidRPr="00391B4A" w:rsidRDefault="00187F1D" w:rsidP="00A951DC">
            <w:pPr>
              <w:suppressAutoHyphens/>
              <w:jc w:val="both"/>
              <w:rPr>
                <w:rFonts w:ascii="Times New Roman" w:hAnsi="Times New Roman" w:cs="Times New Roman"/>
                <w:noProof/>
                <w:sz w:val="24"/>
                <w:szCs w:val="24"/>
              </w:rPr>
            </w:pPr>
          </w:p>
        </w:tc>
        <w:tc>
          <w:tcPr>
            <w:tcW w:w="2976" w:type="dxa"/>
            <w:shd w:val="clear" w:color="auto" w:fill="auto"/>
            <w:vAlign w:val="center"/>
          </w:tcPr>
          <w:p w14:paraId="7E1F7482" w14:textId="15694C97" w:rsidR="00187F1D" w:rsidRPr="00391B4A" w:rsidRDefault="00187F1D" w:rsidP="00A951DC">
            <w:pPr>
              <w:suppressAutoHyphens/>
              <w:ind w:firstLine="742"/>
              <w:jc w:val="both"/>
              <w:rPr>
                <w:rFonts w:ascii="Times New Roman" w:hAnsi="Times New Roman" w:cs="Times New Roman"/>
                <w:sz w:val="24"/>
                <w:szCs w:val="24"/>
                <w:lang w:eastAsia="zh-CN"/>
              </w:rPr>
            </w:pPr>
            <w:r w:rsidRPr="00391B4A">
              <w:rPr>
                <w:rFonts w:ascii="Times New Roman" w:hAnsi="Times New Roman" w:cs="Times New Roman"/>
                <w:noProof/>
                <w:sz w:val="24"/>
                <w:szCs w:val="24"/>
              </w:rPr>
              <mc:AlternateContent>
                <mc:Choice Requires="wps">
                  <w:drawing>
                    <wp:anchor distT="0" distB="0" distL="114300" distR="114300" simplePos="0" relativeHeight="251667968" behindDoc="0" locked="0" layoutInCell="1" allowOverlap="1" wp14:anchorId="52BE5B0B" wp14:editId="07D6AAC5">
                      <wp:simplePos x="0" y="0"/>
                      <wp:positionH relativeFrom="column">
                        <wp:posOffset>45085</wp:posOffset>
                      </wp:positionH>
                      <wp:positionV relativeFrom="paragraph">
                        <wp:posOffset>-22225</wp:posOffset>
                      </wp:positionV>
                      <wp:extent cx="342900" cy="257175"/>
                      <wp:effectExtent l="0" t="0" r="19050" b="28575"/>
                      <wp:wrapNone/>
                      <wp:docPr id="240"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57175"/>
                              </a:xfrm>
                              <a:prstGeom prst="rect">
                                <a:avLst/>
                              </a:prstGeom>
                              <a:solidFill>
                                <a:srgbClr val="FFFFFF"/>
                              </a:solidFill>
                              <a:ln w="9360" cap="sq">
                                <a:solidFill>
                                  <a:srgbClr val="000000"/>
                                </a:solidFill>
                                <a:miter lim="800000"/>
                                <a:headEnd/>
                                <a:tailEnd/>
                              </a:ln>
                            </wps:spPr>
                            <wps:txbx>
                              <w:txbxContent>
                                <w:p w14:paraId="06B431A3" w14:textId="77777777" w:rsidR="009446D8" w:rsidRPr="00AE08B7" w:rsidRDefault="009446D8" w:rsidP="00187F1D">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2BE5B0B" id="_x0000_s1053" style="position:absolute;left:0;text-align:left;margin-left:3.55pt;margin-top:-1.75pt;width:27pt;height:20.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" strokeweight=".26mm">
                      <v:stroke endcap="square"/>
                      <v:textbox>
                        <w:txbxContent>
                          <w:p w14:paraId="06B431A3" w14:textId="77777777" w:rsidR="009446D8" w:rsidRPr="00AE08B7" w:rsidRDefault="009446D8" w:rsidP="00187F1D">
                            <w:pPr>
                              <w:jc w:val="center"/>
                            </w:pPr>
                          </w:p>
                        </w:txbxContent>
                      </v:textbox>
                    </v:rect>
                  </w:pict>
                </mc:Fallback>
              </mc:AlternateContent>
            </w:r>
            <w:r w:rsidRPr="00391B4A">
              <w:rPr>
                <w:rFonts w:ascii="Times New Roman" w:hAnsi="Times New Roman" w:cs="Times New Roman"/>
                <w:sz w:val="24"/>
                <w:szCs w:val="24"/>
                <w:lang w:eastAsia="zh-CN"/>
              </w:rPr>
              <w:t>03 tháng một lần</w:t>
            </w:r>
          </w:p>
          <w:p w14:paraId="17C5A859" w14:textId="77777777" w:rsidR="00187F1D" w:rsidRPr="00391B4A" w:rsidRDefault="00187F1D" w:rsidP="00A951DC">
            <w:pPr>
              <w:suppressAutoHyphens/>
              <w:ind w:firstLine="567"/>
              <w:jc w:val="both"/>
              <w:rPr>
                <w:rFonts w:ascii="Times New Roman" w:hAnsi="Times New Roman" w:cs="Times New Roman"/>
                <w:sz w:val="24"/>
                <w:szCs w:val="24"/>
                <w:lang w:eastAsia="zh-CN"/>
              </w:rPr>
            </w:pPr>
          </w:p>
        </w:tc>
        <w:tc>
          <w:tcPr>
            <w:tcW w:w="3119" w:type="dxa"/>
            <w:shd w:val="clear" w:color="auto" w:fill="auto"/>
            <w:vAlign w:val="center"/>
          </w:tcPr>
          <w:p w14:paraId="14D82165" w14:textId="5D54B324" w:rsidR="00187F1D" w:rsidRPr="00391B4A" w:rsidRDefault="00187F1D" w:rsidP="00A951DC">
            <w:pPr>
              <w:suppressAutoHyphens/>
              <w:ind w:firstLine="734"/>
              <w:jc w:val="both"/>
              <w:rPr>
                <w:rFonts w:ascii="Times New Roman" w:hAnsi="Times New Roman" w:cs="Times New Roman"/>
                <w:sz w:val="24"/>
                <w:szCs w:val="24"/>
                <w:lang w:eastAsia="zh-CN"/>
              </w:rPr>
            </w:pPr>
            <w:r w:rsidRPr="00391B4A">
              <w:rPr>
                <w:rFonts w:ascii="Times New Roman" w:hAnsi="Times New Roman" w:cs="Times New Roman"/>
                <w:noProof/>
                <w:sz w:val="24"/>
                <w:szCs w:val="24"/>
              </w:rPr>
              <mc:AlternateContent>
                <mc:Choice Requires="wps">
                  <w:drawing>
                    <wp:anchor distT="0" distB="0" distL="114300" distR="114300" simplePos="0" relativeHeight="251666944" behindDoc="0" locked="0" layoutInCell="1" allowOverlap="1" wp14:anchorId="5340D22E" wp14:editId="726C3CBB">
                      <wp:simplePos x="0" y="0"/>
                      <wp:positionH relativeFrom="column">
                        <wp:posOffset>5715</wp:posOffset>
                      </wp:positionH>
                      <wp:positionV relativeFrom="paragraph">
                        <wp:posOffset>635</wp:posOffset>
                      </wp:positionV>
                      <wp:extent cx="342900" cy="257175"/>
                      <wp:effectExtent l="0" t="0" r="19050" b="28575"/>
                      <wp:wrapNone/>
                      <wp:docPr id="238"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57175"/>
                              </a:xfrm>
                              <a:prstGeom prst="rect">
                                <a:avLst/>
                              </a:prstGeom>
                              <a:solidFill>
                                <a:srgbClr val="FFFFFF"/>
                              </a:solidFill>
                              <a:ln w="9360" cap="sq">
                                <a:solidFill>
                                  <a:srgbClr val="000000"/>
                                </a:solidFill>
                                <a:miter lim="800000"/>
                                <a:headEnd/>
                                <a:tailEnd/>
                              </a:ln>
                            </wps:spPr>
                            <wps:txbx>
                              <w:txbxContent>
                                <w:p w14:paraId="24446616" w14:textId="77777777" w:rsidR="009446D8" w:rsidRPr="00AE08B7" w:rsidRDefault="009446D8" w:rsidP="00187F1D">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340D22E" id="_x0000_s1054" style="position:absolute;left:0;text-align:left;margin-left:.45pt;margin-top:.05pt;width:27pt;height:20.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" strokeweight=".26mm">
                      <v:stroke endcap="square"/>
                      <v:textbox>
                        <w:txbxContent>
                          <w:p w14:paraId="24446616" w14:textId="77777777" w:rsidR="009446D8" w:rsidRPr="00AE08B7" w:rsidRDefault="009446D8" w:rsidP="00187F1D">
                            <w:pPr>
                              <w:jc w:val="center"/>
                            </w:pPr>
                          </w:p>
                        </w:txbxContent>
                      </v:textbox>
                    </v:rect>
                  </w:pict>
                </mc:Fallback>
              </mc:AlternateContent>
            </w:r>
            <w:r w:rsidRPr="00391B4A">
              <w:rPr>
                <w:rFonts w:ascii="Times New Roman" w:hAnsi="Times New Roman" w:cs="Times New Roman"/>
                <w:sz w:val="24"/>
                <w:szCs w:val="24"/>
                <w:lang w:eastAsia="zh-CN"/>
              </w:rPr>
              <w:t>06 tháng một lần</w:t>
            </w:r>
          </w:p>
          <w:p w14:paraId="4285E8F9" w14:textId="34A97AD1" w:rsidR="00187F1D" w:rsidRPr="00391B4A" w:rsidRDefault="00187F1D" w:rsidP="00A951DC">
            <w:pPr>
              <w:suppressAutoHyphens/>
              <w:ind w:firstLine="567"/>
              <w:jc w:val="both"/>
              <w:rPr>
                <w:rFonts w:ascii="Times New Roman" w:hAnsi="Times New Roman" w:cs="Times New Roman"/>
                <w:sz w:val="24"/>
                <w:szCs w:val="24"/>
                <w:lang w:eastAsia="zh-CN"/>
              </w:rPr>
            </w:pPr>
          </w:p>
        </w:tc>
      </w:tr>
    </w:tbl>
    <w:p w14:paraId="7139826D" w14:textId="04833527" w:rsidR="00804C6B" w:rsidRPr="00391B4A" w:rsidRDefault="00804C6B" w:rsidP="00A951DC">
      <w:pPr>
        <w:suppressAutoHyphens/>
        <w:ind w:firstLine="567"/>
        <w:jc w:val="both"/>
        <w:rPr>
          <w:rFonts w:ascii="Times New Roman" w:hAnsi="Times New Roman" w:cs="Times New Roman"/>
          <w:b/>
          <w:i/>
          <w:sz w:val="24"/>
          <w:szCs w:val="24"/>
          <w:lang w:eastAsia="zh-CN"/>
        </w:rPr>
      </w:pPr>
      <w:r w:rsidRPr="00391B4A">
        <w:rPr>
          <w:rFonts w:ascii="Times New Roman" w:hAnsi="Times New Roman" w:cs="Times New Roman"/>
          <w:b/>
          <w:i/>
          <w:sz w:val="24"/>
          <w:szCs w:val="24"/>
          <w:lang w:eastAsia="zh-CN"/>
        </w:rPr>
        <w:t xml:space="preserve">Lưu ý: </w:t>
      </w:r>
    </w:p>
    <w:p w14:paraId="389AC527" w14:textId="77777777" w:rsidR="009172D5" w:rsidRPr="00391B4A" w:rsidRDefault="009172D5" w:rsidP="00A951DC">
      <w:pPr>
        <w:suppressAutoHyphens/>
        <w:ind w:firstLine="567"/>
        <w:jc w:val="both"/>
        <w:rPr>
          <w:rFonts w:ascii="Times New Roman" w:hAnsi="Times New Roman" w:cs="Times New Roman"/>
          <w:b/>
          <w:i/>
          <w:sz w:val="24"/>
          <w:szCs w:val="24"/>
          <w:lang w:eastAsia="zh-CN"/>
        </w:rPr>
      </w:pPr>
    </w:p>
    <w:p w14:paraId="464D908D" w14:textId="0D43B600" w:rsidR="00804C6B" w:rsidRPr="00391B4A" w:rsidRDefault="00804C6B" w:rsidP="00A951DC">
      <w:pPr>
        <w:pStyle w:val="ListParagraph"/>
        <w:numPr>
          <w:ilvl w:val="0"/>
          <w:numId w:val="8"/>
        </w:numPr>
        <w:suppressAutoHyphens/>
        <w:ind w:left="709" w:hanging="709"/>
        <w:jc w:val="both"/>
        <w:rPr>
          <w:rFonts w:ascii="Times New Roman" w:hAnsi="Times New Roman" w:cs="Times New Roman"/>
          <w:sz w:val="24"/>
          <w:szCs w:val="24"/>
          <w:lang w:eastAsia="zh-CN"/>
        </w:rPr>
      </w:pPr>
      <w:r w:rsidRPr="00391B4A">
        <w:rPr>
          <w:rFonts w:ascii="Times New Roman" w:hAnsi="Times New Roman" w:cs="Times New Roman"/>
          <w:sz w:val="24"/>
          <w:szCs w:val="24"/>
          <w:lang w:eastAsia="zh-CN"/>
        </w:rPr>
        <w:t>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650EAE5B" w14:textId="77777777" w:rsidR="009172D5" w:rsidRPr="00391B4A" w:rsidRDefault="009172D5" w:rsidP="00A951DC">
      <w:pPr>
        <w:suppressAutoHyphens/>
        <w:ind w:firstLine="567"/>
        <w:jc w:val="both"/>
        <w:rPr>
          <w:rFonts w:ascii="Times New Roman" w:hAnsi="Times New Roman" w:cs="Times New Roman"/>
          <w:sz w:val="24"/>
          <w:szCs w:val="24"/>
          <w:lang w:eastAsia="zh-CN"/>
        </w:rPr>
      </w:pPr>
    </w:p>
    <w:p w14:paraId="28AF4778" w14:textId="79A9DD9C" w:rsidR="00804C6B" w:rsidRPr="00391B4A" w:rsidRDefault="00804C6B" w:rsidP="00A951DC">
      <w:pPr>
        <w:pStyle w:val="ListParagraph"/>
        <w:numPr>
          <w:ilvl w:val="0"/>
          <w:numId w:val="8"/>
        </w:numPr>
        <w:suppressAutoHyphens/>
        <w:ind w:left="709" w:hanging="709"/>
        <w:jc w:val="both"/>
        <w:rPr>
          <w:rFonts w:ascii="Times New Roman" w:hAnsi="Times New Roman" w:cs="Times New Roman"/>
          <w:sz w:val="24"/>
          <w:szCs w:val="24"/>
          <w:lang w:eastAsia="zh-CN"/>
        </w:rPr>
      </w:pPr>
      <w:r w:rsidRPr="00391B4A">
        <w:rPr>
          <w:rFonts w:ascii="Times New Roman" w:hAnsi="Times New Roman" w:cs="Times New Roman"/>
          <w:sz w:val="24"/>
          <w:szCs w:val="24"/>
          <w:lang w:eastAsia="zh-CN"/>
        </w:rPr>
        <w:t>Doanh nghiệp đăng ký ngành, nghề kinh doanh chính khác: đánh dấu vào phương thức đóng bảo hiểm xã hội hàng tháng</w:t>
      </w:r>
    </w:p>
    <w:p w14:paraId="7DE685EF" w14:textId="3D5A5565" w:rsidR="00804C6B" w:rsidRPr="00391B4A" w:rsidRDefault="00804C6B" w:rsidP="00A951DC">
      <w:pPr>
        <w:jc w:val="both"/>
        <w:rPr>
          <w:rFonts w:ascii="Times New Roman" w:hAnsi="Times New Roman" w:cs="Times New Roman"/>
          <w:b/>
          <w:sz w:val="24"/>
          <w:szCs w:val="24"/>
        </w:rPr>
      </w:pPr>
    </w:p>
    <w:p w14:paraId="6444F3F2" w14:textId="04A7B20C" w:rsidR="006A0B54" w:rsidRPr="00391B4A" w:rsidRDefault="006A0B54" w:rsidP="00A951DC">
      <w:pPr>
        <w:pStyle w:val="ListParagraph"/>
        <w:numPr>
          <w:ilvl w:val="0"/>
          <w:numId w:val="15"/>
        </w:numPr>
        <w:tabs>
          <w:tab w:val="left" w:pos="709"/>
        </w:tabs>
        <w:ind w:left="709" w:hanging="709"/>
        <w:jc w:val="both"/>
        <w:rPr>
          <w:rFonts w:ascii="Times New Roman" w:hAnsi="Times New Roman" w:cs="Times New Roman"/>
          <w:bCs/>
          <w:sz w:val="24"/>
          <w:szCs w:val="24"/>
          <w:lang w:eastAsia="zh-CN"/>
        </w:rPr>
      </w:pPr>
      <w:r w:rsidRPr="00391B4A">
        <w:rPr>
          <w:rFonts w:ascii="Times New Roman" w:hAnsi="Times New Roman" w:cs="Times New Roman"/>
          <w:b/>
          <w:sz w:val="24"/>
          <w:szCs w:val="24"/>
        </w:rPr>
        <w:t>Thông tin về các doanh nghiệp bị chia, bị tách, bị hợp nhất, được chuyển đổi</w:t>
      </w:r>
      <w:r w:rsidRPr="00391B4A">
        <w:rPr>
          <w:rFonts w:ascii="Times New Roman" w:hAnsi="Times New Roman" w:cs="Times New Roman"/>
          <w:b/>
          <w:bCs/>
          <w:sz w:val="24"/>
          <w:szCs w:val="24"/>
          <w:lang w:eastAsia="zh-CN"/>
        </w:rPr>
        <w:t xml:space="preserve"> </w:t>
      </w:r>
      <w:r w:rsidRPr="00391B4A">
        <w:rPr>
          <w:rFonts w:ascii="Times New Roman" w:hAnsi="Times New Roman" w:cs="Times New Roman"/>
          <w:i/>
          <w:iCs/>
          <w:sz w:val="24"/>
          <w:szCs w:val="24"/>
          <w:lang w:eastAsia="zh-CN"/>
        </w:rPr>
        <w:t>(chỉ kê khai trong trường hợp thành lập công ty trên cơ sở chia, tách, hợp nhất, chuyển đổi loại hình doanh nghiệp)</w:t>
      </w:r>
      <w:r w:rsidRPr="00391B4A">
        <w:rPr>
          <w:rFonts w:ascii="Times New Roman" w:hAnsi="Times New Roman" w:cs="Times New Roman"/>
          <w:bCs/>
          <w:sz w:val="24"/>
          <w:szCs w:val="24"/>
          <w:lang w:eastAsia="zh-CN"/>
        </w:rPr>
        <w:t>:</w:t>
      </w:r>
    </w:p>
    <w:p w14:paraId="75F23152" w14:textId="77777777" w:rsidR="00A0122D" w:rsidRPr="00391B4A" w:rsidRDefault="00A0122D" w:rsidP="00A951DC">
      <w:pPr>
        <w:pStyle w:val="ListParagraph"/>
        <w:jc w:val="both"/>
        <w:rPr>
          <w:rFonts w:ascii="Times New Roman" w:hAnsi="Times New Roman" w:cs="Times New Roman"/>
          <w:b/>
          <w:sz w:val="24"/>
          <w:szCs w:val="24"/>
        </w:rPr>
      </w:pPr>
    </w:p>
    <w:p w14:paraId="444F8A24" w14:textId="5B9061DA" w:rsidR="006A0B54" w:rsidRPr="00391B4A" w:rsidRDefault="006A0B54" w:rsidP="00A951DC">
      <w:pPr>
        <w:pStyle w:val="ListParagraph"/>
        <w:tabs>
          <w:tab w:val="left" w:leader="dot" w:pos="4320"/>
          <w:tab w:val="right" w:leader="dot" w:pos="8931"/>
        </w:tabs>
        <w:ind w:left="709"/>
        <w:jc w:val="both"/>
        <w:rPr>
          <w:rFonts w:ascii="Times New Roman" w:hAnsi="Times New Roman" w:cs="Times New Roman"/>
          <w:b/>
          <w:bCs/>
          <w:sz w:val="24"/>
          <w:szCs w:val="24"/>
          <w:lang w:eastAsia="zh-CN"/>
        </w:rPr>
      </w:pPr>
      <w:r w:rsidRPr="00391B4A">
        <w:rPr>
          <w:rFonts w:ascii="Times New Roman" w:hAnsi="Times New Roman" w:cs="Times New Roman"/>
          <w:sz w:val="24"/>
          <w:szCs w:val="24"/>
          <w:lang w:eastAsia="zh-CN"/>
        </w:rPr>
        <w:t xml:space="preserve">Tên doanh nghiệp </w:t>
      </w:r>
      <w:r w:rsidRPr="00391B4A">
        <w:rPr>
          <w:rFonts w:ascii="Times New Roman" w:hAnsi="Times New Roman" w:cs="Times New Roman"/>
          <w:i/>
          <w:sz w:val="24"/>
          <w:szCs w:val="24"/>
          <w:lang w:eastAsia="zh-CN"/>
        </w:rPr>
        <w:t>(ghi bằng chữ in hoa)</w:t>
      </w:r>
      <w:r w:rsidRPr="00391B4A">
        <w:rPr>
          <w:rFonts w:ascii="Times New Roman" w:hAnsi="Times New Roman" w:cs="Times New Roman"/>
          <w:sz w:val="24"/>
          <w:szCs w:val="24"/>
          <w:lang w:eastAsia="zh-CN"/>
        </w:rPr>
        <w:t xml:space="preserve">: </w:t>
      </w:r>
      <w:r w:rsidR="005312B1" w:rsidRPr="00391B4A">
        <w:rPr>
          <w:rFonts w:ascii="Times New Roman" w:hAnsi="Times New Roman" w:cs="Times New Roman"/>
          <w:sz w:val="24"/>
          <w:szCs w:val="24"/>
          <w:lang w:eastAsia="zh-CN"/>
        </w:rPr>
        <w:tab/>
      </w:r>
    </w:p>
    <w:p w14:paraId="16188259" w14:textId="77777777" w:rsidR="00A0122D" w:rsidRPr="00391B4A" w:rsidRDefault="00A0122D" w:rsidP="00A951DC">
      <w:pPr>
        <w:tabs>
          <w:tab w:val="left" w:leader="dot" w:pos="4320"/>
          <w:tab w:val="right" w:leader="dot" w:pos="8280"/>
        </w:tabs>
        <w:ind w:left="709"/>
        <w:jc w:val="both"/>
        <w:rPr>
          <w:rFonts w:ascii="Times New Roman" w:hAnsi="Times New Roman" w:cs="Times New Roman"/>
          <w:sz w:val="24"/>
          <w:szCs w:val="24"/>
          <w:lang w:eastAsia="zh-CN"/>
        </w:rPr>
      </w:pPr>
    </w:p>
    <w:p w14:paraId="3A737141" w14:textId="3E6C2DA1" w:rsidR="006A0B54" w:rsidRPr="00391B4A" w:rsidRDefault="006A0B54" w:rsidP="00A951DC">
      <w:pPr>
        <w:tabs>
          <w:tab w:val="left" w:leader="dot" w:pos="4320"/>
          <w:tab w:val="right" w:leader="dot" w:pos="8931"/>
        </w:tabs>
        <w:ind w:left="709"/>
        <w:jc w:val="both"/>
        <w:rPr>
          <w:rFonts w:ascii="Times New Roman" w:hAnsi="Times New Roman" w:cs="Times New Roman"/>
          <w:b/>
          <w:bCs/>
          <w:sz w:val="24"/>
          <w:szCs w:val="24"/>
          <w:lang w:eastAsia="zh-CN"/>
        </w:rPr>
      </w:pPr>
      <w:r w:rsidRPr="00391B4A">
        <w:rPr>
          <w:rFonts w:ascii="Times New Roman" w:hAnsi="Times New Roman" w:cs="Times New Roman"/>
          <w:sz w:val="24"/>
          <w:szCs w:val="24"/>
          <w:lang w:eastAsia="zh-CN"/>
        </w:rPr>
        <w:t xml:space="preserve">Mã số doanh nghiệp/Mã số thuế: </w:t>
      </w:r>
      <w:r w:rsidR="00EF6448" w:rsidRPr="00391B4A">
        <w:rPr>
          <w:rFonts w:ascii="Times New Roman" w:hAnsi="Times New Roman" w:cs="Times New Roman"/>
          <w:sz w:val="24"/>
          <w:szCs w:val="24"/>
          <w:lang w:eastAsia="zh-CN"/>
        </w:rPr>
        <w:t>……………………………………………………...</w:t>
      </w:r>
    </w:p>
    <w:p w14:paraId="403AAD5B" w14:textId="77777777" w:rsidR="00A0122D" w:rsidRPr="00391B4A" w:rsidRDefault="00A0122D" w:rsidP="00A951DC">
      <w:pPr>
        <w:tabs>
          <w:tab w:val="left" w:leader="dot" w:pos="4320"/>
          <w:tab w:val="right" w:leader="dot" w:pos="8280"/>
        </w:tabs>
        <w:ind w:left="709"/>
        <w:jc w:val="both"/>
        <w:rPr>
          <w:rFonts w:ascii="Times New Roman" w:hAnsi="Times New Roman" w:cs="Times New Roman"/>
          <w:sz w:val="24"/>
          <w:szCs w:val="24"/>
          <w:lang w:eastAsia="zh-CN"/>
        </w:rPr>
      </w:pPr>
    </w:p>
    <w:p w14:paraId="79CC8CD9" w14:textId="261944F7" w:rsidR="006A0B54" w:rsidRPr="00391B4A" w:rsidRDefault="006A0B54" w:rsidP="00A951DC">
      <w:pPr>
        <w:tabs>
          <w:tab w:val="left" w:leader="dot" w:pos="4320"/>
          <w:tab w:val="right" w:leader="dot" w:pos="8931"/>
        </w:tabs>
        <w:ind w:left="709"/>
        <w:jc w:val="both"/>
        <w:rPr>
          <w:rFonts w:ascii="Times New Roman" w:hAnsi="Times New Roman" w:cs="Times New Roman"/>
          <w:sz w:val="24"/>
          <w:szCs w:val="24"/>
          <w:lang w:eastAsia="zh-CN"/>
        </w:rPr>
      </w:pPr>
      <w:r w:rsidRPr="00391B4A">
        <w:rPr>
          <w:rFonts w:ascii="Times New Roman" w:hAnsi="Times New Roman" w:cs="Times New Roman"/>
          <w:sz w:val="24"/>
          <w:szCs w:val="24"/>
          <w:lang w:eastAsia="zh-CN"/>
        </w:rPr>
        <w:t>Số Giấy chứng nhận đăng ký kinh doanh (</w:t>
      </w:r>
      <w:r w:rsidRPr="00391B4A">
        <w:rPr>
          <w:rFonts w:ascii="Times New Roman" w:hAnsi="Times New Roman" w:cs="Times New Roman"/>
          <w:i/>
          <w:iCs/>
          <w:sz w:val="24"/>
          <w:szCs w:val="24"/>
          <w:lang w:eastAsia="zh-CN"/>
        </w:rPr>
        <w:t>chỉ kê khai nếu không có mã số doanh nghiệp/mã số thuế</w:t>
      </w:r>
      <w:r w:rsidRPr="00391B4A">
        <w:rPr>
          <w:rFonts w:ascii="Times New Roman" w:hAnsi="Times New Roman" w:cs="Times New Roman"/>
          <w:sz w:val="24"/>
          <w:szCs w:val="24"/>
          <w:lang w:eastAsia="zh-CN"/>
        </w:rPr>
        <w:t xml:space="preserve">): </w:t>
      </w:r>
      <w:r w:rsidRPr="00391B4A">
        <w:rPr>
          <w:rFonts w:ascii="Times New Roman" w:hAnsi="Times New Roman" w:cs="Times New Roman"/>
          <w:sz w:val="24"/>
          <w:szCs w:val="24"/>
          <w:lang w:eastAsia="zh-CN"/>
        </w:rPr>
        <w:tab/>
      </w:r>
      <w:r w:rsidRPr="00391B4A">
        <w:rPr>
          <w:rFonts w:ascii="Times New Roman" w:hAnsi="Times New Roman" w:cs="Times New Roman"/>
          <w:sz w:val="24"/>
          <w:szCs w:val="24"/>
          <w:lang w:eastAsia="zh-CN"/>
        </w:rPr>
        <w:tab/>
      </w:r>
    </w:p>
    <w:p w14:paraId="32778775" w14:textId="77777777" w:rsidR="00A0122D" w:rsidRPr="00391B4A" w:rsidRDefault="00A0122D" w:rsidP="00A951DC">
      <w:pPr>
        <w:tabs>
          <w:tab w:val="left" w:leader="dot" w:pos="4320"/>
          <w:tab w:val="right" w:leader="dot" w:pos="9356"/>
        </w:tabs>
        <w:ind w:left="709"/>
        <w:jc w:val="both"/>
        <w:rPr>
          <w:rFonts w:ascii="Times New Roman" w:hAnsi="Times New Roman" w:cs="Times New Roman"/>
          <w:sz w:val="24"/>
          <w:szCs w:val="24"/>
          <w:lang w:eastAsia="zh-CN"/>
        </w:rPr>
      </w:pPr>
    </w:p>
    <w:p w14:paraId="3744508D" w14:textId="078384F5" w:rsidR="006A0B54" w:rsidRPr="00391B4A" w:rsidRDefault="00E66E1F" w:rsidP="00A951DC">
      <w:pPr>
        <w:tabs>
          <w:tab w:val="left" w:leader="dot" w:pos="8931"/>
        </w:tabs>
        <w:ind w:left="709"/>
        <w:jc w:val="both"/>
        <w:rPr>
          <w:rFonts w:ascii="Times New Roman" w:hAnsi="Times New Roman" w:cs="Times New Roman"/>
          <w:sz w:val="24"/>
          <w:szCs w:val="24"/>
          <w:lang w:eastAsia="zh-CN"/>
        </w:rPr>
      </w:pPr>
      <w:r w:rsidRPr="00391B4A">
        <w:rPr>
          <w:rFonts w:ascii="Times New Roman" w:hAnsi="Times New Roman" w:cs="Times New Roman"/>
          <w:sz w:val="24"/>
          <w:szCs w:val="24"/>
          <w:lang w:eastAsia="zh-CN"/>
        </w:rPr>
        <w:t>Ngày cấp</w:t>
      </w:r>
      <w:r w:rsidR="006A0B54" w:rsidRPr="00391B4A">
        <w:rPr>
          <w:rFonts w:ascii="Times New Roman" w:hAnsi="Times New Roman" w:cs="Times New Roman"/>
          <w:sz w:val="24"/>
          <w:szCs w:val="24"/>
          <w:lang w:eastAsia="zh-CN"/>
        </w:rPr>
        <w:t xml:space="preserve">: </w:t>
      </w:r>
      <w:r w:rsidR="00986A13" w:rsidRPr="00391B4A">
        <w:rPr>
          <w:rFonts w:ascii="Times New Roman" w:hAnsi="Times New Roman" w:cs="Times New Roman"/>
          <w:sz w:val="24"/>
          <w:szCs w:val="24"/>
          <w:lang w:eastAsia="zh-CN"/>
        </w:rPr>
        <w:t>…………….</w:t>
      </w:r>
      <w:r w:rsidR="006A0B54" w:rsidRPr="00391B4A">
        <w:rPr>
          <w:rFonts w:ascii="Times New Roman" w:hAnsi="Times New Roman" w:cs="Times New Roman"/>
          <w:sz w:val="24"/>
          <w:szCs w:val="24"/>
          <w:lang w:eastAsia="zh-CN"/>
        </w:rPr>
        <w:t>Nơi cấp</w:t>
      </w:r>
      <w:r w:rsidR="00EA0DF9" w:rsidRPr="00391B4A">
        <w:rPr>
          <w:rFonts w:ascii="Times New Roman" w:hAnsi="Times New Roman" w:cs="Times New Roman"/>
          <w:sz w:val="24"/>
          <w:szCs w:val="24"/>
          <w:lang w:eastAsia="zh-CN"/>
        </w:rPr>
        <w:t>:</w:t>
      </w:r>
      <w:r w:rsidR="006A0B54" w:rsidRPr="00391B4A">
        <w:rPr>
          <w:rFonts w:ascii="Times New Roman" w:hAnsi="Times New Roman" w:cs="Times New Roman"/>
          <w:sz w:val="24"/>
          <w:szCs w:val="24"/>
          <w:lang w:eastAsia="zh-CN"/>
        </w:rPr>
        <w:t xml:space="preserve"> </w:t>
      </w:r>
      <w:r w:rsidR="00986A13" w:rsidRPr="00391B4A">
        <w:rPr>
          <w:rFonts w:ascii="Times New Roman" w:hAnsi="Times New Roman" w:cs="Times New Roman"/>
          <w:sz w:val="24"/>
          <w:szCs w:val="24"/>
          <w:lang w:eastAsia="zh-CN"/>
        </w:rPr>
        <w:tab/>
      </w:r>
    </w:p>
    <w:p w14:paraId="4F478C5C" w14:textId="77777777" w:rsidR="00A0122D" w:rsidRPr="00391B4A" w:rsidRDefault="00A0122D" w:rsidP="00A951DC">
      <w:pPr>
        <w:tabs>
          <w:tab w:val="left" w:leader="dot" w:pos="4320"/>
          <w:tab w:val="right" w:leader="dot" w:pos="8280"/>
        </w:tabs>
        <w:jc w:val="both"/>
        <w:rPr>
          <w:rFonts w:ascii="Times New Roman" w:hAnsi="Times New Roman" w:cs="Times New Roman"/>
          <w:sz w:val="24"/>
          <w:szCs w:val="24"/>
          <w:lang w:eastAsia="zh-CN"/>
        </w:rPr>
      </w:pPr>
    </w:p>
    <w:p w14:paraId="4AC9BE4A" w14:textId="66681F39" w:rsidR="004977CD" w:rsidRPr="00391B4A" w:rsidRDefault="006A0B54" w:rsidP="00A951DC">
      <w:pPr>
        <w:tabs>
          <w:tab w:val="left" w:leader="dot" w:pos="4320"/>
          <w:tab w:val="right" w:leader="dot" w:pos="8280"/>
        </w:tabs>
        <w:ind w:left="709"/>
        <w:jc w:val="both"/>
        <w:rPr>
          <w:rFonts w:ascii="Times New Roman" w:hAnsi="Times New Roman" w:cs="Times New Roman"/>
          <w:sz w:val="24"/>
          <w:szCs w:val="24"/>
        </w:rPr>
      </w:pPr>
      <w:r w:rsidRPr="00391B4A">
        <w:rPr>
          <w:rFonts w:ascii="Times New Roman" w:hAnsi="Times New Roman" w:cs="Times New Roman"/>
          <w:sz w:val="24"/>
          <w:szCs w:val="24"/>
        </w:rPr>
        <w:lastRenderedPageBreak/>
        <w:t>Đề nghị Phòng Đăng ký kinh doanh thực hiện chấm dứt tồn tại đối với doanh nghiệp bị chia, bị hợp nhất và các chi nhánh</w:t>
      </w:r>
      <w:r w:rsidR="00555572" w:rsidRPr="00391B4A">
        <w:rPr>
          <w:rFonts w:ascii="Times New Roman" w:hAnsi="Times New Roman" w:cs="Times New Roman"/>
          <w:sz w:val="24"/>
          <w:szCs w:val="24"/>
        </w:rPr>
        <w:t>/</w:t>
      </w:r>
      <w:r w:rsidRPr="00391B4A">
        <w:rPr>
          <w:rFonts w:ascii="Times New Roman" w:hAnsi="Times New Roman" w:cs="Times New Roman"/>
          <w:sz w:val="24"/>
          <w:szCs w:val="24"/>
        </w:rPr>
        <w:t xml:space="preserve"> văn phòng đại diện</w:t>
      </w:r>
      <w:r w:rsidR="00555572" w:rsidRPr="00391B4A">
        <w:rPr>
          <w:rFonts w:ascii="Times New Roman" w:hAnsi="Times New Roman" w:cs="Times New Roman"/>
          <w:sz w:val="24"/>
          <w:szCs w:val="24"/>
        </w:rPr>
        <w:t>/</w:t>
      </w:r>
      <w:r w:rsidRPr="00391B4A">
        <w:rPr>
          <w:rFonts w:ascii="Times New Roman" w:hAnsi="Times New Roman" w:cs="Times New Roman"/>
          <w:sz w:val="24"/>
          <w:szCs w:val="24"/>
        </w:rPr>
        <w:t xml:space="preserve"> địa điểm kinh doanh của doanh nghiệp bị chia, bị hợp nhất.</w:t>
      </w:r>
    </w:p>
    <w:p w14:paraId="3DFA0882" w14:textId="77777777" w:rsidR="00A0122D" w:rsidRPr="00391B4A" w:rsidRDefault="00A0122D" w:rsidP="00A951DC">
      <w:pPr>
        <w:tabs>
          <w:tab w:val="left" w:leader="dot" w:pos="4320"/>
          <w:tab w:val="right" w:leader="dot" w:pos="8280"/>
        </w:tabs>
        <w:ind w:left="720"/>
        <w:jc w:val="both"/>
        <w:rPr>
          <w:rFonts w:ascii="Times New Roman" w:hAnsi="Times New Roman" w:cs="Times New Roman"/>
          <w:sz w:val="24"/>
          <w:szCs w:val="24"/>
        </w:rPr>
      </w:pPr>
    </w:p>
    <w:p w14:paraId="5B7E9C87" w14:textId="1639412F" w:rsidR="00CF0D56" w:rsidRPr="00391B4A" w:rsidRDefault="00CF0D56" w:rsidP="00A951DC">
      <w:pPr>
        <w:pStyle w:val="ListParagraph"/>
        <w:numPr>
          <w:ilvl w:val="0"/>
          <w:numId w:val="15"/>
        </w:numPr>
        <w:ind w:left="709" w:hanging="709"/>
        <w:jc w:val="both"/>
        <w:rPr>
          <w:rFonts w:ascii="Times New Roman" w:hAnsi="Times New Roman" w:cs="Times New Roman"/>
          <w:i/>
          <w:sz w:val="24"/>
          <w:szCs w:val="24"/>
        </w:rPr>
      </w:pPr>
      <w:r w:rsidRPr="00391B4A">
        <w:rPr>
          <w:rFonts w:ascii="Times New Roman" w:hAnsi="Times New Roman" w:cs="Times New Roman"/>
          <w:b/>
          <w:sz w:val="24"/>
          <w:szCs w:val="24"/>
        </w:rPr>
        <w:t>Thông tin về hộ kinh doanh được chuyển đổi</w:t>
      </w:r>
      <w:r w:rsidRPr="00391B4A">
        <w:rPr>
          <w:rFonts w:ascii="Times New Roman" w:hAnsi="Times New Roman" w:cs="Times New Roman"/>
          <w:sz w:val="24"/>
          <w:szCs w:val="24"/>
        </w:rPr>
        <w:t xml:space="preserve"> </w:t>
      </w:r>
      <w:r w:rsidRPr="00391B4A">
        <w:rPr>
          <w:rFonts w:ascii="Times New Roman" w:hAnsi="Times New Roman" w:cs="Times New Roman"/>
          <w:i/>
          <w:sz w:val="24"/>
          <w:szCs w:val="24"/>
        </w:rPr>
        <w:t>(chỉ kê khai trong trường hợp thành lập doanh nghiệp trên cơ sở chuyển đổi hộ kinh doanh):</w:t>
      </w:r>
    </w:p>
    <w:p w14:paraId="2347CE4C" w14:textId="77777777" w:rsidR="00CF0D56" w:rsidRPr="00391B4A" w:rsidRDefault="00CF0D56" w:rsidP="00A951DC">
      <w:pPr>
        <w:pStyle w:val="ListParagraph"/>
        <w:tabs>
          <w:tab w:val="left" w:leader="dot" w:pos="4320"/>
          <w:tab w:val="right" w:leader="dot" w:pos="8280"/>
        </w:tabs>
        <w:jc w:val="both"/>
        <w:rPr>
          <w:rFonts w:ascii="Times New Roman" w:hAnsi="Times New Roman" w:cs="Times New Roman"/>
          <w:sz w:val="24"/>
          <w:szCs w:val="24"/>
        </w:rPr>
      </w:pPr>
    </w:p>
    <w:p w14:paraId="14C1F8A1" w14:textId="1F5F4287" w:rsidR="00CF0D56" w:rsidRPr="00391B4A" w:rsidRDefault="00CF0D56" w:rsidP="00A951DC">
      <w:pPr>
        <w:tabs>
          <w:tab w:val="left" w:leader="dot" w:pos="4320"/>
          <w:tab w:val="right" w:leader="dot" w:pos="8931"/>
        </w:tabs>
        <w:ind w:left="720"/>
        <w:jc w:val="both"/>
        <w:rPr>
          <w:rFonts w:ascii="Times New Roman" w:hAnsi="Times New Roman" w:cs="Times New Roman"/>
          <w:sz w:val="24"/>
          <w:szCs w:val="24"/>
        </w:rPr>
      </w:pPr>
      <w:r w:rsidRPr="00391B4A">
        <w:rPr>
          <w:rFonts w:ascii="Times New Roman" w:hAnsi="Times New Roman" w:cs="Times New Roman"/>
          <w:sz w:val="24"/>
          <w:szCs w:val="24"/>
        </w:rPr>
        <w:t xml:space="preserve">Tên hộ kinh doanh </w:t>
      </w:r>
      <w:r w:rsidRPr="00391B4A">
        <w:rPr>
          <w:rFonts w:ascii="Times New Roman" w:hAnsi="Times New Roman" w:cs="Times New Roman"/>
          <w:i/>
          <w:sz w:val="24"/>
          <w:szCs w:val="24"/>
        </w:rPr>
        <w:t>(ghi bằng chữ in hoa)</w:t>
      </w:r>
      <w:r w:rsidR="005312B1" w:rsidRPr="00391B4A">
        <w:rPr>
          <w:rFonts w:ascii="Times New Roman" w:hAnsi="Times New Roman" w:cs="Times New Roman"/>
          <w:sz w:val="24"/>
          <w:szCs w:val="24"/>
        </w:rPr>
        <w:t xml:space="preserve">: </w:t>
      </w:r>
      <w:r w:rsidR="005312B1" w:rsidRPr="00391B4A">
        <w:rPr>
          <w:rFonts w:ascii="Times New Roman" w:hAnsi="Times New Roman" w:cs="Times New Roman"/>
          <w:sz w:val="24"/>
          <w:szCs w:val="24"/>
        </w:rPr>
        <w:tab/>
      </w:r>
    </w:p>
    <w:p w14:paraId="706BE2BF" w14:textId="77777777" w:rsidR="00CF0D56" w:rsidRPr="00391B4A" w:rsidRDefault="00CF0D56" w:rsidP="00A951DC">
      <w:pPr>
        <w:tabs>
          <w:tab w:val="left" w:leader="dot" w:pos="4320"/>
          <w:tab w:val="right" w:leader="dot" w:pos="8280"/>
        </w:tabs>
        <w:ind w:left="720"/>
        <w:jc w:val="both"/>
        <w:rPr>
          <w:rFonts w:ascii="Times New Roman" w:hAnsi="Times New Roman" w:cs="Times New Roman"/>
          <w:sz w:val="24"/>
          <w:szCs w:val="24"/>
        </w:rPr>
      </w:pPr>
    </w:p>
    <w:p w14:paraId="75E6A44E" w14:textId="77777777" w:rsidR="00CF0D56" w:rsidRPr="00391B4A" w:rsidRDefault="00CF0D56" w:rsidP="00A951DC">
      <w:pPr>
        <w:tabs>
          <w:tab w:val="left" w:leader="dot" w:pos="4320"/>
          <w:tab w:val="right" w:leader="dot" w:pos="8931"/>
        </w:tabs>
        <w:ind w:left="720"/>
        <w:jc w:val="both"/>
        <w:rPr>
          <w:rFonts w:ascii="Times New Roman" w:hAnsi="Times New Roman" w:cs="Times New Roman"/>
          <w:sz w:val="24"/>
          <w:szCs w:val="24"/>
        </w:rPr>
      </w:pPr>
      <w:r w:rsidRPr="00391B4A">
        <w:rPr>
          <w:rFonts w:ascii="Times New Roman" w:hAnsi="Times New Roman" w:cs="Times New Roman"/>
          <w:sz w:val="24"/>
          <w:szCs w:val="24"/>
        </w:rPr>
        <w:t xml:space="preserve">Số Giấy chứng nhận đăng ký hộ kinh doanh: </w:t>
      </w:r>
      <w:r w:rsidRPr="00391B4A">
        <w:rPr>
          <w:rFonts w:ascii="Times New Roman" w:hAnsi="Times New Roman" w:cs="Times New Roman"/>
          <w:sz w:val="24"/>
          <w:szCs w:val="24"/>
        </w:rPr>
        <w:tab/>
      </w:r>
    </w:p>
    <w:p w14:paraId="2C3A4C55" w14:textId="3C2529F6" w:rsidR="00CF0D56" w:rsidRPr="00391B4A" w:rsidRDefault="00CF0D56" w:rsidP="00A951DC">
      <w:pPr>
        <w:tabs>
          <w:tab w:val="left" w:leader="dot" w:pos="4320"/>
          <w:tab w:val="right" w:leader="dot" w:pos="8280"/>
        </w:tabs>
        <w:ind w:left="720"/>
        <w:jc w:val="both"/>
        <w:rPr>
          <w:rFonts w:ascii="Times New Roman" w:hAnsi="Times New Roman" w:cs="Times New Roman"/>
          <w:sz w:val="24"/>
          <w:szCs w:val="24"/>
        </w:rPr>
      </w:pPr>
    </w:p>
    <w:p w14:paraId="538F266E" w14:textId="77777777" w:rsidR="00CF0D56" w:rsidRPr="00391B4A" w:rsidRDefault="00CF0D56" w:rsidP="00A951DC">
      <w:pPr>
        <w:tabs>
          <w:tab w:val="left" w:leader="dot" w:pos="4320"/>
          <w:tab w:val="right" w:leader="dot" w:pos="8931"/>
        </w:tabs>
        <w:ind w:left="720"/>
        <w:jc w:val="both"/>
        <w:rPr>
          <w:rFonts w:ascii="Times New Roman" w:hAnsi="Times New Roman" w:cs="Times New Roman"/>
          <w:sz w:val="24"/>
          <w:szCs w:val="24"/>
        </w:rPr>
      </w:pPr>
      <w:r w:rsidRPr="00391B4A">
        <w:rPr>
          <w:rFonts w:ascii="Times New Roman" w:hAnsi="Times New Roman" w:cs="Times New Roman"/>
          <w:sz w:val="24"/>
          <w:szCs w:val="24"/>
        </w:rPr>
        <w:t xml:space="preserve">Ngày cấp: </w:t>
      </w:r>
      <w:r w:rsidRPr="00391B4A">
        <w:rPr>
          <w:rFonts w:ascii="Times New Roman" w:hAnsi="Times New Roman" w:cs="Times New Roman"/>
          <w:sz w:val="24"/>
          <w:szCs w:val="24"/>
          <w:lang w:eastAsia="zh-CN"/>
        </w:rPr>
        <w:t>…../…../……..</w:t>
      </w:r>
      <w:r w:rsidRPr="00391B4A">
        <w:rPr>
          <w:rFonts w:ascii="Times New Roman" w:hAnsi="Times New Roman" w:cs="Times New Roman"/>
          <w:sz w:val="24"/>
          <w:szCs w:val="24"/>
        </w:rPr>
        <w:t xml:space="preserve"> Nơi cấp: </w:t>
      </w:r>
      <w:r w:rsidRPr="00391B4A">
        <w:rPr>
          <w:rFonts w:ascii="Times New Roman" w:hAnsi="Times New Roman" w:cs="Times New Roman"/>
          <w:sz w:val="24"/>
          <w:szCs w:val="24"/>
        </w:rPr>
        <w:tab/>
      </w:r>
      <w:r w:rsidRPr="00391B4A">
        <w:rPr>
          <w:rFonts w:ascii="Times New Roman" w:hAnsi="Times New Roman" w:cs="Times New Roman"/>
          <w:sz w:val="24"/>
          <w:szCs w:val="24"/>
        </w:rPr>
        <w:tab/>
      </w:r>
    </w:p>
    <w:p w14:paraId="35C223BA" w14:textId="77777777" w:rsidR="00CF0D56" w:rsidRPr="00391B4A" w:rsidRDefault="00CF0D56" w:rsidP="00A951DC">
      <w:pPr>
        <w:tabs>
          <w:tab w:val="left" w:leader="dot" w:pos="4320"/>
          <w:tab w:val="right" w:leader="dot" w:pos="8280"/>
        </w:tabs>
        <w:ind w:left="720"/>
        <w:jc w:val="both"/>
        <w:rPr>
          <w:rFonts w:ascii="Times New Roman" w:hAnsi="Times New Roman" w:cs="Times New Roman"/>
          <w:sz w:val="24"/>
          <w:szCs w:val="24"/>
        </w:rPr>
      </w:pPr>
    </w:p>
    <w:p w14:paraId="73E16145" w14:textId="77777777" w:rsidR="00CF0D56" w:rsidRPr="00391B4A" w:rsidRDefault="00CF0D56" w:rsidP="00A951DC">
      <w:pPr>
        <w:tabs>
          <w:tab w:val="left" w:leader="dot" w:pos="4320"/>
          <w:tab w:val="right" w:leader="dot" w:pos="8931"/>
        </w:tabs>
        <w:ind w:left="720"/>
        <w:jc w:val="both"/>
        <w:rPr>
          <w:rFonts w:ascii="Times New Roman" w:hAnsi="Times New Roman" w:cs="Times New Roman"/>
          <w:sz w:val="24"/>
          <w:szCs w:val="24"/>
        </w:rPr>
      </w:pPr>
      <w:r w:rsidRPr="00391B4A">
        <w:rPr>
          <w:rFonts w:ascii="Times New Roman" w:hAnsi="Times New Roman" w:cs="Times New Roman"/>
          <w:sz w:val="24"/>
          <w:szCs w:val="24"/>
        </w:rPr>
        <w:t xml:space="preserve">Mã số thuế của hộ kinh doanh </w:t>
      </w:r>
      <w:r w:rsidRPr="00391B4A">
        <w:rPr>
          <w:rFonts w:ascii="Times New Roman" w:hAnsi="Times New Roman" w:cs="Times New Roman"/>
          <w:i/>
          <w:sz w:val="24"/>
          <w:szCs w:val="24"/>
        </w:rPr>
        <w:t>(chỉ kê khai MST 10 số):</w:t>
      </w:r>
      <w:r w:rsidRPr="00391B4A">
        <w:rPr>
          <w:rFonts w:ascii="Times New Roman" w:hAnsi="Times New Roman" w:cs="Times New Roman"/>
          <w:sz w:val="24"/>
          <w:szCs w:val="24"/>
        </w:rPr>
        <w:t xml:space="preserve"> </w:t>
      </w:r>
      <w:r w:rsidRPr="00391B4A">
        <w:rPr>
          <w:rFonts w:ascii="Times New Roman" w:hAnsi="Times New Roman" w:cs="Times New Roman"/>
          <w:sz w:val="24"/>
          <w:szCs w:val="24"/>
        </w:rPr>
        <w:tab/>
      </w:r>
    </w:p>
    <w:p w14:paraId="285D97F1" w14:textId="77777777" w:rsidR="00CF0D56" w:rsidRPr="00391B4A" w:rsidRDefault="00CF0D56" w:rsidP="00A951DC">
      <w:pPr>
        <w:tabs>
          <w:tab w:val="left" w:leader="dot" w:pos="4320"/>
          <w:tab w:val="right" w:leader="dot" w:pos="8280"/>
        </w:tabs>
        <w:ind w:left="720"/>
        <w:jc w:val="both"/>
        <w:rPr>
          <w:rFonts w:ascii="Times New Roman" w:hAnsi="Times New Roman" w:cs="Times New Roman"/>
          <w:sz w:val="24"/>
          <w:szCs w:val="24"/>
        </w:rPr>
      </w:pPr>
    </w:p>
    <w:p w14:paraId="299AC667" w14:textId="796B89FB" w:rsidR="00CF0D56" w:rsidRPr="00391B4A" w:rsidRDefault="00CF0D56" w:rsidP="00A951DC">
      <w:pPr>
        <w:tabs>
          <w:tab w:val="left" w:leader="dot" w:pos="4320"/>
          <w:tab w:val="right" w:leader="dot" w:pos="8931"/>
        </w:tabs>
        <w:ind w:left="720"/>
        <w:jc w:val="both"/>
        <w:rPr>
          <w:rFonts w:ascii="Times New Roman" w:hAnsi="Times New Roman" w:cs="Times New Roman"/>
          <w:sz w:val="24"/>
          <w:szCs w:val="24"/>
        </w:rPr>
      </w:pPr>
      <w:r w:rsidRPr="00391B4A">
        <w:rPr>
          <w:rFonts w:ascii="Times New Roman" w:hAnsi="Times New Roman" w:cs="Times New Roman"/>
          <w:sz w:val="24"/>
          <w:szCs w:val="24"/>
        </w:rPr>
        <w:t>Địa điểm</w:t>
      </w:r>
      <w:r w:rsidR="00555572" w:rsidRPr="00391B4A">
        <w:rPr>
          <w:rFonts w:ascii="Times New Roman" w:hAnsi="Times New Roman" w:cs="Times New Roman"/>
          <w:sz w:val="24"/>
          <w:szCs w:val="24"/>
        </w:rPr>
        <w:t xml:space="preserve"> trụ sở</w:t>
      </w:r>
      <w:r w:rsidRPr="00391B4A">
        <w:rPr>
          <w:rFonts w:ascii="Times New Roman" w:hAnsi="Times New Roman" w:cs="Times New Roman"/>
          <w:sz w:val="24"/>
          <w:szCs w:val="24"/>
        </w:rPr>
        <w:t xml:space="preserve"> kinh doanh: </w:t>
      </w:r>
      <w:r w:rsidRPr="00391B4A">
        <w:rPr>
          <w:rFonts w:ascii="Times New Roman" w:hAnsi="Times New Roman" w:cs="Times New Roman"/>
          <w:sz w:val="24"/>
          <w:szCs w:val="24"/>
        </w:rPr>
        <w:tab/>
      </w:r>
      <w:r w:rsidRPr="00391B4A">
        <w:rPr>
          <w:rFonts w:ascii="Times New Roman" w:hAnsi="Times New Roman" w:cs="Times New Roman"/>
          <w:sz w:val="24"/>
          <w:szCs w:val="24"/>
        </w:rPr>
        <w:tab/>
      </w:r>
    </w:p>
    <w:p w14:paraId="31BA2CB1" w14:textId="77777777" w:rsidR="00CF0D56" w:rsidRPr="00391B4A" w:rsidRDefault="00CF0D56" w:rsidP="00A951DC">
      <w:pPr>
        <w:tabs>
          <w:tab w:val="left" w:leader="dot" w:pos="4320"/>
          <w:tab w:val="right" w:leader="dot" w:pos="8280"/>
        </w:tabs>
        <w:ind w:left="720"/>
        <w:jc w:val="both"/>
        <w:rPr>
          <w:rFonts w:ascii="Times New Roman" w:hAnsi="Times New Roman" w:cs="Times New Roman"/>
          <w:sz w:val="24"/>
          <w:szCs w:val="24"/>
        </w:rPr>
      </w:pPr>
    </w:p>
    <w:p w14:paraId="234B571D" w14:textId="1A05D086" w:rsidR="00CF0D56" w:rsidRPr="00391B4A" w:rsidRDefault="00CF0D56" w:rsidP="00A951DC">
      <w:pPr>
        <w:tabs>
          <w:tab w:val="left" w:leader="dot" w:pos="4320"/>
          <w:tab w:val="right" w:leader="dot" w:pos="8931"/>
        </w:tabs>
        <w:ind w:left="720"/>
        <w:jc w:val="both"/>
        <w:rPr>
          <w:rFonts w:ascii="Times New Roman" w:hAnsi="Times New Roman" w:cs="Times New Roman"/>
          <w:sz w:val="24"/>
          <w:szCs w:val="24"/>
        </w:rPr>
      </w:pPr>
      <w:r w:rsidRPr="00391B4A">
        <w:rPr>
          <w:rFonts w:ascii="Times New Roman" w:hAnsi="Times New Roman" w:cs="Times New Roman"/>
          <w:sz w:val="24"/>
          <w:szCs w:val="24"/>
        </w:rPr>
        <w:t xml:space="preserve">Tên </w:t>
      </w:r>
      <w:r w:rsidR="00555572" w:rsidRPr="00391B4A">
        <w:rPr>
          <w:rFonts w:ascii="Times New Roman" w:hAnsi="Times New Roman" w:cs="Times New Roman"/>
          <w:sz w:val="24"/>
          <w:szCs w:val="24"/>
        </w:rPr>
        <w:t>chủ</w:t>
      </w:r>
      <w:r w:rsidRPr="00391B4A">
        <w:rPr>
          <w:rFonts w:ascii="Times New Roman" w:hAnsi="Times New Roman" w:cs="Times New Roman"/>
          <w:sz w:val="24"/>
          <w:szCs w:val="24"/>
        </w:rPr>
        <w:t xml:space="preserve"> hộ kinh doanh: </w:t>
      </w:r>
      <w:r w:rsidRPr="00391B4A">
        <w:rPr>
          <w:rFonts w:ascii="Times New Roman" w:hAnsi="Times New Roman" w:cs="Times New Roman"/>
          <w:sz w:val="24"/>
          <w:szCs w:val="24"/>
        </w:rPr>
        <w:tab/>
      </w:r>
    </w:p>
    <w:p w14:paraId="34980A0E" w14:textId="77777777" w:rsidR="00D22A80" w:rsidRPr="00391B4A" w:rsidRDefault="00D22A80" w:rsidP="00A951DC">
      <w:pPr>
        <w:tabs>
          <w:tab w:val="left" w:leader="dot" w:pos="4320"/>
          <w:tab w:val="right" w:leader="dot" w:pos="8280"/>
        </w:tabs>
        <w:ind w:left="720"/>
        <w:jc w:val="both"/>
        <w:rPr>
          <w:rFonts w:ascii="Times New Roman" w:hAnsi="Times New Roman" w:cs="Times New Roman"/>
          <w:sz w:val="24"/>
          <w:szCs w:val="24"/>
        </w:rPr>
      </w:pPr>
    </w:p>
    <w:p w14:paraId="1C59B34D" w14:textId="15533800" w:rsidR="00CF0D56" w:rsidRPr="00391B4A" w:rsidRDefault="00CF0D56" w:rsidP="00A951DC">
      <w:pPr>
        <w:tabs>
          <w:tab w:val="left" w:leader="dot" w:pos="4320"/>
          <w:tab w:val="right" w:leader="dot" w:pos="8280"/>
        </w:tabs>
        <w:ind w:left="720"/>
        <w:jc w:val="both"/>
        <w:rPr>
          <w:rFonts w:ascii="Times New Roman" w:hAnsi="Times New Roman" w:cs="Times New Roman"/>
          <w:i/>
          <w:sz w:val="24"/>
          <w:szCs w:val="24"/>
        </w:rPr>
      </w:pPr>
      <w:r w:rsidRPr="00391B4A">
        <w:rPr>
          <w:rFonts w:ascii="Times New Roman" w:hAnsi="Times New Roman" w:cs="Times New Roman"/>
          <w:sz w:val="24"/>
          <w:szCs w:val="24"/>
        </w:rPr>
        <w:t xml:space="preserve">Loại giấy tờ </w:t>
      </w:r>
      <w:r w:rsidR="00643608" w:rsidRPr="00391B4A">
        <w:rPr>
          <w:rFonts w:ascii="Times New Roman" w:hAnsi="Times New Roman" w:cs="Times New Roman"/>
          <w:sz w:val="24"/>
          <w:szCs w:val="24"/>
        </w:rPr>
        <w:t xml:space="preserve">pháp lý của </w:t>
      </w:r>
      <w:r w:rsidRPr="00391B4A">
        <w:rPr>
          <w:rFonts w:ascii="Times New Roman" w:hAnsi="Times New Roman" w:cs="Times New Roman"/>
          <w:sz w:val="24"/>
          <w:szCs w:val="24"/>
        </w:rPr>
        <w:t xml:space="preserve">cá nhân </w:t>
      </w:r>
      <w:r w:rsidRPr="00391B4A">
        <w:rPr>
          <w:rFonts w:ascii="Times New Roman" w:hAnsi="Times New Roman" w:cs="Times New Roman"/>
          <w:i/>
          <w:sz w:val="24"/>
          <w:szCs w:val="24"/>
        </w:rPr>
        <w:t xml:space="preserve">(kê khai theo giấy tờ </w:t>
      </w:r>
      <w:r w:rsidR="00643608" w:rsidRPr="00391B4A">
        <w:rPr>
          <w:rFonts w:ascii="Times New Roman" w:hAnsi="Times New Roman" w:cs="Times New Roman"/>
          <w:i/>
          <w:sz w:val="24"/>
          <w:szCs w:val="24"/>
        </w:rPr>
        <w:t xml:space="preserve">pháp lý của </w:t>
      </w:r>
      <w:r w:rsidRPr="00391B4A">
        <w:rPr>
          <w:rFonts w:ascii="Times New Roman" w:hAnsi="Times New Roman" w:cs="Times New Roman"/>
          <w:i/>
          <w:sz w:val="24"/>
          <w:szCs w:val="24"/>
        </w:rPr>
        <w:t>cá nhân được ghi trên Giấy chứng nhận đăng ký thuế của hộ kinh doanh):</w:t>
      </w:r>
    </w:p>
    <w:p w14:paraId="11F7952C" w14:textId="77777777" w:rsidR="00E66E1F" w:rsidRPr="00391B4A" w:rsidRDefault="00E66E1F" w:rsidP="00A951DC">
      <w:pPr>
        <w:tabs>
          <w:tab w:val="left" w:leader="dot" w:pos="5640"/>
          <w:tab w:val="left" w:leader="dot" w:pos="8520"/>
          <w:tab w:val="right" w:leader="dot" w:pos="9360"/>
        </w:tabs>
        <w:ind w:left="720"/>
        <w:rPr>
          <w:rFonts w:ascii="Times New Roman" w:hAnsi="Times New Roman" w:cs="Times New Roman"/>
          <w:sz w:val="24"/>
          <w:szCs w:val="24"/>
          <w:lang w:eastAsia="zh-C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9"/>
        <w:gridCol w:w="4505"/>
      </w:tblGrid>
      <w:tr w:rsidR="00E66E1F" w:rsidRPr="00391B4A" w14:paraId="63284FFB" w14:textId="77777777" w:rsidTr="0057605C">
        <w:trPr>
          <w:trHeight w:val="617"/>
        </w:trPr>
        <w:tc>
          <w:tcPr>
            <w:tcW w:w="4675" w:type="dxa"/>
          </w:tcPr>
          <w:p w14:paraId="62227B38" w14:textId="5D2ED119" w:rsidR="00E66E1F" w:rsidRPr="00391B4A" w:rsidRDefault="00E66E1F" w:rsidP="00A951DC">
            <w:pPr>
              <w:tabs>
                <w:tab w:val="left" w:leader="dot" w:pos="5640"/>
                <w:tab w:val="left" w:leader="dot" w:pos="8520"/>
                <w:tab w:val="right" w:leader="dot" w:pos="9360"/>
              </w:tabs>
              <w:rPr>
                <w:rFonts w:ascii="Times New Roman" w:hAnsi="Times New Roman" w:cs="Times New Roman"/>
                <w:sz w:val="24"/>
                <w:szCs w:val="24"/>
                <w:lang w:eastAsia="zh-CN"/>
              </w:rPr>
            </w:pPr>
            <w:r w:rsidRPr="00391B4A">
              <w:rPr>
                <w:rFonts w:ascii="Times New Roman" w:hAnsi="Times New Roman" w:cs="Times New Roman"/>
                <w:noProof/>
                <w:sz w:val="24"/>
                <w:szCs w:val="24"/>
              </w:rPr>
              <mc:AlternateContent>
                <mc:Choice Requires="wps">
                  <w:drawing>
                    <wp:anchor distT="0" distB="0" distL="114300" distR="114300" simplePos="0" relativeHeight="251640320" behindDoc="1" locked="0" layoutInCell="1" allowOverlap="1" wp14:anchorId="6A4B8EEF" wp14:editId="6FB760CE">
                      <wp:simplePos x="0" y="0"/>
                      <wp:positionH relativeFrom="column">
                        <wp:posOffset>42545</wp:posOffset>
                      </wp:positionH>
                      <wp:positionV relativeFrom="paragraph">
                        <wp:posOffset>404495</wp:posOffset>
                      </wp:positionV>
                      <wp:extent cx="342900" cy="257175"/>
                      <wp:effectExtent l="0" t="0" r="19050" b="28575"/>
                      <wp:wrapNone/>
                      <wp:docPr id="1"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57175"/>
                              </a:xfrm>
                              <a:prstGeom prst="rect">
                                <a:avLst/>
                              </a:prstGeom>
                              <a:solidFill>
                                <a:srgbClr val="FFFFFF"/>
                              </a:solidFill>
                              <a:ln w="9360" cap="sq">
                                <a:solidFill>
                                  <a:srgbClr val="000000"/>
                                </a:solidFill>
                                <a:miter lim="800000"/>
                                <a:headEnd/>
                                <a:tailEnd/>
                              </a:ln>
                            </wps:spPr>
                            <wps:txbx>
                              <w:txbxContent>
                                <w:p w14:paraId="3EF81E3F" w14:textId="77777777" w:rsidR="009446D8" w:rsidRDefault="009446D8" w:rsidP="00E66E1F">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A4B8EEF" id="_x0000_s1055" style="position:absolute;margin-left:3.35pt;margin-top:31.85pt;width:27pt;height:20.2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" strokeweight=".26mm">
                      <v:stroke endcap="square"/>
                      <v:textbox>
                        <w:txbxContent>
                          <w:p w14:paraId="3EF81E3F" w14:textId="77777777" w:rsidR="009446D8" w:rsidRDefault="009446D8" w:rsidP="00E66E1F">
                            <w:pPr>
                              <w:jc w:val="center"/>
                            </w:pPr>
                          </w:p>
                        </w:txbxContent>
                      </v:textbox>
                    </v:rect>
                  </w:pict>
                </mc:Fallback>
              </mc:AlternateContent>
            </w:r>
            <w:r w:rsidRPr="00391B4A">
              <w:rPr>
                <w:rFonts w:ascii="Times New Roman" w:hAnsi="Times New Roman" w:cs="Times New Roman"/>
                <w:noProof/>
                <w:sz w:val="24"/>
                <w:szCs w:val="24"/>
              </w:rPr>
              <mc:AlternateContent>
                <mc:Choice Requires="wps">
                  <w:drawing>
                    <wp:anchor distT="0" distB="0" distL="114300" distR="114300" simplePos="0" relativeHeight="251643392" behindDoc="0" locked="0" layoutInCell="1" allowOverlap="1" wp14:anchorId="6909B3F2" wp14:editId="34494785">
                      <wp:simplePos x="0" y="0"/>
                      <wp:positionH relativeFrom="column">
                        <wp:posOffset>31750</wp:posOffset>
                      </wp:positionH>
                      <wp:positionV relativeFrom="paragraph">
                        <wp:posOffset>7620</wp:posOffset>
                      </wp:positionV>
                      <wp:extent cx="342900" cy="257175"/>
                      <wp:effectExtent l="0" t="0" r="19050" b="28575"/>
                      <wp:wrapNone/>
                      <wp:docPr id="2"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57175"/>
                              </a:xfrm>
                              <a:prstGeom prst="rect">
                                <a:avLst/>
                              </a:prstGeom>
                              <a:solidFill>
                                <a:srgbClr val="FFFFFF"/>
                              </a:solidFill>
                              <a:ln w="9360" cap="sq">
                                <a:solidFill>
                                  <a:srgbClr val="000000"/>
                                </a:solidFill>
                                <a:miter lim="800000"/>
                                <a:headEnd/>
                                <a:tailEnd/>
                              </a:ln>
                            </wps:spPr>
                            <wps:txbx>
                              <w:txbxContent>
                                <w:p w14:paraId="421C2247" w14:textId="204870DB" w:rsidR="009446D8" w:rsidRPr="00610FAD" w:rsidRDefault="009446D8" w:rsidP="00E66E1F">
                                  <w:pPr>
                                    <w:jc w:val="center"/>
                                    <w:rPr>
                                      <w:rFonts w:ascii="Times New Roman" w:hAnsi="Times New Roman" w:cs="Times New Roman"/>
                                      <w:sz w:val="24"/>
                                      <w:szCs w:val="24"/>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909B3F2" id="_x0000_s1056" style="position:absolute;margin-left:2.5pt;margin-top:.6pt;width:27pt;height:20.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" strokeweight=".26mm">
                      <v:stroke endcap="square"/>
                      <v:textbox>
                        <w:txbxContent>
                          <w:p w14:paraId="421C2247" w14:textId="204870DB" w:rsidR="009446D8" w:rsidRPr="00610FAD" w:rsidRDefault="009446D8" w:rsidP="00E66E1F">
                            <w:pPr>
                              <w:jc w:val="center"/>
                              <w:rPr>
                                <w:rFonts w:ascii="Times New Roman" w:hAnsi="Times New Roman" w:cs="Times New Roman"/>
                                <w:sz w:val="24"/>
                                <w:szCs w:val="24"/>
                              </w:rPr>
                            </w:pPr>
                          </w:p>
                        </w:txbxContent>
                      </v:textbox>
                    </v:rect>
                  </w:pict>
                </mc:Fallback>
              </mc:AlternateContent>
            </w:r>
            <w:r w:rsidRPr="00391B4A">
              <w:rPr>
                <w:rFonts w:ascii="Times New Roman" w:hAnsi="Times New Roman" w:cs="Times New Roman"/>
                <w:sz w:val="24"/>
                <w:szCs w:val="24"/>
                <w:lang w:eastAsia="zh-CN"/>
              </w:rPr>
              <w:t xml:space="preserve">            </w:t>
            </w:r>
            <w:r w:rsidR="00793683" w:rsidRPr="00391B4A">
              <w:rPr>
                <w:rFonts w:ascii="Times New Roman" w:hAnsi="Times New Roman" w:cs="Times New Roman"/>
                <w:sz w:val="24"/>
                <w:szCs w:val="24"/>
                <w:lang w:eastAsia="zh-CN"/>
              </w:rPr>
              <w:t xml:space="preserve"> </w:t>
            </w:r>
            <w:r w:rsidRPr="00391B4A">
              <w:rPr>
                <w:rFonts w:ascii="Times New Roman" w:hAnsi="Times New Roman" w:cs="Times New Roman"/>
                <w:sz w:val="24"/>
                <w:szCs w:val="24"/>
                <w:lang w:eastAsia="zh-CN"/>
              </w:rPr>
              <w:t>Chứng minh nhân dân</w:t>
            </w:r>
          </w:p>
        </w:tc>
        <w:tc>
          <w:tcPr>
            <w:tcW w:w="4675" w:type="dxa"/>
          </w:tcPr>
          <w:p w14:paraId="5FDE030F" w14:textId="77777777" w:rsidR="00E66E1F" w:rsidRPr="00391B4A" w:rsidRDefault="00E66E1F" w:rsidP="00A951DC">
            <w:pPr>
              <w:tabs>
                <w:tab w:val="left" w:leader="dot" w:pos="5640"/>
                <w:tab w:val="left" w:leader="dot" w:pos="8520"/>
                <w:tab w:val="right" w:leader="dot" w:pos="9360"/>
              </w:tabs>
              <w:rPr>
                <w:rFonts w:ascii="Times New Roman" w:hAnsi="Times New Roman" w:cs="Times New Roman"/>
                <w:sz w:val="24"/>
                <w:szCs w:val="24"/>
                <w:lang w:eastAsia="zh-CN"/>
              </w:rPr>
            </w:pPr>
            <w:r w:rsidRPr="00391B4A">
              <w:rPr>
                <w:rFonts w:ascii="Times New Roman" w:hAnsi="Times New Roman" w:cs="Times New Roman"/>
                <w:noProof/>
                <w:sz w:val="24"/>
                <w:szCs w:val="24"/>
              </w:rPr>
              <mc:AlternateContent>
                <mc:Choice Requires="wps">
                  <w:drawing>
                    <wp:anchor distT="0" distB="0" distL="114300" distR="114300" simplePos="0" relativeHeight="251641344" behindDoc="0" locked="0" layoutInCell="1" allowOverlap="1" wp14:anchorId="7A4995C6" wp14:editId="7403D2AD">
                      <wp:simplePos x="0" y="0"/>
                      <wp:positionH relativeFrom="column">
                        <wp:posOffset>1270</wp:posOffset>
                      </wp:positionH>
                      <wp:positionV relativeFrom="paragraph">
                        <wp:posOffset>7620</wp:posOffset>
                      </wp:positionV>
                      <wp:extent cx="342900" cy="257175"/>
                      <wp:effectExtent l="0" t="0" r="19050" b="28575"/>
                      <wp:wrapNone/>
                      <wp:docPr id="3"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57175"/>
                              </a:xfrm>
                              <a:prstGeom prst="rect">
                                <a:avLst/>
                              </a:prstGeom>
                              <a:solidFill>
                                <a:srgbClr val="FFFFFF"/>
                              </a:solidFill>
                              <a:ln w="9360" cap="sq">
                                <a:solidFill>
                                  <a:srgbClr val="000000"/>
                                </a:solidFill>
                                <a:miter lim="800000"/>
                                <a:headEnd/>
                                <a:tailEnd/>
                              </a:ln>
                            </wps:spPr>
                            <wps:txbx>
                              <w:txbxContent>
                                <w:p w14:paraId="798BFD9C" w14:textId="77777777" w:rsidR="009446D8" w:rsidRDefault="009446D8" w:rsidP="00E66E1F">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A4995C6" id="_x0000_s1057" style="position:absolute;margin-left:.1pt;margin-top:.6pt;width:27pt;height:20.2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" strokeweight=".26mm">
                      <v:stroke endcap="square"/>
                      <v:textbox>
                        <w:txbxContent>
                          <w:p w14:paraId="798BFD9C" w14:textId="77777777" w:rsidR="009446D8" w:rsidRDefault="009446D8" w:rsidP="00E66E1F">
                            <w:pPr>
                              <w:jc w:val="center"/>
                            </w:pPr>
                          </w:p>
                        </w:txbxContent>
                      </v:textbox>
                    </v:rect>
                  </w:pict>
                </mc:Fallback>
              </mc:AlternateContent>
            </w:r>
            <w:r w:rsidRPr="00391B4A">
              <w:rPr>
                <w:rFonts w:ascii="Times New Roman" w:hAnsi="Times New Roman" w:cs="Times New Roman"/>
                <w:sz w:val="24"/>
                <w:szCs w:val="24"/>
                <w:lang w:eastAsia="zh-CN"/>
              </w:rPr>
              <w:t xml:space="preserve">             Căn cước công dân</w:t>
            </w:r>
          </w:p>
        </w:tc>
      </w:tr>
      <w:tr w:rsidR="00E66E1F" w:rsidRPr="00391B4A" w14:paraId="63C682D0" w14:textId="77777777" w:rsidTr="0057605C">
        <w:trPr>
          <w:trHeight w:val="555"/>
        </w:trPr>
        <w:tc>
          <w:tcPr>
            <w:tcW w:w="4675" w:type="dxa"/>
          </w:tcPr>
          <w:p w14:paraId="1C9141DA" w14:textId="4CA47BD1" w:rsidR="00E66E1F" w:rsidRPr="00391B4A" w:rsidRDefault="00E66E1F" w:rsidP="00A951DC">
            <w:pPr>
              <w:tabs>
                <w:tab w:val="left" w:leader="dot" w:pos="5640"/>
                <w:tab w:val="left" w:leader="dot" w:pos="8520"/>
                <w:tab w:val="right" w:leader="dot" w:pos="9360"/>
              </w:tabs>
              <w:rPr>
                <w:rFonts w:ascii="Times New Roman" w:hAnsi="Times New Roman" w:cs="Times New Roman"/>
                <w:sz w:val="24"/>
                <w:szCs w:val="24"/>
                <w:lang w:eastAsia="zh-CN"/>
              </w:rPr>
            </w:pPr>
            <w:r w:rsidRPr="00391B4A">
              <w:rPr>
                <w:rFonts w:ascii="Times New Roman" w:hAnsi="Times New Roman" w:cs="Times New Roman"/>
                <w:sz w:val="24"/>
                <w:szCs w:val="24"/>
                <w:lang w:eastAsia="zh-CN"/>
              </w:rPr>
              <w:t xml:space="preserve">           </w:t>
            </w:r>
            <w:r w:rsidR="00793683" w:rsidRPr="00391B4A">
              <w:rPr>
                <w:rFonts w:ascii="Times New Roman" w:hAnsi="Times New Roman" w:cs="Times New Roman"/>
                <w:sz w:val="24"/>
                <w:szCs w:val="24"/>
                <w:lang w:eastAsia="zh-CN"/>
              </w:rPr>
              <w:t xml:space="preserve">  </w:t>
            </w:r>
            <w:r w:rsidRPr="00391B4A">
              <w:rPr>
                <w:rFonts w:ascii="Times New Roman" w:hAnsi="Times New Roman" w:cs="Times New Roman"/>
                <w:sz w:val="24"/>
                <w:szCs w:val="24"/>
                <w:lang w:eastAsia="zh-CN"/>
              </w:rPr>
              <w:t>Hộ chiếu</w:t>
            </w:r>
          </w:p>
        </w:tc>
        <w:tc>
          <w:tcPr>
            <w:tcW w:w="4675" w:type="dxa"/>
          </w:tcPr>
          <w:p w14:paraId="0B9810BB" w14:textId="77777777" w:rsidR="00E66E1F" w:rsidRPr="00391B4A" w:rsidRDefault="00E66E1F" w:rsidP="00A951DC">
            <w:pPr>
              <w:tabs>
                <w:tab w:val="left" w:leader="dot" w:pos="5640"/>
                <w:tab w:val="left" w:leader="dot" w:pos="8520"/>
                <w:tab w:val="right" w:leader="dot" w:pos="9360"/>
              </w:tabs>
              <w:rPr>
                <w:rFonts w:ascii="Times New Roman" w:hAnsi="Times New Roman" w:cs="Times New Roman"/>
                <w:sz w:val="24"/>
                <w:szCs w:val="24"/>
                <w:lang w:eastAsia="zh-CN"/>
              </w:rPr>
            </w:pPr>
            <w:r w:rsidRPr="00391B4A">
              <w:rPr>
                <w:rFonts w:ascii="Times New Roman" w:hAnsi="Times New Roman" w:cs="Times New Roman"/>
                <w:noProof/>
                <w:sz w:val="24"/>
                <w:szCs w:val="24"/>
              </w:rPr>
              <mc:AlternateContent>
                <mc:Choice Requires="wps">
                  <w:drawing>
                    <wp:anchor distT="0" distB="0" distL="114300" distR="114300" simplePos="0" relativeHeight="251642368" behindDoc="0" locked="0" layoutInCell="1" allowOverlap="1" wp14:anchorId="51B61987" wp14:editId="51FE326C">
                      <wp:simplePos x="0" y="0"/>
                      <wp:positionH relativeFrom="column">
                        <wp:posOffset>1270</wp:posOffset>
                      </wp:positionH>
                      <wp:positionV relativeFrom="paragraph">
                        <wp:posOffset>9525</wp:posOffset>
                      </wp:positionV>
                      <wp:extent cx="342900" cy="257175"/>
                      <wp:effectExtent l="0" t="0" r="19050" b="28575"/>
                      <wp:wrapNone/>
                      <wp:docPr id="4"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57175"/>
                              </a:xfrm>
                              <a:prstGeom prst="rect">
                                <a:avLst/>
                              </a:prstGeom>
                              <a:solidFill>
                                <a:srgbClr val="FFFFFF"/>
                              </a:solidFill>
                              <a:ln w="9360" cap="sq">
                                <a:solidFill>
                                  <a:srgbClr val="000000"/>
                                </a:solidFill>
                                <a:miter lim="800000"/>
                                <a:headEnd/>
                                <a:tailEnd/>
                              </a:ln>
                            </wps:spPr>
                            <wps:txbx>
                              <w:txbxContent>
                                <w:p w14:paraId="65B49205" w14:textId="77777777" w:rsidR="009446D8" w:rsidRDefault="009446D8" w:rsidP="00E66E1F">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1B61987" id="_x0000_s1058" style="position:absolute;margin-left:.1pt;margin-top:.75pt;width:27pt;height:20.2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" strokeweight=".26mm">
                      <v:stroke endcap="square"/>
                      <v:textbox>
                        <w:txbxContent>
                          <w:p w14:paraId="65B49205" w14:textId="77777777" w:rsidR="009446D8" w:rsidRDefault="009446D8" w:rsidP="00E66E1F">
                            <w:pPr>
                              <w:jc w:val="center"/>
                            </w:pPr>
                          </w:p>
                        </w:txbxContent>
                      </v:textbox>
                    </v:rect>
                  </w:pict>
                </mc:Fallback>
              </mc:AlternateContent>
            </w:r>
            <w:r w:rsidRPr="00391B4A">
              <w:rPr>
                <w:rFonts w:ascii="Times New Roman" w:hAnsi="Times New Roman" w:cs="Times New Roman"/>
                <w:sz w:val="24"/>
                <w:szCs w:val="24"/>
                <w:lang w:eastAsia="zh-CN"/>
              </w:rPr>
              <w:t xml:space="preserve">             Loại khác (ghi rõ): ……………</w:t>
            </w:r>
          </w:p>
        </w:tc>
      </w:tr>
    </w:tbl>
    <w:p w14:paraId="51955E32" w14:textId="77777777" w:rsidR="00E66E1F" w:rsidRPr="00391B4A" w:rsidRDefault="00E66E1F" w:rsidP="00A951DC">
      <w:pPr>
        <w:tabs>
          <w:tab w:val="left" w:leader="dot" w:pos="5640"/>
          <w:tab w:val="left" w:leader="dot" w:pos="8520"/>
          <w:tab w:val="right" w:leader="dot" w:pos="9360"/>
        </w:tabs>
        <w:rPr>
          <w:rFonts w:ascii="Times New Roman" w:hAnsi="Times New Roman" w:cs="Times New Roman"/>
          <w:sz w:val="24"/>
          <w:szCs w:val="24"/>
          <w:lang w:eastAsia="zh-CN"/>
        </w:rPr>
      </w:pPr>
    </w:p>
    <w:p w14:paraId="1B8EA371" w14:textId="3E2D584C" w:rsidR="00CF0D56" w:rsidRPr="00391B4A" w:rsidRDefault="00CF0D56" w:rsidP="00A951DC">
      <w:pPr>
        <w:tabs>
          <w:tab w:val="left" w:leader="dot" w:pos="4320"/>
          <w:tab w:val="right" w:leader="dot" w:pos="8280"/>
        </w:tabs>
        <w:ind w:left="709"/>
        <w:jc w:val="both"/>
        <w:rPr>
          <w:rFonts w:ascii="Times New Roman" w:hAnsi="Times New Roman" w:cs="Times New Roman"/>
          <w:sz w:val="24"/>
          <w:szCs w:val="24"/>
        </w:rPr>
      </w:pPr>
      <w:r w:rsidRPr="00391B4A">
        <w:rPr>
          <w:rFonts w:ascii="Times New Roman" w:hAnsi="Times New Roman" w:cs="Times New Roman"/>
          <w:sz w:val="24"/>
          <w:szCs w:val="24"/>
        </w:rPr>
        <w:t xml:space="preserve">Số giấy tờ </w:t>
      </w:r>
      <w:r w:rsidR="00643608" w:rsidRPr="00391B4A">
        <w:rPr>
          <w:rFonts w:ascii="Times New Roman" w:hAnsi="Times New Roman" w:cs="Times New Roman"/>
          <w:sz w:val="24"/>
          <w:szCs w:val="24"/>
        </w:rPr>
        <w:t xml:space="preserve">pháp lý của </w:t>
      </w:r>
      <w:r w:rsidR="00497CF3" w:rsidRPr="00391B4A">
        <w:rPr>
          <w:rFonts w:ascii="Times New Roman" w:hAnsi="Times New Roman" w:cs="Times New Roman"/>
          <w:sz w:val="24"/>
          <w:szCs w:val="24"/>
        </w:rPr>
        <w:t>cá nhân</w:t>
      </w:r>
      <w:r w:rsidRPr="00391B4A">
        <w:rPr>
          <w:rFonts w:ascii="Times New Roman" w:hAnsi="Times New Roman" w:cs="Times New Roman"/>
          <w:sz w:val="24"/>
          <w:szCs w:val="24"/>
        </w:rPr>
        <w:t xml:space="preserve"> </w:t>
      </w:r>
      <w:r w:rsidRPr="00391B4A">
        <w:rPr>
          <w:rFonts w:ascii="Times New Roman" w:hAnsi="Times New Roman" w:cs="Times New Roman"/>
          <w:i/>
          <w:sz w:val="24"/>
          <w:szCs w:val="24"/>
        </w:rPr>
        <w:t xml:space="preserve">(kê khai theo giấy tờ </w:t>
      </w:r>
      <w:r w:rsidR="00FD5759" w:rsidRPr="00391B4A">
        <w:rPr>
          <w:rFonts w:ascii="Times New Roman" w:hAnsi="Times New Roman" w:cs="Times New Roman"/>
          <w:i/>
          <w:sz w:val="24"/>
          <w:szCs w:val="24"/>
        </w:rPr>
        <w:t xml:space="preserve">pháp lý của </w:t>
      </w:r>
      <w:r w:rsidRPr="00391B4A">
        <w:rPr>
          <w:rFonts w:ascii="Times New Roman" w:hAnsi="Times New Roman" w:cs="Times New Roman"/>
          <w:i/>
          <w:sz w:val="24"/>
          <w:szCs w:val="24"/>
        </w:rPr>
        <w:t>cá nhân được ghi trên Giấy chứng nhận đăng ký thuế của hộ kinh doanh):</w:t>
      </w:r>
      <w:r w:rsidR="005312B1" w:rsidRPr="00391B4A">
        <w:rPr>
          <w:rFonts w:ascii="Times New Roman" w:hAnsi="Times New Roman" w:cs="Times New Roman"/>
          <w:sz w:val="24"/>
          <w:szCs w:val="24"/>
        </w:rPr>
        <w:t xml:space="preserve"> </w:t>
      </w:r>
    </w:p>
    <w:p w14:paraId="4A20E0DF" w14:textId="77777777" w:rsidR="00CF0D56" w:rsidRPr="00391B4A" w:rsidRDefault="00CF0D56" w:rsidP="00A951DC">
      <w:pPr>
        <w:tabs>
          <w:tab w:val="left" w:leader="dot" w:pos="4320"/>
          <w:tab w:val="right" w:leader="dot" w:pos="8280"/>
        </w:tabs>
        <w:ind w:left="709"/>
        <w:jc w:val="both"/>
        <w:rPr>
          <w:rFonts w:ascii="Times New Roman" w:hAnsi="Times New Roman" w:cs="Times New Roman"/>
          <w:sz w:val="24"/>
          <w:szCs w:val="24"/>
        </w:rPr>
      </w:pPr>
    </w:p>
    <w:p w14:paraId="6A5F950A" w14:textId="65A10001" w:rsidR="00CF0D56" w:rsidRPr="00391B4A" w:rsidRDefault="00CF0D56" w:rsidP="00A951DC">
      <w:pPr>
        <w:tabs>
          <w:tab w:val="left" w:leader="dot" w:pos="3402"/>
          <w:tab w:val="right" w:leader="dot" w:pos="8280"/>
        </w:tabs>
        <w:ind w:left="709"/>
        <w:jc w:val="both"/>
        <w:rPr>
          <w:rFonts w:ascii="Times New Roman" w:hAnsi="Times New Roman" w:cs="Times New Roman"/>
          <w:sz w:val="24"/>
          <w:szCs w:val="24"/>
          <w:lang w:eastAsia="zh-CN"/>
        </w:rPr>
      </w:pPr>
      <w:r w:rsidRPr="00391B4A">
        <w:rPr>
          <w:rFonts w:ascii="Times New Roman" w:hAnsi="Times New Roman" w:cs="Times New Roman"/>
          <w:sz w:val="24"/>
          <w:szCs w:val="24"/>
        </w:rPr>
        <w:t>Ngày c</w:t>
      </w:r>
      <w:r w:rsidR="005312B1" w:rsidRPr="00391B4A">
        <w:rPr>
          <w:rFonts w:ascii="Times New Roman" w:hAnsi="Times New Roman" w:cs="Times New Roman"/>
          <w:sz w:val="24"/>
          <w:szCs w:val="24"/>
        </w:rPr>
        <w:t xml:space="preserve">ấp: ..../..../....Nơi cấp: </w:t>
      </w:r>
      <w:r w:rsidR="005312B1" w:rsidRPr="00391B4A">
        <w:rPr>
          <w:rFonts w:ascii="Times New Roman" w:hAnsi="Times New Roman" w:cs="Times New Roman"/>
          <w:sz w:val="24"/>
          <w:szCs w:val="24"/>
        </w:rPr>
        <w:tab/>
        <w:t xml:space="preserve"> </w:t>
      </w:r>
      <w:r w:rsidRPr="00391B4A">
        <w:rPr>
          <w:rFonts w:ascii="Times New Roman" w:hAnsi="Times New Roman" w:cs="Times New Roman"/>
          <w:sz w:val="24"/>
          <w:szCs w:val="24"/>
        </w:rPr>
        <w:t xml:space="preserve">Ngày hết hạn </w:t>
      </w:r>
      <w:r w:rsidRPr="00391B4A">
        <w:rPr>
          <w:rFonts w:ascii="Times New Roman" w:hAnsi="Times New Roman" w:cs="Times New Roman"/>
          <w:i/>
          <w:sz w:val="24"/>
          <w:szCs w:val="24"/>
        </w:rPr>
        <w:t>(nếu có)</w:t>
      </w:r>
      <w:r w:rsidRPr="00391B4A">
        <w:rPr>
          <w:rFonts w:ascii="Times New Roman" w:hAnsi="Times New Roman" w:cs="Times New Roman"/>
          <w:sz w:val="24"/>
          <w:szCs w:val="24"/>
        </w:rPr>
        <w:t xml:space="preserve">: </w:t>
      </w:r>
      <w:r w:rsidRPr="00391B4A">
        <w:rPr>
          <w:rFonts w:ascii="Times New Roman" w:hAnsi="Times New Roman" w:cs="Times New Roman"/>
          <w:sz w:val="24"/>
          <w:szCs w:val="24"/>
          <w:lang w:eastAsia="zh-CN"/>
        </w:rPr>
        <w:t>…../…../……..</w:t>
      </w:r>
    </w:p>
    <w:p w14:paraId="6FE58C27" w14:textId="77777777" w:rsidR="00CF0D56" w:rsidRPr="00391B4A" w:rsidRDefault="00CF0D56" w:rsidP="00A951DC">
      <w:pPr>
        <w:tabs>
          <w:tab w:val="left" w:leader="dot" w:pos="4320"/>
          <w:tab w:val="right" w:leader="dot" w:pos="8280"/>
        </w:tabs>
        <w:jc w:val="both"/>
        <w:rPr>
          <w:rFonts w:ascii="Times New Roman" w:hAnsi="Times New Roman" w:cs="Times New Roman"/>
          <w:sz w:val="24"/>
          <w:szCs w:val="24"/>
        </w:rPr>
      </w:pPr>
    </w:p>
    <w:p w14:paraId="209ED58A" w14:textId="2C07447F" w:rsidR="00804C6B" w:rsidRPr="00391B4A" w:rsidRDefault="00804C6B" w:rsidP="00A951DC">
      <w:pPr>
        <w:pStyle w:val="ListParagraph"/>
        <w:numPr>
          <w:ilvl w:val="0"/>
          <w:numId w:val="15"/>
        </w:numPr>
        <w:tabs>
          <w:tab w:val="left" w:pos="709"/>
        </w:tabs>
        <w:ind w:left="709" w:hanging="709"/>
        <w:jc w:val="both"/>
        <w:rPr>
          <w:rFonts w:ascii="Times New Roman" w:hAnsi="Times New Roman" w:cs="Times New Roman"/>
          <w:sz w:val="24"/>
          <w:szCs w:val="24"/>
          <w:lang w:eastAsia="zh-CN"/>
        </w:rPr>
      </w:pPr>
      <w:r w:rsidRPr="00391B4A">
        <w:rPr>
          <w:rFonts w:ascii="Times New Roman" w:hAnsi="Times New Roman" w:cs="Times New Roman"/>
          <w:b/>
          <w:bCs/>
          <w:sz w:val="24"/>
          <w:szCs w:val="24"/>
          <w:lang w:eastAsia="zh-CN"/>
        </w:rPr>
        <w:t xml:space="preserve">Thông tin về cơ sở bảo trợ xã hội/quỹ xã hội/quỹ từ thiện được chuyển đổi </w:t>
      </w:r>
      <w:r w:rsidRPr="00391B4A">
        <w:rPr>
          <w:rFonts w:ascii="Times New Roman" w:hAnsi="Times New Roman" w:cs="Times New Roman"/>
          <w:iCs/>
          <w:sz w:val="24"/>
          <w:szCs w:val="24"/>
          <w:lang w:eastAsia="zh-CN"/>
        </w:rPr>
        <w:t>(</w:t>
      </w:r>
      <w:r w:rsidRPr="00391B4A">
        <w:rPr>
          <w:rFonts w:ascii="Times New Roman" w:hAnsi="Times New Roman" w:cs="Times New Roman"/>
          <w:i/>
          <w:iCs/>
          <w:sz w:val="24"/>
          <w:szCs w:val="24"/>
          <w:lang w:eastAsia="zh-CN"/>
        </w:rPr>
        <w:t>chỉ kê khai trong trường hợp thành lập doanh nghiệp xã hội trên cơ sở chuyển đổi cơ sở bảo trợ xã hội/quỹ xã hội/quỹ từ thiện</w:t>
      </w:r>
      <w:r w:rsidRPr="00391B4A">
        <w:rPr>
          <w:rFonts w:ascii="Times New Roman" w:hAnsi="Times New Roman" w:cs="Times New Roman"/>
          <w:iCs/>
          <w:sz w:val="24"/>
          <w:szCs w:val="24"/>
          <w:lang w:eastAsia="zh-CN"/>
        </w:rPr>
        <w:t>)</w:t>
      </w:r>
      <w:r w:rsidRPr="00391B4A">
        <w:rPr>
          <w:rFonts w:ascii="Times New Roman" w:hAnsi="Times New Roman" w:cs="Times New Roman"/>
          <w:bCs/>
          <w:sz w:val="24"/>
          <w:szCs w:val="24"/>
          <w:lang w:eastAsia="zh-CN"/>
        </w:rPr>
        <w:t>:</w:t>
      </w:r>
    </w:p>
    <w:p w14:paraId="2DDB9048" w14:textId="77777777" w:rsidR="00497CF3" w:rsidRPr="00391B4A" w:rsidRDefault="00497CF3" w:rsidP="00A951DC">
      <w:pPr>
        <w:pStyle w:val="ListParagraph"/>
        <w:tabs>
          <w:tab w:val="left" w:pos="709"/>
        </w:tabs>
        <w:ind w:left="709"/>
        <w:jc w:val="both"/>
        <w:rPr>
          <w:rFonts w:ascii="Times New Roman" w:hAnsi="Times New Roman" w:cs="Times New Roman"/>
          <w:sz w:val="24"/>
          <w:szCs w:val="24"/>
          <w:lang w:eastAsia="zh-CN"/>
        </w:rPr>
      </w:pPr>
    </w:p>
    <w:p w14:paraId="0872CFF3" w14:textId="48AF4C8E" w:rsidR="00804C6B" w:rsidRPr="00391B4A" w:rsidRDefault="00804C6B" w:rsidP="00A951DC">
      <w:pPr>
        <w:tabs>
          <w:tab w:val="left" w:leader="dot" w:pos="9026"/>
        </w:tabs>
        <w:suppressAutoHyphens/>
        <w:ind w:left="709"/>
        <w:jc w:val="both"/>
        <w:rPr>
          <w:rFonts w:ascii="Times New Roman" w:hAnsi="Times New Roman" w:cs="Times New Roman"/>
          <w:sz w:val="24"/>
          <w:szCs w:val="24"/>
          <w:lang w:eastAsia="zh-CN"/>
        </w:rPr>
      </w:pPr>
      <w:r w:rsidRPr="00391B4A">
        <w:rPr>
          <w:rFonts w:ascii="Times New Roman" w:hAnsi="Times New Roman" w:cs="Times New Roman"/>
          <w:sz w:val="24"/>
          <w:szCs w:val="24"/>
          <w:lang w:eastAsia="zh-CN"/>
        </w:rPr>
        <w:t>Tên cơ sở bảo trợ xã hội/quỹ xã hội/quỹ từ thiện (</w:t>
      </w:r>
      <w:r w:rsidRPr="00391B4A">
        <w:rPr>
          <w:rFonts w:ascii="Times New Roman" w:hAnsi="Times New Roman" w:cs="Times New Roman"/>
          <w:i/>
          <w:iCs/>
          <w:sz w:val="24"/>
          <w:szCs w:val="24"/>
          <w:lang w:eastAsia="zh-CN"/>
        </w:rPr>
        <w:t>ghi bằng chữ in hoa</w:t>
      </w:r>
      <w:r w:rsidRPr="00391B4A">
        <w:rPr>
          <w:rFonts w:ascii="Times New Roman" w:hAnsi="Times New Roman" w:cs="Times New Roman"/>
          <w:sz w:val="24"/>
          <w:szCs w:val="24"/>
          <w:lang w:eastAsia="zh-CN"/>
        </w:rPr>
        <w:t>):</w:t>
      </w:r>
      <w:r w:rsidR="009172D5" w:rsidRPr="00391B4A">
        <w:rPr>
          <w:rFonts w:ascii="Times New Roman" w:hAnsi="Times New Roman" w:cs="Times New Roman"/>
          <w:sz w:val="24"/>
          <w:szCs w:val="24"/>
          <w:lang w:eastAsia="zh-CN"/>
        </w:rPr>
        <w:tab/>
      </w:r>
    </w:p>
    <w:p w14:paraId="276EAAEB" w14:textId="77777777" w:rsidR="009172D5" w:rsidRPr="00391B4A" w:rsidRDefault="009172D5" w:rsidP="00A951DC">
      <w:pPr>
        <w:tabs>
          <w:tab w:val="left" w:leader="dot" w:pos="9072"/>
        </w:tabs>
        <w:suppressAutoHyphens/>
        <w:ind w:left="360"/>
        <w:jc w:val="both"/>
        <w:rPr>
          <w:rFonts w:ascii="Times New Roman" w:hAnsi="Times New Roman" w:cs="Times New Roman"/>
          <w:sz w:val="24"/>
          <w:szCs w:val="24"/>
          <w:lang w:eastAsia="zh-CN"/>
        </w:rPr>
      </w:pPr>
    </w:p>
    <w:p w14:paraId="0D68C9F3" w14:textId="4C84960F" w:rsidR="00804C6B" w:rsidRPr="00391B4A" w:rsidRDefault="00804C6B" w:rsidP="00A951DC">
      <w:pPr>
        <w:tabs>
          <w:tab w:val="left" w:pos="2552"/>
          <w:tab w:val="left" w:pos="3119"/>
          <w:tab w:val="left" w:pos="4111"/>
          <w:tab w:val="right" w:leader="dot" w:pos="9355"/>
        </w:tabs>
        <w:suppressAutoHyphens/>
        <w:ind w:left="709"/>
        <w:jc w:val="both"/>
        <w:rPr>
          <w:rFonts w:ascii="Times New Roman" w:hAnsi="Times New Roman" w:cs="Times New Roman"/>
          <w:sz w:val="24"/>
          <w:szCs w:val="24"/>
          <w:lang w:eastAsia="zh-CN"/>
        </w:rPr>
      </w:pPr>
      <w:r w:rsidRPr="00391B4A">
        <w:rPr>
          <w:rFonts w:ascii="Times New Roman" w:hAnsi="Times New Roman" w:cs="Times New Roman"/>
          <w:spacing w:val="2"/>
          <w:sz w:val="24"/>
          <w:szCs w:val="24"/>
          <w:lang w:eastAsia="zh-CN"/>
        </w:rPr>
        <w:t>Số Giấy chứng nhận đăng ký thành lập (Đối với cơ sở bảo trợ xã hội)/Số Giấy phép thành lập và công nhận điều lệ quỹ (Đối với quỹ xã hội/quỹ từ thiện):</w:t>
      </w:r>
      <w:r w:rsidRPr="00391B4A">
        <w:rPr>
          <w:rFonts w:ascii="Times New Roman" w:hAnsi="Times New Roman" w:cs="Times New Roman"/>
          <w:sz w:val="24"/>
          <w:szCs w:val="24"/>
          <w:lang w:eastAsia="zh-CN"/>
        </w:rPr>
        <w:t xml:space="preserve"> </w:t>
      </w:r>
      <w:r w:rsidR="009172D5" w:rsidRPr="00391B4A">
        <w:rPr>
          <w:rFonts w:ascii="Times New Roman" w:hAnsi="Times New Roman" w:cs="Times New Roman"/>
          <w:sz w:val="24"/>
          <w:szCs w:val="24"/>
          <w:lang w:eastAsia="zh-CN"/>
        </w:rPr>
        <w:tab/>
      </w:r>
    </w:p>
    <w:p w14:paraId="157DA12F" w14:textId="77777777" w:rsidR="009172D5" w:rsidRPr="00391B4A" w:rsidRDefault="009172D5" w:rsidP="00A951DC">
      <w:pPr>
        <w:tabs>
          <w:tab w:val="left" w:pos="2552"/>
          <w:tab w:val="left" w:pos="3119"/>
          <w:tab w:val="left" w:pos="4111"/>
          <w:tab w:val="right" w:leader="dot" w:pos="9355"/>
        </w:tabs>
        <w:suppressAutoHyphens/>
        <w:ind w:left="709"/>
        <w:jc w:val="both"/>
        <w:rPr>
          <w:rFonts w:ascii="Times New Roman" w:hAnsi="Times New Roman" w:cs="Times New Roman"/>
          <w:sz w:val="24"/>
          <w:szCs w:val="24"/>
          <w:lang w:eastAsia="zh-CN"/>
        </w:rPr>
      </w:pPr>
    </w:p>
    <w:p w14:paraId="37A05553" w14:textId="1A0461DD" w:rsidR="00804C6B" w:rsidRPr="00391B4A" w:rsidRDefault="00804C6B" w:rsidP="00A951DC">
      <w:pPr>
        <w:tabs>
          <w:tab w:val="left" w:pos="709"/>
          <w:tab w:val="left" w:pos="2552"/>
          <w:tab w:val="left" w:pos="3119"/>
          <w:tab w:val="left" w:pos="3261"/>
          <w:tab w:val="right" w:leader="dot" w:pos="8931"/>
        </w:tabs>
        <w:suppressAutoHyphens/>
        <w:ind w:left="709"/>
        <w:jc w:val="both"/>
        <w:rPr>
          <w:rFonts w:ascii="Times New Roman" w:hAnsi="Times New Roman" w:cs="Times New Roman"/>
          <w:sz w:val="24"/>
          <w:szCs w:val="24"/>
          <w:lang w:eastAsia="zh-CN"/>
        </w:rPr>
      </w:pPr>
      <w:r w:rsidRPr="00391B4A">
        <w:rPr>
          <w:rFonts w:ascii="Times New Roman" w:hAnsi="Times New Roman" w:cs="Times New Roman"/>
          <w:sz w:val="24"/>
          <w:szCs w:val="24"/>
          <w:lang w:eastAsia="zh-CN"/>
        </w:rPr>
        <w:t>Ngày cấp: … /… /…… Nơi cấp:</w:t>
      </w:r>
      <w:r w:rsidR="009172D5" w:rsidRPr="00391B4A">
        <w:rPr>
          <w:rFonts w:ascii="Times New Roman" w:hAnsi="Times New Roman" w:cs="Times New Roman"/>
          <w:sz w:val="24"/>
          <w:szCs w:val="24"/>
          <w:lang w:eastAsia="zh-CN"/>
        </w:rPr>
        <w:tab/>
      </w:r>
      <w:r w:rsidRPr="00391B4A">
        <w:rPr>
          <w:rFonts w:ascii="Times New Roman" w:hAnsi="Times New Roman" w:cs="Times New Roman"/>
          <w:sz w:val="24"/>
          <w:szCs w:val="24"/>
          <w:lang w:eastAsia="zh-CN"/>
        </w:rPr>
        <w:t xml:space="preserve"> </w:t>
      </w:r>
      <w:r w:rsidRPr="00391B4A">
        <w:rPr>
          <w:rFonts w:ascii="Times New Roman" w:hAnsi="Times New Roman" w:cs="Times New Roman"/>
          <w:sz w:val="24"/>
          <w:szCs w:val="24"/>
          <w:lang w:eastAsia="zh-CN"/>
        </w:rPr>
        <w:tab/>
      </w:r>
    </w:p>
    <w:p w14:paraId="6A1ACA7F" w14:textId="76594A37" w:rsidR="00804C6B" w:rsidRPr="00391B4A" w:rsidRDefault="00804C6B" w:rsidP="00A951DC">
      <w:pPr>
        <w:tabs>
          <w:tab w:val="left" w:leader="dot" w:pos="8931"/>
        </w:tabs>
        <w:suppressAutoHyphens/>
        <w:ind w:left="709"/>
        <w:jc w:val="both"/>
        <w:rPr>
          <w:rFonts w:ascii="Times New Roman" w:hAnsi="Times New Roman" w:cs="Times New Roman"/>
          <w:sz w:val="24"/>
          <w:szCs w:val="24"/>
          <w:lang w:eastAsia="zh-CN"/>
        </w:rPr>
      </w:pPr>
      <w:r w:rsidRPr="00391B4A">
        <w:rPr>
          <w:rFonts w:ascii="Times New Roman" w:hAnsi="Times New Roman" w:cs="Times New Roman"/>
          <w:sz w:val="24"/>
          <w:szCs w:val="24"/>
          <w:lang w:eastAsia="zh-CN"/>
        </w:rPr>
        <w:t>Mã số thuế của cơ sở bảo trợ xã hội/quỹ xã hội/quỹ từ thiện (</w:t>
      </w:r>
      <w:r w:rsidRPr="00391B4A">
        <w:rPr>
          <w:rFonts w:ascii="Times New Roman" w:hAnsi="Times New Roman" w:cs="Times New Roman"/>
          <w:i/>
          <w:sz w:val="24"/>
          <w:szCs w:val="24"/>
          <w:lang w:eastAsia="zh-CN"/>
        </w:rPr>
        <w:t>chỉ kê khai MST 10 số</w:t>
      </w:r>
      <w:r w:rsidRPr="00391B4A">
        <w:rPr>
          <w:rFonts w:ascii="Times New Roman" w:hAnsi="Times New Roman" w:cs="Times New Roman"/>
          <w:sz w:val="24"/>
          <w:szCs w:val="24"/>
          <w:lang w:eastAsia="zh-CN"/>
        </w:rPr>
        <w:t>):</w:t>
      </w:r>
      <w:r w:rsidR="009172D5" w:rsidRPr="00391B4A">
        <w:rPr>
          <w:rFonts w:ascii="Times New Roman" w:hAnsi="Times New Roman" w:cs="Times New Roman"/>
          <w:sz w:val="24"/>
          <w:szCs w:val="24"/>
          <w:lang w:eastAsia="zh-CN"/>
        </w:rPr>
        <w:tab/>
      </w:r>
    </w:p>
    <w:p w14:paraId="681D05D8" w14:textId="77777777" w:rsidR="009172D5" w:rsidRPr="00391B4A" w:rsidRDefault="009172D5" w:rsidP="00A951DC">
      <w:pPr>
        <w:tabs>
          <w:tab w:val="left" w:leader="dot" w:pos="9072"/>
        </w:tabs>
        <w:suppressAutoHyphens/>
        <w:jc w:val="both"/>
        <w:rPr>
          <w:rFonts w:ascii="Times New Roman" w:hAnsi="Times New Roman" w:cs="Times New Roman"/>
          <w:sz w:val="24"/>
          <w:szCs w:val="24"/>
          <w:lang w:eastAsia="zh-CN"/>
        </w:rPr>
      </w:pPr>
    </w:p>
    <w:p w14:paraId="2A18ACBE" w14:textId="50CB311C" w:rsidR="00804C6B" w:rsidRPr="00391B4A" w:rsidRDefault="00804C6B" w:rsidP="00A951DC">
      <w:pPr>
        <w:tabs>
          <w:tab w:val="left" w:leader="dot" w:pos="9026"/>
        </w:tabs>
        <w:suppressAutoHyphens/>
        <w:ind w:left="709"/>
        <w:jc w:val="both"/>
        <w:rPr>
          <w:rFonts w:ascii="Times New Roman" w:hAnsi="Times New Roman" w:cs="Times New Roman"/>
          <w:sz w:val="24"/>
          <w:szCs w:val="24"/>
          <w:lang w:eastAsia="zh-CN"/>
        </w:rPr>
      </w:pPr>
      <w:r w:rsidRPr="00391B4A">
        <w:rPr>
          <w:rFonts w:ascii="Times New Roman" w:hAnsi="Times New Roman" w:cs="Times New Roman"/>
          <w:sz w:val="24"/>
          <w:szCs w:val="24"/>
          <w:lang w:eastAsia="zh-CN"/>
        </w:rPr>
        <w:t>Địa chỉ trụ sở chính:</w:t>
      </w:r>
      <w:r w:rsidR="009172D5" w:rsidRPr="00391B4A">
        <w:rPr>
          <w:rFonts w:ascii="Times New Roman" w:hAnsi="Times New Roman" w:cs="Times New Roman"/>
          <w:sz w:val="24"/>
          <w:szCs w:val="24"/>
          <w:lang w:eastAsia="zh-CN"/>
        </w:rPr>
        <w:tab/>
      </w:r>
    </w:p>
    <w:p w14:paraId="1C23F5C3" w14:textId="77777777" w:rsidR="009172D5" w:rsidRPr="00391B4A" w:rsidRDefault="009172D5" w:rsidP="00A951DC">
      <w:pPr>
        <w:tabs>
          <w:tab w:val="left" w:leader="dot" w:pos="9072"/>
        </w:tabs>
        <w:suppressAutoHyphens/>
        <w:jc w:val="both"/>
        <w:rPr>
          <w:rFonts w:ascii="Times New Roman" w:hAnsi="Times New Roman" w:cs="Times New Roman"/>
          <w:sz w:val="24"/>
          <w:szCs w:val="24"/>
          <w:lang w:eastAsia="zh-CN"/>
        </w:rPr>
      </w:pPr>
    </w:p>
    <w:p w14:paraId="0FA7B3BE" w14:textId="5A812281" w:rsidR="00804C6B" w:rsidRPr="00391B4A" w:rsidRDefault="00804C6B" w:rsidP="00A951DC">
      <w:pPr>
        <w:pStyle w:val="ListParagraph"/>
        <w:tabs>
          <w:tab w:val="right" w:leader="dot" w:pos="9072"/>
        </w:tabs>
        <w:suppressAutoHyphens/>
        <w:ind w:left="709"/>
        <w:jc w:val="both"/>
        <w:rPr>
          <w:rFonts w:ascii="Times New Roman" w:hAnsi="Times New Roman" w:cs="Times New Roman"/>
          <w:sz w:val="24"/>
          <w:szCs w:val="24"/>
          <w:lang w:eastAsia="zh-CN"/>
        </w:rPr>
      </w:pPr>
      <w:r w:rsidRPr="00391B4A">
        <w:rPr>
          <w:rFonts w:ascii="Times New Roman" w:hAnsi="Times New Roman" w:cs="Times New Roman"/>
          <w:sz w:val="24"/>
          <w:szCs w:val="24"/>
          <w:lang w:eastAsia="zh-CN"/>
        </w:rPr>
        <w:t xml:space="preserve">Tên người đại diện cơ sở bảo trợ xã hội/quỹ xã hội/quỹ từ thiện: </w:t>
      </w:r>
      <w:r w:rsidRPr="00391B4A">
        <w:rPr>
          <w:rFonts w:ascii="Times New Roman" w:hAnsi="Times New Roman" w:cs="Times New Roman"/>
          <w:sz w:val="24"/>
          <w:szCs w:val="24"/>
          <w:lang w:eastAsia="zh-CN"/>
        </w:rPr>
        <w:tab/>
      </w:r>
    </w:p>
    <w:p w14:paraId="271598E3" w14:textId="77777777" w:rsidR="009172D5" w:rsidRPr="00391B4A" w:rsidRDefault="009172D5" w:rsidP="00A951DC">
      <w:pPr>
        <w:pStyle w:val="ListParagraph"/>
        <w:tabs>
          <w:tab w:val="right" w:leader="dot" w:pos="9072"/>
        </w:tabs>
        <w:suppressAutoHyphens/>
        <w:ind w:left="709"/>
        <w:jc w:val="both"/>
        <w:rPr>
          <w:rFonts w:ascii="Times New Roman" w:hAnsi="Times New Roman" w:cs="Times New Roman"/>
          <w:sz w:val="24"/>
          <w:szCs w:val="24"/>
          <w:lang w:eastAsia="zh-CN"/>
        </w:rPr>
      </w:pPr>
    </w:p>
    <w:p w14:paraId="2FA734C6" w14:textId="02971722" w:rsidR="00804C6B" w:rsidRPr="00391B4A" w:rsidRDefault="00804C6B" w:rsidP="00A951DC">
      <w:pPr>
        <w:pStyle w:val="ListParagraph"/>
        <w:tabs>
          <w:tab w:val="left" w:pos="1440"/>
          <w:tab w:val="left" w:pos="2160"/>
          <w:tab w:val="left" w:pos="2880"/>
          <w:tab w:val="left" w:pos="3600"/>
          <w:tab w:val="left" w:pos="4320"/>
          <w:tab w:val="left" w:pos="5040"/>
          <w:tab w:val="left" w:pos="5475"/>
          <w:tab w:val="left" w:pos="8789"/>
          <w:tab w:val="right" w:pos="9072"/>
        </w:tabs>
        <w:suppressAutoHyphens/>
        <w:ind w:left="709"/>
        <w:jc w:val="both"/>
        <w:rPr>
          <w:rFonts w:ascii="Times New Roman" w:hAnsi="Times New Roman" w:cs="Times New Roman"/>
          <w:sz w:val="24"/>
          <w:szCs w:val="24"/>
          <w:lang w:eastAsia="zh-CN"/>
        </w:rPr>
      </w:pPr>
      <w:r w:rsidRPr="00391B4A">
        <w:rPr>
          <w:rFonts w:ascii="Times New Roman" w:hAnsi="Times New Roman" w:cs="Times New Roman"/>
          <w:sz w:val="24"/>
          <w:szCs w:val="24"/>
          <w:lang w:eastAsia="zh-CN"/>
        </w:rPr>
        <w:t>Loại giấy tờ pháp lý của cá nhân (</w:t>
      </w:r>
      <w:r w:rsidRPr="00391B4A">
        <w:rPr>
          <w:rFonts w:ascii="Times New Roman" w:hAnsi="Times New Roman" w:cs="Times New Roman"/>
          <w:i/>
          <w:sz w:val="24"/>
          <w:szCs w:val="24"/>
          <w:lang w:eastAsia="zh-CN"/>
        </w:rPr>
        <w:t>kê khai theo giấy tờ pháp lý của cá nhân được ghi trên Giấy chứng nhận đăng ký thuế của cơ sở bảo trợ xã hội/quỹ xã hội/quỹ từ thiện</w:t>
      </w:r>
      <w:r w:rsidRPr="00391B4A">
        <w:rPr>
          <w:rFonts w:ascii="Times New Roman" w:hAnsi="Times New Roman" w:cs="Times New Roman"/>
          <w:sz w:val="24"/>
          <w:szCs w:val="24"/>
          <w:lang w:eastAsia="zh-CN"/>
        </w:rPr>
        <w:t>):</w:t>
      </w:r>
    </w:p>
    <w:p w14:paraId="795F1E95" w14:textId="77777777" w:rsidR="009172D5" w:rsidRPr="00391B4A" w:rsidRDefault="009172D5" w:rsidP="00A951DC">
      <w:pPr>
        <w:pStyle w:val="ListParagraph"/>
        <w:tabs>
          <w:tab w:val="left" w:pos="1440"/>
          <w:tab w:val="left" w:pos="2160"/>
          <w:tab w:val="left" w:pos="2880"/>
          <w:tab w:val="left" w:pos="3600"/>
          <w:tab w:val="left" w:pos="4320"/>
          <w:tab w:val="left" w:pos="5040"/>
          <w:tab w:val="left" w:pos="5475"/>
          <w:tab w:val="left" w:pos="8789"/>
          <w:tab w:val="right" w:pos="9072"/>
        </w:tabs>
        <w:suppressAutoHyphens/>
        <w:ind w:left="450"/>
        <w:jc w:val="both"/>
        <w:rPr>
          <w:rFonts w:ascii="Times New Roman" w:hAnsi="Times New Roman" w:cs="Times New Roman"/>
          <w:sz w:val="24"/>
          <w:szCs w:val="24"/>
          <w:lang w:eastAsia="zh-CN"/>
        </w:rPr>
      </w:pPr>
    </w:p>
    <w:tbl>
      <w:tblPr>
        <w:tblW w:w="0" w:type="auto"/>
        <w:tblInd w:w="709" w:type="dxa"/>
        <w:tblLook w:val="04A0" w:firstRow="1" w:lastRow="0" w:firstColumn="1" w:lastColumn="0" w:noHBand="0" w:noVBand="1"/>
      </w:tblPr>
      <w:tblGrid>
        <w:gridCol w:w="3794"/>
        <w:gridCol w:w="4343"/>
      </w:tblGrid>
      <w:tr w:rsidR="00804C6B" w:rsidRPr="00391B4A" w14:paraId="0F3E908D" w14:textId="77777777" w:rsidTr="009172D5">
        <w:trPr>
          <w:trHeight w:val="575"/>
        </w:trPr>
        <w:tc>
          <w:tcPr>
            <w:tcW w:w="3794" w:type="dxa"/>
            <w:shd w:val="clear" w:color="auto" w:fill="auto"/>
          </w:tcPr>
          <w:p w14:paraId="3CA064F9" w14:textId="5430E57F" w:rsidR="00804C6B" w:rsidRPr="00391B4A" w:rsidRDefault="00E7283D" w:rsidP="00A951D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ind w:firstLine="567"/>
              <w:jc w:val="both"/>
              <w:rPr>
                <w:rFonts w:ascii="Times New Roman" w:hAnsi="Times New Roman" w:cs="Times New Roman"/>
                <w:sz w:val="24"/>
                <w:szCs w:val="24"/>
                <w:lang w:eastAsia="zh-CN"/>
              </w:rPr>
            </w:pPr>
            <w:r w:rsidRPr="00391B4A">
              <w:rPr>
                <w:rFonts w:ascii="Times New Roman" w:hAnsi="Times New Roman" w:cs="Times New Roman"/>
                <w:noProof/>
                <w:sz w:val="24"/>
                <w:szCs w:val="24"/>
              </w:rPr>
              <mc:AlternateContent>
                <mc:Choice Requires="wps">
                  <w:drawing>
                    <wp:anchor distT="0" distB="0" distL="114300" distR="114300" simplePos="0" relativeHeight="251668992" behindDoc="0" locked="0" layoutInCell="1" allowOverlap="1" wp14:anchorId="309ED8A3" wp14:editId="58E9A79A">
                      <wp:simplePos x="0" y="0"/>
                      <wp:positionH relativeFrom="column">
                        <wp:posOffset>-3810</wp:posOffset>
                      </wp:positionH>
                      <wp:positionV relativeFrom="paragraph">
                        <wp:posOffset>4445</wp:posOffset>
                      </wp:positionV>
                      <wp:extent cx="342900" cy="257175"/>
                      <wp:effectExtent l="0" t="0" r="19050" b="28575"/>
                      <wp:wrapNone/>
                      <wp:docPr id="44"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57175"/>
                              </a:xfrm>
                              <a:prstGeom prst="rect">
                                <a:avLst/>
                              </a:prstGeom>
                              <a:solidFill>
                                <a:srgbClr val="FFFFFF"/>
                              </a:solidFill>
                              <a:ln w="9360" cap="sq">
                                <a:solidFill>
                                  <a:srgbClr val="000000"/>
                                </a:solidFill>
                                <a:miter lim="800000"/>
                                <a:headEnd/>
                                <a:tailEnd/>
                              </a:ln>
                            </wps:spPr>
                            <wps:txbx>
                              <w:txbxContent>
                                <w:p w14:paraId="7DA85342" w14:textId="77777777" w:rsidR="009446D8" w:rsidRDefault="009446D8" w:rsidP="00E7283D">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9ED8A3" id="_x0000_s1059" style="position:absolute;left:0;text-align:left;margin-left:-.3pt;margin-top:.35pt;width:27pt;height:20.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" strokeweight=".26mm">
                      <v:stroke endcap="square"/>
                      <v:textbox>
                        <w:txbxContent>
                          <w:p w14:paraId="7DA85342" w14:textId="77777777" w:rsidR="009446D8" w:rsidRDefault="009446D8" w:rsidP="00E7283D">
                            <w:pPr>
                              <w:jc w:val="center"/>
                            </w:pPr>
                          </w:p>
                        </w:txbxContent>
                      </v:textbox>
                    </v:rect>
                  </w:pict>
                </mc:Fallback>
              </mc:AlternateContent>
            </w:r>
            <w:r w:rsidRPr="00391B4A">
              <w:rPr>
                <w:rFonts w:ascii="Times New Roman" w:hAnsi="Times New Roman" w:cs="Times New Roman"/>
                <w:sz w:val="24"/>
                <w:szCs w:val="24"/>
                <w:lang w:eastAsia="zh-CN"/>
              </w:rPr>
              <w:t xml:space="preserve"> </w:t>
            </w:r>
            <w:r w:rsidR="00804C6B" w:rsidRPr="00391B4A">
              <w:rPr>
                <w:rFonts w:ascii="Times New Roman" w:hAnsi="Times New Roman" w:cs="Times New Roman"/>
                <w:sz w:val="24"/>
                <w:szCs w:val="24"/>
                <w:lang w:eastAsia="zh-CN"/>
              </w:rPr>
              <w:t>Chứng minh nhân dân</w:t>
            </w:r>
          </w:p>
        </w:tc>
        <w:tc>
          <w:tcPr>
            <w:tcW w:w="4343" w:type="dxa"/>
            <w:shd w:val="clear" w:color="auto" w:fill="auto"/>
          </w:tcPr>
          <w:p w14:paraId="704E8483" w14:textId="4661076A" w:rsidR="00804C6B" w:rsidRPr="00391B4A" w:rsidRDefault="00E7283D" w:rsidP="00A951D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ind w:firstLine="567"/>
              <w:jc w:val="both"/>
              <w:rPr>
                <w:rFonts w:ascii="Times New Roman" w:hAnsi="Times New Roman" w:cs="Times New Roman"/>
                <w:sz w:val="24"/>
                <w:szCs w:val="24"/>
                <w:lang w:eastAsia="zh-CN"/>
              </w:rPr>
            </w:pPr>
            <w:r w:rsidRPr="00391B4A">
              <w:rPr>
                <w:rFonts w:ascii="Times New Roman" w:hAnsi="Times New Roman" w:cs="Times New Roman"/>
                <w:noProof/>
                <w:sz w:val="24"/>
                <w:szCs w:val="24"/>
              </w:rPr>
              <mc:AlternateContent>
                <mc:Choice Requires="wps">
                  <w:drawing>
                    <wp:anchor distT="0" distB="0" distL="114300" distR="114300" simplePos="0" relativeHeight="251671040" behindDoc="0" locked="0" layoutInCell="1" allowOverlap="1" wp14:anchorId="39651EA8" wp14:editId="7755EE11">
                      <wp:simplePos x="0" y="0"/>
                      <wp:positionH relativeFrom="column">
                        <wp:posOffset>635</wp:posOffset>
                      </wp:positionH>
                      <wp:positionV relativeFrom="paragraph">
                        <wp:posOffset>4445</wp:posOffset>
                      </wp:positionV>
                      <wp:extent cx="342900" cy="257175"/>
                      <wp:effectExtent l="0" t="0" r="19050" b="28575"/>
                      <wp:wrapNone/>
                      <wp:docPr id="243"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57175"/>
                              </a:xfrm>
                              <a:prstGeom prst="rect">
                                <a:avLst/>
                              </a:prstGeom>
                              <a:solidFill>
                                <a:srgbClr val="FFFFFF"/>
                              </a:solidFill>
                              <a:ln w="9360" cap="sq">
                                <a:solidFill>
                                  <a:srgbClr val="000000"/>
                                </a:solidFill>
                                <a:miter lim="800000"/>
                                <a:headEnd/>
                                <a:tailEnd/>
                              </a:ln>
                            </wps:spPr>
                            <wps:txbx>
                              <w:txbxContent>
                                <w:p w14:paraId="45E7BE9F" w14:textId="77777777" w:rsidR="009446D8" w:rsidRDefault="009446D8" w:rsidP="00E7283D">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651EA8" id="_x0000_s1060" style="position:absolute;left:0;text-align:left;margin-left:.05pt;margin-top:.35pt;width:27pt;height:20.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" strokeweight=".26mm">
                      <v:stroke endcap="square"/>
                      <v:textbox>
                        <w:txbxContent>
                          <w:p w14:paraId="45E7BE9F" w14:textId="77777777" w:rsidR="009446D8" w:rsidRDefault="009446D8" w:rsidP="00E7283D">
                            <w:pPr>
                              <w:jc w:val="center"/>
                            </w:pPr>
                          </w:p>
                        </w:txbxContent>
                      </v:textbox>
                    </v:rect>
                  </w:pict>
                </mc:Fallback>
              </mc:AlternateContent>
            </w:r>
            <w:r w:rsidRPr="00391B4A">
              <w:rPr>
                <w:rFonts w:ascii="Times New Roman" w:hAnsi="Times New Roman" w:cs="Times New Roman"/>
                <w:sz w:val="24"/>
                <w:szCs w:val="24"/>
                <w:lang w:eastAsia="zh-CN"/>
              </w:rPr>
              <w:t xml:space="preserve"> </w:t>
            </w:r>
            <w:r w:rsidR="00804C6B" w:rsidRPr="00391B4A">
              <w:rPr>
                <w:rFonts w:ascii="Times New Roman" w:hAnsi="Times New Roman" w:cs="Times New Roman"/>
                <w:sz w:val="24"/>
                <w:szCs w:val="24"/>
                <w:lang w:eastAsia="zh-CN"/>
              </w:rPr>
              <w:t>Căn cước công dân</w:t>
            </w:r>
          </w:p>
        </w:tc>
      </w:tr>
      <w:tr w:rsidR="00804C6B" w:rsidRPr="00391B4A" w14:paraId="09263C44" w14:textId="77777777" w:rsidTr="009172D5">
        <w:tc>
          <w:tcPr>
            <w:tcW w:w="3794" w:type="dxa"/>
            <w:shd w:val="clear" w:color="auto" w:fill="auto"/>
          </w:tcPr>
          <w:p w14:paraId="6E3C278B" w14:textId="72E12063" w:rsidR="00804C6B" w:rsidRPr="00391B4A" w:rsidRDefault="00E7283D" w:rsidP="00A951D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ind w:firstLine="567"/>
              <w:jc w:val="both"/>
              <w:rPr>
                <w:rFonts w:ascii="Times New Roman" w:hAnsi="Times New Roman" w:cs="Times New Roman"/>
                <w:sz w:val="24"/>
                <w:szCs w:val="24"/>
                <w:lang w:eastAsia="zh-CN"/>
              </w:rPr>
            </w:pPr>
            <w:r w:rsidRPr="00391B4A">
              <w:rPr>
                <w:rFonts w:ascii="Times New Roman" w:hAnsi="Times New Roman" w:cs="Times New Roman"/>
                <w:noProof/>
                <w:sz w:val="24"/>
                <w:szCs w:val="24"/>
              </w:rPr>
              <mc:AlternateContent>
                <mc:Choice Requires="wps">
                  <w:drawing>
                    <wp:anchor distT="0" distB="0" distL="114300" distR="114300" simplePos="0" relativeHeight="251670016" behindDoc="0" locked="0" layoutInCell="1" allowOverlap="1" wp14:anchorId="612098A1" wp14:editId="3A8C4F40">
                      <wp:simplePos x="0" y="0"/>
                      <wp:positionH relativeFrom="column">
                        <wp:posOffset>-3810</wp:posOffset>
                      </wp:positionH>
                      <wp:positionV relativeFrom="paragraph">
                        <wp:posOffset>0</wp:posOffset>
                      </wp:positionV>
                      <wp:extent cx="342900" cy="257175"/>
                      <wp:effectExtent l="0" t="0" r="19050" b="28575"/>
                      <wp:wrapNone/>
                      <wp:docPr id="242"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57175"/>
                              </a:xfrm>
                              <a:prstGeom prst="rect">
                                <a:avLst/>
                              </a:prstGeom>
                              <a:solidFill>
                                <a:srgbClr val="FFFFFF"/>
                              </a:solidFill>
                              <a:ln w="9360" cap="sq">
                                <a:solidFill>
                                  <a:srgbClr val="000000"/>
                                </a:solidFill>
                                <a:miter lim="800000"/>
                                <a:headEnd/>
                                <a:tailEnd/>
                              </a:ln>
                            </wps:spPr>
                            <wps:txbx>
                              <w:txbxContent>
                                <w:p w14:paraId="34C36D17" w14:textId="77777777" w:rsidR="009446D8" w:rsidRDefault="009446D8" w:rsidP="00E7283D">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098A1" id="_x0000_s1061" style="position:absolute;left:0;text-align:left;margin-left:-.3pt;margin-top:0;width:27pt;height:20.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" strokeweight=".26mm">
                      <v:stroke endcap="square"/>
                      <v:textbox>
                        <w:txbxContent>
                          <w:p w14:paraId="34C36D17" w14:textId="77777777" w:rsidR="009446D8" w:rsidRDefault="009446D8" w:rsidP="00E7283D">
                            <w:pPr>
                              <w:jc w:val="center"/>
                            </w:pPr>
                          </w:p>
                        </w:txbxContent>
                      </v:textbox>
                    </v:rect>
                  </w:pict>
                </mc:Fallback>
              </mc:AlternateContent>
            </w:r>
            <w:r w:rsidRPr="00391B4A">
              <w:rPr>
                <w:rFonts w:ascii="Times New Roman" w:hAnsi="Times New Roman" w:cs="Times New Roman"/>
                <w:sz w:val="24"/>
                <w:szCs w:val="24"/>
                <w:lang w:eastAsia="zh-CN"/>
              </w:rPr>
              <w:t xml:space="preserve"> </w:t>
            </w:r>
            <w:r w:rsidR="00804C6B" w:rsidRPr="00391B4A">
              <w:rPr>
                <w:rFonts w:ascii="Times New Roman" w:hAnsi="Times New Roman" w:cs="Times New Roman"/>
                <w:sz w:val="24"/>
                <w:szCs w:val="24"/>
                <w:lang w:eastAsia="zh-CN"/>
              </w:rPr>
              <w:t>Hộ chiếu</w:t>
            </w:r>
          </w:p>
        </w:tc>
        <w:tc>
          <w:tcPr>
            <w:tcW w:w="4343" w:type="dxa"/>
            <w:shd w:val="clear" w:color="auto" w:fill="auto"/>
          </w:tcPr>
          <w:p w14:paraId="1B1F246F" w14:textId="77777777" w:rsidR="00804C6B" w:rsidRPr="00391B4A" w:rsidRDefault="00E7283D" w:rsidP="00A951D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ind w:firstLine="567"/>
              <w:jc w:val="both"/>
              <w:rPr>
                <w:rFonts w:ascii="Times New Roman" w:hAnsi="Times New Roman" w:cs="Times New Roman"/>
                <w:sz w:val="24"/>
                <w:szCs w:val="24"/>
                <w:lang w:eastAsia="zh-CN"/>
              </w:rPr>
            </w:pPr>
            <w:r w:rsidRPr="00391B4A">
              <w:rPr>
                <w:rFonts w:ascii="Times New Roman" w:hAnsi="Times New Roman" w:cs="Times New Roman"/>
                <w:noProof/>
                <w:sz w:val="24"/>
                <w:szCs w:val="24"/>
              </w:rPr>
              <mc:AlternateContent>
                <mc:Choice Requires="wps">
                  <w:drawing>
                    <wp:anchor distT="0" distB="0" distL="114300" distR="114300" simplePos="0" relativeHeight="251672064" behindDoc="0" locked="0" layoutInCell="1" allowOverlap="1" wp14:anchorId="1D70921B" wp14:editId="02A1DF05">
                      <wp:simplePos x="0" y="0"/>
                      <wp:positionH relativeFrom="column">
                        <wp:posOffset>635</wp:posOffset>
                      </wp:positionH>
                      <wp:positionV relativeFrom="paragraph">
                        <wp:posOffset>0</wp:posOffset>
                      </wp:positionV>
                      <wp:extent cx="342900" cy="257175"/>
                      <wp:effectExtent l="0" t="0" r="19050" b="28575"/>
                      <wp:wrapNone/>
                      <wp:docPr id="248"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57175"/>
                              </a:xfrm>
                              <a:prstGeom prst="rect">
                                <a:avLst/>
                              </a:prstGeom>
                              <a:solidFill>
                                <a:srgbClr val="FFFFFF"/>
                              </a:solidFill>
                              <a:ln w="9360" cap="sq">
                                <a:solidFill>
                                  <a:srgbClr val="000000"/>
                                </a:solidFill>
                                <a:miter lim="800000"/>
                                <a:headEnd/>
                                <a:tailEnd/>
                              </a:ln>
                            </wps:spPr>
                            <wps:txbx>
                              <w:txbxContent>
                                <w:p w14:paraId="71F3C95D" w14:textId="77777777" w:rsidR="009446D8" w:rsidRDefault="009446D8" w:rsidP="00E7283D">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D70921B" id="_x0000_s1062" style="position:absolute;left:0;text-align:left;margin-left:.05pt;margin-top:0;width:27pt;height:20.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" strokeweight=".26mm">
                      <v:stroke endcap="square"/>
                      <v:textbox>
                        <w:txbxContent>
                          <w:p w14:paraId="71F3C95D" w14:textId="77777777" w:rsidR="009446D8" w:rsidRDefault="009446D8" w:rsidP="00E7283D">
                            <w:pPr>
                              <w:jc w:val="center"/>
                            </w:pPr>
                          </w:p>
                        </w:txbxContent>
                      </v:textbox>
                    </v:rect>
                  </w:pict>
                </mc:Fallback>
              </mc:AlternateContent>
            </w:r>
            <w:r w:rsidRPr="00391B4A">
              <w:rPr>
                <w:rFonts w:ascii="Times New Roman" w:hAnsi="Times New Roman" w:cs="Times New Roman"/>
                <w:sz w:val="24"/>
                <w:szCs w:val="24"/>
                <w:lang w:eastAsia="zh-CN"/>
              </w:rPr>
              <w:t xml:space="preserve"> </w:t>
            </w:r>
            <w:r w:rsidR="00804C6B" w:rsidRPr="00391B4A">
              <w:rPr>
                <w:rFonts w:ascii="Times New Roman" w:hAnsi="Times New Roman" w:cs="Times New Roman"/>
                <w:sz w:val="24"/>
                <w:szCs w:val="24"/>
                <w:lang w:eastAsia="zh-CN"/>
              </w:rPr>
              <w:t>Loại khác (</w:t>
            </w:r>
            <w:r w:rsidR="00804C6B" w:rsidRPr="00391B4A">
              <w:rPr>
                <w:rFonts w:ascii="Times New Roman" w:hAnsi="Times New Roman" w:cs="Times New Roman"/>
                <w:i/>
                <w:sz w:val="24"/>
                <w:szCs w:val="24"/>
                <w:lang w:eastAsia="zh-CN"/>
              </w:rPr>
              <w:t>ghi rõ</w:t>
            </w:r>
            <w:r w:rsidR="00804C6B" w:rsidRPr="00391B4A">
              <w:rPr>
                <w:rFonts w:ascii="Times New Roman" w:hAnsi="Times New Roman" w:cs="Times New Roman"/>
                <w:sz w:val="24"/>
                <w:szCs w:val="24"/>
                <w:lang w:eastAsia="zh-CN"/>
              </w:rPr>
              <w:t>):…………</w:t>
            </w:r>
          </w:p>
          <w:p w14:paraId="14C5F3CA" w14:textId="512532EA" w:rsidR="009172D5" w:rsidRPr="00391B4A" w:rsidRDefault="009172D5" w:rsidP="00A951D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ind w:firstLine="567"/>
              <w:jc w:val="both"/>
              <w:rPr>
                <w:rFonts w:ascii="Times New Roman" w:hAnsi="Times New Roman" w:cs="Times New Roman"/>
                <w:sz w:val="24"/>
                <w:szCs w:val="24"/>
                <w:lang w:eastAsia="zh-CN"/>
              </w:rPr>
            </w:pPr>
          </w:p>
        </w:tc>
      </w:tr>
    </w:tbl>
    <w:p w14:paraId="1AE2B2CE" w14:textId="6CA12CE7" w:rsidR="00804C6B" w:rsidRPr="00391B4A" w:rsidRDefault="00804C6B" w:rsidP="00A951DC">
      <w:pPr>
        <w:pStyle w:val="ListParagraph"/>
        <w:tabs>
          <w:tab w:val="right" w:leader="dot" w:pos="8789"/>
        </w:tabs>
        <w:suppressAutoHyphens/>
        <w:ind w:left="709"/>
        <w:jc w:val="both"/>
        <w:rPr>
          <w:rFonts w:ascii="Times New Roman" w:hAnsi="Times New Roman" w:cs="Times New Roman"/>
          <w:sz w:val="24"/>
          <w:szCs w:val="24"/>
          <w:lang w:eastAsia="zh-CN"/>
        </w:rPr>
      </w:pPr>
      <w:r w:rsidRPr="00391B4A">
        <w:rPr>
          <w:rFonts w:ascii="Times New Roman" w:hAnsi="Times New Roman" w:cs="Times New Roman"/>
          <w:sz w:val="24"/>
          <w:szCs w:val="24"/>
          <w:lang w:eastAsia="zh-CN"/>
        </w:rPr>
        <w:lastRenderedPageBreak/>
        <w:t>Số giấy tờ pháp lý của cá nhân (</w:t>
      </w:r>
      <w:r w:rsidRPr="00391B4A">
        <w:rPr>
          <w:rFonts w:ascii="Times New Roman" w:hAnsi="Times New Roman" w:cs="Times New Roman"/>
          <w:i/>
          <w:sz w:val="24"/>
          <w:szCs w:val="24"/>
          <w:lang w:eastAsia="zh-CN"/>
        </w:rPr>
        <w:t>kê khai theo giấy tờ pháp lý của cá nhân được ghi trên Giấy chứng nhận đăng ký thuế của cơ sở bảo trợ xã hội/quỹ xã hội/quỹ từ thiện</w:t>
      </w:r>
      <w:r w:rsidRPr="00391B4A">
        <w:rPr>
          <w:rFonts w:ascii="Times New Roman" w:hAnsi="Times New Roman" w:cs="Times New Roman"/>
          <w:sz w:val="24"/>
          <w:szCs w:val="24"/>
          <w:lang w:eastAsia="zh-CN"/>
        </w:rPr>
        <w:t xml:space="preserve">): </w:t>
      </w:r>
      <w:r w:rsidRPr="00391B4A">
        <w:rPr>
          <w:rFonts w:ascii="Times New Roman" w:hAnsi="Times New Roman" w:cs="Times New Roman"/>
          <w:sz w:val="24"/>
          <w:szCs w:val="24"/>
          <w:lang w:eastAsia="zh-CN"/>
        </w:rPr>
        <w:tab/>
      </w:r>
    </w:p>
    <w:p w14:paraId="77BD2982" w14:textId="77777777" w:rsidR="009172D5" w:rsidRPr="00391B4A" w:rsidRDefault="009172D5" w:rsidP="00A951DC">
      <w:pPr>
        <w:pStyle w:val="ListParagraph"/>
        <w:tabs>
          <w:tab w:val="right" w:leader="dot" w:pos="8789"/>
        </w:tabs>
        <w:suppressAutoHyphens/>
        <w:ind w:left="709"/>
        <w:jc w:val="both"/>
        <w:rPr>
          <w:rFonts w:ascii="Times New Roman" w:hAnsi="Times New Roman" w:cs="Times New Roman"/>
          <w:sz w:val="24"/>
          <w:szCs w:val="24"/>
          <w:lang w:eastAsia="zh-CN"/>
        </w:rPr>
      </w:pPr>
    </w:p>
    <w:p w14:paraId="05F241DC" w14:textId="2EEE5604" w:rsidR="00804C6B" w:rsidRPr="00391B4A" w:rsidRDefault="00804C6B" w:rsidP="00A951DC">
      <w:pPr>
        <w:pStyle w:val="ListParagraph"/>
        <w:suppressAutoHyphens/>
        <w:ind w:left="709"/>
        <w:jc w:val="both"/>
        <w:rPr>
          <w:rFonts w:ascii="Times New Roman" w:hAnsi="Times New Roman" w:cs="Times New Roman"/>
          <w:sz w:val="24"/>
          <w:szCs w:val="24"/>
          <w:lang w:eastAsia="zh-CN"/>
        </w:rPr>
      </w:pPr>
      <w:r w:rsidRPr="00391B4A">
        <w:rPr>
          <w:rFonts w:ascii="Times New Roman" w:hAnsi="Times New Roman" w:cs="Times New Roman"/>
          <w:sz w:val="24"/>
          <w:szCs w:val="24"/>
          <w:lang w:eastAsia="zh-CN"/>
        </w:rPr>
        <w:t>Ngày cấp: …./…./….Nơi cấp: ………..Ngày hết hạn (</w:t>
      </w:r>
      <w:r w:rsidRPr="00391B4A">
        <w:rPr>
          <w:rFonts w:ascii="Times New Roman" w:hAnsi="Times New Roman" w:cs="Times New Roman"/>
          <w:i/>
          <w:sz w:val="24"/>
          <w:szCs w:val="24"/>
          <w:lang w:eastAsia="zh-CN"/>
        </w:rPr>
        <w:t>nếu có</w:t>
      </w:r>
      <w:r w:rsidRPr="00391B4A">
        <w:rPr>
          <w:rFonts w:ascii="Times New Roman" w:hAnsi="Times New Roman" w:cs="Times New Roman"/>
          <w:sz w:val="24"/>
          <w:szCs w:val="24"/>
          <w:lang w:eastAsia="zh-CN"/>
        </w:rPr>
        <w:t>): …/…/…</w:t>
      </w:r>
    </w:p>
    <w:p w14:paraId="0819AED9" w14:textId="77777777" w:rsidR="009172D5" w:rsidRPr="00391B4A" w:rsidRDefault="009172D5" w:rsidP="00A951DC">
      <w:pPr>
        <w:suppressAutoHyphens/>
        <w:jc w:val="both"/>
        <w:rPr>
          <w:rFonts w:ascii="Times New Roman" w:hAnsi="Times New Roman" w:cs="Times New Roman"/>
          <w:sz w:val="24"/>
          <w:szCs w:val="24"/>
          <w:lang w:eastAsia="zh-CN"/>
        </w:rPr>
      </w:pPr>
    </w:p>
    <w:p w14:paraId="78BD3F9A" w14:textId="77777777" w:rsidR="005A59CB" w:rsidRDefault="005A59CB">
      <w:pPr>
        <w:spacing w:after="160" w:line="259" w:lineRule="auto"/>
        <w:rPr>
          <w:ins w:id="23" w:author="Thi Nguyen | Apolat" w:date="2024-11-06T15:14:00Z"/>
          <w:rFonts w:ascii="Times New Roman" w:hAnsi="Times New Roman" w:cs="Times New Roman"/>
          <w:sz w:val="24"/>
          <w:szCs w:val="24"/>
          <w:lang w:eastAsia="zh-CN"/>
        </w:rPr>
      </w:pPr>
      <w:ins w:id="24" w:author="Thi Nguyen | Apolat" w:date="2024-11-06T15:14:00Z">
        <w:r>
          <w:rPr>
            <w:rFonts w:ascii="Times New Roman" w:hAnsi="Times New Roman" w:cs="Times New Roman"/>
            <w:sz w:val="24"/>
            <w:szCs w:val="24"/>
            <w:lang w:eastAsia="zh-CN"/>
          </w:rPr>
          <w:br w:type="page"/>
        </w:r>
      </w:ins>
    </w:p>
    <w:p w14:paraId="069D1612" w14:textId="11EAD36A" w:rsidR="00804C6B" w:rsidRPr="00391B4A" w:rsidRDefault="00804C6B" w:rsidP="00A951DC">
      <w:pPr>
        <w:suppressAutoHyphens/>
        <w:ind w:left="709"/>
        <w:jc w:val="both"/>
        <w:rPr>
          <w:rFonts w:ascii="Times New Roman" w:hAnsi="Times New Roman" w:cs="Times New Roman"/>
          <w:sz w:val="24"/>
          <w:szCs w:val="24"/>
          <w:lang w:eastAsia="zh-CN"/>
        </w:rPr>
      </w:pPr>
      <w:r w:rsidRPr="00391B4A">
        <w:rPr>
          <w:rFonts w:ascii="Times New Roman" w:hAnsi="Times New Roman" w:cs="Times New Roman"/>
          <w:sz w:val="24"/>
          <w:szCs w:val="24"/>
          <w:lang w:eastAsia="zh-CN"/>
        </w:rPr>
        <w:lastRenderedPageBreak/>
        <w:t>Trường hợp hồ sơ đăng ký doanh nghiệp hợp lệ, đề nghị quý Phòng đăng công bố nội dung đăng ký doanh nghiệp trên Cổng thông tin quốc gia về đăng ký doanh nghiệp.</w:t>
      </w:r>
    </w:p>
    <w:p w14:paraId="629B71C4" w14:textId="77777777" w:rsidR="002970BA" w:rsidRPr="00391B4A" w:rsidRDefault="002970BA" w:rsidP="00A951DC">
      <w:pPr>
        <w:tabs>
          <w:tab w:val="left" w:leader="dot" w:pos="4320"/>
          <w:tab w:val="right" w:leader="dot" w:pos="8280"/>
        </w:tabs>
        <w:jc w:val="both"/>
        <w:rPr>
          <w:rFonts w:ascii="Times New Roman" w:hAnsi="Times New Roman" w:cs="Times New Roman"/>
          <w:sz w:val="24"/>
          <w:szCs w:val="24"/>
        </w:rPr>
      </w:pPr>
    </w:p>
    <w:p w14:paraId="3895F30D" w14:textId="64E6B462" w:rsidR="00D870A5" w:rsidRPr="00391B4A" w:rsidRDefault="006A0B54" w:rsidP="00A951DC">
      <w:pPr>
        <w:tabs>
          <w:tab w:val="left" w:leader="dot" w:pos="4320"/>
          <w:tab w:val="right" w:leader="dot" w:pos="8280"/>
        </w:tabs>
        <w:ind w:left="709"/>
        <w:jc w:val="both"/>
        <w:rPr>
          <w:rFonts w:ascii="Times New Roman" w:hAnsi="Times New Roman" w:cs="Times New Roman"/>
          <w:sz w:val="24"/>
          <w:szCs w:val="24"/>
        </w:rPr>
      </w:pPr>
      <w:r w:rsidRPr="00391B4A">
        <w:rPr>
          <w:rFonts w:ascii="Times New Roman" w:hAnsi="Times New Roman" w:cs="Times New Roman"/>
          <w:sz w:val="24"/>
          <w:szCs w:val="24"/>
        </w:rPr>
        <w:t>Tôi cam kết:</w:t>
      </w:r>
    </w:p>
    <w:p w14:paraId="01A30E0A" w14:textId="77777777" w:rsidR="00A0122D" w:rsidRPr="00391B4A" w:rsidRDefault="00A0122D" w:rsidP="00A951DC">
      <w:pPr>
        <w:tabs>
          <w:tab w:val="left" w:leader="dot" w:pos="4320"/>
          <w:tab w:val="right" w:leader="dot" w:pos="8280"/>
        </w:tabs>
        <w:jc w:val="both"/>
        <w:rPr>
          <w:rFonts w:ascii="Times New Roman" w:hAnsi="Times New Roman" w:cs="Times New Roman"/>
          <w:sz w:val="24"/>
          <w:szCs w:val="24"/>
        </w:rPr>
      </w:pPr>
    </w:p>
    <w:p w14:paraId="4384485C" w14:textId="7E449D30" w:rsidR="003F4C94" w:rsidRPr="00391B4A" w:rsidRDefault="003F4C94" w:rsidP="00A951DC">
      <w:pPr>
        <w:pStyle w:val="ListParagraph"/>
        <w:numPr>
          <w:ilvl w:val="0"/>
          <w:numId w:val="1"/>
        </w:numPr>
        <w:tabs>
          <w:tab w:val="left" w:leader="dot" w:pos="4320"/>
          <w:tab w:val="right" w:leader="dot" w:pos="8280"/>
        </w:tabs>
        <w:ind w:left="1418" w:hanging="709"/>
        <w:jc w:val="both"/>
        <w:rPr>
          <w:rFonts w:ascii="Times New Roman" w:hAnsi="Times New Roman" w:cs="Times New Roman"/>
          <w:sz w:val="24"/>
          <w:szCs w:val="24"/>
        </w:rPr>
      </w:pPr>
      <w:r w:rsidRPr="00391B4A">
        <w:rPr>
          <w:rFonts w:ascii="Times New Roman" w:hAnsi="Times New Roman" w:cs="Times New Roman"/>
          <w:sz w:val="24"/>
          <w:szCs w:val="24"/>
        </w:rPr>
        <w:t xml:space="preserve">Là người đại diện theo pháp luật có đầy đủ quyền hạn và nghĩa vụ thực hiện thủ tục đăng ký doanh nghiệp theo quy định </w:t>
      </w:r>
      <w:r w:rsidR="00723D9B" w:rsidRPr="00391B4A">
        <w:rPr>
          <w:rFonts w:ascii="Times New Roman" w:hAnsi="Times New Roman" w:cs="Times New Roman"/>
          <w:sz w:val="24"/>
          <w:szCs w:val="24"/>
        </w:rPr>
        <w:t>của pháp luật và Điều lệ công ty</w:t>
      </w:r>
      <w:r w:rsidRPr="00391B4A">
        <w:rPr>
          <w:rFonts w:ascii="Times New Roman" w:hAnsi="Times New Roman" w:cs="Times New Roman"/>
          <w:sz w:val="24"/>
          <w:szCs w:val="24"/>
        </w:rPr>
        <w:t>;</w:t>
      </w:r>
    </w:p>
    <w:p w14:paraId="6F33BA13" w14:textId="77777777" w:rsidR="009172D5" w:rsidRPr="00391B4A" w:rsidRDefault="009172D5" w:rsidP="00A951DC">
      <w:pPr>
        <w:pStyle w:val="ListParagraph"/>
        <w:tabs>
          <w:tab w:val="left" w:leader="dot" w:pos="4320"/>
          <w:tab w:val="right" w:leader="dot" w:pos="8280"/>
        </w:tabs>
        <w:ind w:left="1418" w:hanging="709"/>
        <w:jc w:val="both"/>
        <w:rPr>
          <w:rFonts w:ascii="Times New Roman" w:hAnsi="Times New Roman" w:cs="Times New Roman"/>
          <w:sz w:val="24"/>
          <w:szCs w:val="24"/>
        </w:rPr>
      </w:pPr>
    </w:p>
    <w:p w14:paraId="10E3A595" w14:textId="1F5EBE29" w:rsidR="009172D5" w:rsidRPr="00391B4A" w:rsidRDefault="006A0B54" w:rsidP="00A951DC">
      <w:pPr>
        <w:pStyle w:val="ListParagraph"/>
        <w:numPr>
          <w:ilvl w:val="0"/>
          <w:numId w:val="1"/>
        </w:numPr>
        <w:tabs>
          <w:tab w:val="left" w:leader="dot" w:pos="4320"/>
          <w:tab w:val="right" w:leader="dot" w:pos="8280"/>
        </w:tabs>
        <w:ind w:left="1418" w:hanging="709"/>
        <w:jc w:val="both"/>
        <w:rPr>
          <w:rFonts w:ascii="Times New Roman" w:hAnsi="Times New Roman" w:cs="Times New Roman"/>
          <w:sz w:val="24"/>
          <w:szCs w:val="24"/>
        </w:rPr>
      </w:pPr>
      <w:r w:rsidRPr="00391B4A">
        <w:rPr>
          <w:rFonts w:ascii="Times New Roman" w:hAnsi="Times New Roman" w:cs="Times New Roman"/>
          <w:sz w:val="24"/>
          <w:szCs w:val="24"/>
        </w:rPr>
        <w:t xml:space="preserve">Trụ sở chính thuộc </w:t>
      </w:r>
      <w:r w:rsidR="009D44B5" w:rsidRPr="00391B4A">
        <w:rPr>
          <w:rFonts w:ascii="Times New Roman" w:hAnsi="Times New Roman" w:cs="Times New Roman"/>
          <w:sz w:val="24"/>
          <w:szCs w:val="24"/>
        </w:rPr>
        <w:t>quyền sở hữu/</w:t>
      </w:r>
      <w:r w:rsidRPr="00391B4A">
        <w:rPr>
          <w:rFonts w:ascii="Times New Roman" w:hAnsi="Times New Roman" w:cs="Times New Roman"/>
          <w:sz w:val="24"/>
          <w:szCs w:val="24"/>
        </w:rPr>
        <w:t>quyền sử dụng hợp pháp của công ty và được sử dụng đúng mục đích theo quy định của pháp luật;</w:t>
      </w:r>
    </w:p>
    <w:p w14:paraId="0D8DB84A" w14:textId="77777777" w:rsidR="009172D5" w:rsidRPr="00391B4A" w:rsidRDefault="009172D5" w:rsidP="00A951DC">
      <w:pPr>
        <w:pStyle w:val="ListParagraph"/>
        <w:tabs>
          <w:tab w:val="left" w:leader="dot" w:pos="4320"/>
          <w:tab w:val="right" w:leader="dot" w:pos="8280"/>
        </w:tabs>
        <w:ind w:left="1418" w:hanging="709"/>
        <w:jc w:val="both"/>
        <w:rPr>
          <w:rFonts w:ascii="Times New Roman" w:hAnsi="Times New Roman" w:cs="Times New Roman"/>
          <w:sz w:val="24"/>
          <w:szCs w:val="24"/>
        </w:rPr>
      </w:pPr>
    </w:p>
    <w:p w14:paraId="4B7AB782" w14:textId="3593F332" w:rsidR="009172D5" w:rsidRPr="00391B4A" w:rsidRDefault="003F4C94" w:rsidP="00A951DC">
      <w:pPr>
        <w:pStyle w:val="ListParagraph"/>
        <w:numPr>
          <w:ilvl w:val="0"/>
          <w:numId w:val="1"/>
        </w:numPr>
        <w:tabs>
          <w:tab w:val="left" w:leader="dot" w:pos="4320"/>
          <w:tab w:val="right" w:leader="dot" w:pos="8280"/>
        </w:tabs>
        <w:ind w:left="1418" w:hanging="709"/>
        <w:jc w:val="both"/>
        <w:rPr>
          <w:rFonts w:ascii="Times New Roman" w:hAnsi="Times New Roman" w:cs="Times New Roman"/>
          <w:sz w:val="24"/>
          <w:szCs w:val="24"/>
        </w:rPr>
      </w:pPr>
      <w:r w:rsidRPr="00391B4A">
        <w:rPr>
          <w:rFonts w:ascii="Times New Roman" w:hAnsi="Times New Roman" w:cs="Times New Roman"/>
          <w:sz w:val="24"/>
          <w:szCs w:val="24"/>
        </w:rPr>
        <w:t>Sử dụng hóa đơn tự in, đặt in, hóa đơn điện tử, mua hóa đơn của cơ quan thuế theo đúng quy định của pháp luật</w:t>
      </w:r>
      <w:r w:rsidR="00345A76" w:rsidRPr="00391B4A">
        <w:rPr>
          <w:rStyle w:val="FootnoteReference"/>
          <w:rFonts w:ascii="Times New Roman" w:hAnsi="Times New Roman" w:cs="Times New Roman"/>
          <w:sz w:val="24"/>
          <w:szCs w:val="24"/>
        </w:rPr>
        <w:footnoteReference w:id="13"/>
      </w:r>
      <w:r w:rsidRPr="00391B4A">
        <w:rPr>
          <w:rFonts w:ascii="Times New Roman" w:hAnsi="Times New Roman" w:cs="Times New Roman"/>
          <w:sz w:val="24"/>
          <w:szCs w:val="24"/>
        </w:rPr>
        <w:t>;</w:t>
      </w:r>
    </w:p>
    <w:p w14:paraId="6A229353" w14:textId="77777777" w:rsidR="009172D5" w:rsidRPr="00391B4A" w:rsidRDefault="009172D5" w:rsidP="00A951DC">
      <w:pPr>
        <w:pStyle w:val="ListParagraph"/>
        <w:tabs>
          <w:tab w:val="left" w:leader="dot" w:pos="4320"/>
          <w:tab w:val="right" w:leader="dot" w:pos="8280"/>
        </w:tabs>
        <w:ind w:left="1418" w:hanging="709"/>
        <w:jc w:val="both"/>
        <w:rPr>
          <w:rFonts w:ascii="Times New Roman" w:hAnsi="Times New Roman" w:cs="Times New Roman"/>
          <w:sz w:val="24"/>
          <w:szCs w:val="24"/>
        </w:rPr>
      </w:pPr>
    </w:p>
    <w:p w14:paraId="7EBB3B46" w14:textId="7D0A9F66" w:rsidR="006A0B54" w:rsidRPr="00391B4A" w:rsidRDefault="006A0B54" w:rsidP="00A951DC">
      <w:pPr>
        <w:pStyle w:val="ListParagraph"/>
        <w:numPr>
          <w:ilvl w:val="0"/>
          <w:numId w:val="1"/>
        </w:numPr>
        <w:tabs>
          <w:tab w:val="left" w:leader="dot" w:pos="4320"/>
          <w:tab w:val="right" w:leader="dot" w:pos="8280"/>
        </w:tabs>
        <w:ind w:left="1418" w:hanging="709"/>
        <w:jc w:val="both"/>
        <w:rPr>
          <w:rFonts w:ascii="Times New Roman" w:hAnsi="Times New Roman" w:cs="Times New Roman"/>
          <w:sz w:val="24"/>
          <w:szCs w:val="24"/>
        </w:rPr>
      </w:pPr>
      <w:r w:rsidRPr="00391B4A">
        <w:rPr>
          <w:rFonts w:ascii="Times New Roman" w:hAnsi="Times New Roman" w:cs="Times New Roman"/>
          <w:sz w:val="24"/>
          <w:szCs w:val="24"/>
        </w:rPr>
        <w:t>Chịu trách nhiệm trước pháp luật về tính hợp pháp, chính xác và trung thực của nội dung đăng ký doanh nghiệp trên.</w:t>
      </w:r>
    </w:p>
    <w:p w14:paraId="4D34EE6A" w14:textId="77777777" w:rsidR="00802C1F" w:rsidRPr="00391B4A" w:rsidRDefault="00802C1F" w:rsidP="00A951DC">
      <w:pPr>
        <w:pStyle w:val="ListParagraph"/>
        <w:rPr>
          <w:rFonts w:ascii="Times New Roman" w:hAnsi="Times New Roman" w:cs="Times New Roman"/>
          <w:sz w:val="24"/>
          <w:szCs w:val="24"/>
        </w:rPr>
      </w:pPr>
    </w:p>
    <w:p w14:paraId="1B920E22" w14:textId="3013CECC" w:rsidR="00C659C5" w:rsidRPr="00391B4A" w:rsidRDefault="00C659C5" w:rsidP="00A951DC">
      <w:pPr>
        <w:rPr>
          <w:rFonts w:ascii="Times New Roman" w:hAnsi="Times New Roman" w:cs="Times New Roman"/>
          <w:sz w:val="24"/>
          <w:szCs w:val="24"/>
        </w:rPr>
      </w:pPr>
    </w:p>
    <w:p w14:paraId="6482453A" w14:textId="77777777" w:rsidR="00802C1F" w:rsidRPr="00391B4A" w:rsidRDefault="00802C1F" w:rsidP="00A951DC">
      <w:pPr>
        <w:pStyle w:val="ListParagraph"/>
        <w:tabs>
          <w:tab w:val="left" w:leader="dot" w:pos="4320"/>
          <w:tab w:val="right" w:leader="dot" w:pos="8280"/>
        </w:tabs>
        <w:ind w:left="1418"/>
        <w:jc w:val="both"/>
        <w:rPr>
          <w:rFonts w:ascii="Times New Roman" w:hAnsi="Times New Roman" w:cs="Times New Roman"/>
          <w:sz w:val="24"/>
          <w:szCs w:val="24"/>
        </w:rPr>
      </w:pPr>
    </w:p>
    <w:tbl>
      <w:tblPr>
        <w:tblW w:w="5000" w:type="pct"/>
        <w:tblCellMar>
          <w:left w:w="0" w:type="dxa"/>
          <w:right w:w="0" w:type="dxa"/>
        </w:tblCellMar>
        <w:tblLook w:val="0000" w:firstRow="0" w:lastRow="0" w:firstColumn="0" w:lastColumn="0" w:noHBand="0" w:noVBand="0"/>
      </w:tblPr>
      <w:tblGrid>
        <w:gridCol w:w="5011"/>
        <w:gridCol w:w="4447"/>
      </w:tblGrid>
      <w:tr w:rsidR="00802C1F" w:rsidRPr="00391B4A" w14:paraId="15F4C2C2" w14:textId="77777777" w:rsidTr="00426A7D">
        <w:tc>
          <w:tcPr>
            <w:tcW w:w="2649" w:type="pct"/>
            <w:shd w:val="clear" w:color="auto" w:fill="auto"/>
          </w:tcPr>
          <w:p w14:paraId="39C942EE" w14:textId="77777777" w:rsidR="00802C1F" w:rsidRPr="00391B4A" w:rsidRDefault="00802C1F" w:rsidP="00A951DC">
            <w:pPr>
              <w:tabs>
                <w:tab w:val="left" w:leader="dot" w:pos="4320"/>
                <w:tab w:val="right" w:leader="dot" w:pos="8280"/>
              </w:tabs>
              <w:rPr>
                <w:rFonts w:ascii="Times New Roman" w:hAnsi="Times New Roman" w:cs="Times New Roman"/>
                <w:sz w:val="24"/>
                <w:szCs w:val="24"/>
                <w:lang w:eastAsia="zh-CN"/>
              </w:rPr>
            </w:pPr>
          </w:p>
        </w:tc>
        <w:tc>
          <w:tcPr>
            <w:tcW w:w="2351" w:type="pct"/>
            <w:shd w:val="clear" w:color="auto" w:fill="auto"/>
          </w:tcPr>
          <w:p w14:paraId="791987D0" w14:textId="22200AEF" w:rsidR="00802C1F" w:rsidRPr="00391B4A" w:rsidRDefault="00802C1F" w:rsidP="00A951DC">
            <w:pPr>
              <w:tabs>
                <w:tab w:val="left" w:leader="dot" w:pos="4245"/>
                <w:tab w:val="right" w:leader="dot" w:pos="8280"/>
              </w:tabs>
              <w:jc w:val="center"/>
              <w:rPr>
                <w:rFonts w:ascii="Times New Roman" w:hAnsi="Times New Roman" w:cs="Times New Roman"/>
                <w:bCs/>
                <w:i/>
                <w:sz w:val="24"/>
                <w:szCs w:val="24"/>
                <w:lang w:eastAsia="zh-CN"/>
              </w:rPr>
            </w:pPr>
            <w:r w:rsidRPr="00391B4A">
              <w:rPr>
                <w:rFonts w:ascii="Times New Roman" w:hAnsi="Times New Roman" w:cs="Times New Roman"/>
                <w:b/>
                <w:bCs/>
                <w:sz w:val="24"/>
                <w:szCs w:val="24"/>
                <w:lang w:eastAsia="zh-CN"/>
              </w:rPr>
              <w:t>NGƯỜI ĐẠI DIỆN THEO PHÁP LUẬT CỦA CÔNG TY</w:t>
            </w:r>
            <w:r w:rsidRPr="00391B4A">
              <w:rPr>
                <w:rFonts w:ascii="Times New Roman" w:hAnsi="Times New Roman" w:cs="Times New Roman"/>
                <w:b/>
                <w:bCs/>
                <w:sz w:val="24"/>
                <w:szCs w:val="24"/>
                <w:lang w:eastAsia="zh-CN"/>
              </w:rPr>
              <w:br/>
            </w:r>
            <w:r w:rsidRPr="00391B4A">
              <w:rPr>
                <w:rFonts w:ascii="Times New Roman" w:hAnsi="Times New Roman" w:cs="Times New Roman"/>
                <w:bCs/>
                <w:i/>
                <w:sz w:val="24"/>
                <w:szCs w:val="24"/>
                <w:lang w:eastAsia="zh-CN"/>
              </w:rPr>
              <w:t>(Ký và ghi họ tên</w:t>
            </w:r>
            <w:r w:rsidR="00345A76" w:rsidRPr="00391B4A">
              <w:rPr>
                <w:rStyle w:val="FootnoteReference"/>
                <w:rFonts w:ascii="Times New Roman" w:hAnsi="Times New Roman" w:cs="Times New Roman"/>
                <w:bCs/>
                <w:i/>
                <w:sz w:val="24"/>
                <w:szCs w:val="24"/>
                <w:lang w:eastAsia="zh-CN"/>
              </w:rPr>
              <w:footnoteReference w:id="14"/>
            </w:r>
            <w:r w:rsidRPr="00391B4A">
              <w:rPr>
                <w:rFonts w:ascii="Times New Roman" w:hAnsi="Times New Roman" w:cs="Times New Roman"/>
                <w:bCs/>
                <w:i/>
                <w:sz w:val="24"/>
                <w:szCs w:val="24"/>
                <w:lang w:eastAsia="zh-CN"/>
              </w:rPr>
              <w:t>)</w:t>
            </w:r>
          </w:p>
          <w:p w14:paraId="637C3138" w14:textId="77777777" w:rsidR="00802C1F" w:rsidRPr="00391B4A" w:rsidRDefault="00802C1F" w:rsidP="00A951DC">
            <w:pPr>
              <w:tabs>
                <w:tab w:val="left" w:leader="dot" w:pos="4245"/>
                <w:tab w:val="right" w:leader="dot" w:pos="8280"/>
              </w:tabs>
              <w:jc w:val="center"/>
              <w:rPr>
                <w:rFonts w:ascii="Times New Roman" w:hAnsi="Times New Roman" w:cs="Times New Roman"/>
                <w:bCs/>
                <w:i/>
                <w:sz w:val="24"/>
                <w:szCs w:val="24"/>
                <w:lang w:eastAsia="zh-CN"/>
              </w:rPr>
            </w:pPr>
          </w:p>
          <w:p w14:paraId="2E791885" w14:textId="77777777" w:rsidR="00802C1F" w:rsidRPr="00391B4A" w:rsidRDefault="00802C1F" w:rsidP="00A951DC">
            <w:pPr>
              <w:tabs>
                <w:tab w:val="left" w:leader="dot" w:pos="4245"/>
                <w:tab w:val="right" w:leader="dot" w:pos="8280"/>
              </w:tabs>
              <w:jc w:val="center"/>
              <w:rPr>
                <w:rFonts w:ascii="Times New Roman" w:hAnsi="Times New Roman" w:cs="Times New Roman"/>
                <w:bCs/>
                <w:i/>
                <w:sz w:val="24"/>
                <w:szCs w:val="24"/>
                <w:lang w:eastAsia="zh-CN"/>
              </w:rPr>
            </w:pPr>
          </w:p>
          <w:p w14:paraId="76AE84B9" w14:textId="77777777" w:rsidR="00802C1F" w:rsidRPr="00391B4A" w:rsidRDefault="00802C1F" w:rsidP="00A951DC">
            <w:pPr>
              <w:tabs>
                <w:tab w:val="left" w:leader="dot" w:pos="4245"/>
                <w:tab w:val="right" w:leader="dot" w:pos="8280"/>
              </w:tabs>
              <w:jc w:val="center"/>
              <w:rPr>
                <w:rFonts w:ascii="Times New Roman" w:hAnsi="Times New Roman" w:cs="Times New Roman"/>
                <w:bCs/>
                <w:i/>
                <w:sz w:val="24"/>
                <w:szCs w:val="24"/>
                <w:lang w:eastAsia="zh-CN"/>
              </w:rPr>
            </w:pPr>
          </w:p>
          <w:p w14:paraId="2026A851" w14:textId="77777777" w:rsidR="00802C1F" w:rsidRPr="00391B4A" w:rsidRDefault="00802C1F" w:rsidP="00A951DC">
            <w:pPr>
              <w:tabs>
                <w:tab w:val="left" w:leader="dot" w:pos="4245"/>
                <w:tab w:val="right" w:leader="dot" w:pos="8280"/>
              </w:tabs>
              <w:jc w:val="center"/>
              <w:rPr>
                <w:rFonts w:ascii="Times New Roman" w:hAnsi="Times New Roman" w:cs="Times New Roman"/>
                <w:bCs/>
                <w:i/>
                <w:sz w:val="24"/>
                <w:szCs w:val="24"/>
                <w:lang w:eastAsia="zh-CN"/>
              </w:rPr>
            </w:pPr>
          </w:p>
          <w:p w14:paraId="0613EFB0" w14:textId="77777777" w:rsidR="00802C1F" w:rsidRPr="00391B4A" w:rsidRDefault="00802C1F" w:rsidP="00A951DC">
            <w:pPr>
              <w:tabs>
                <w:tab w:val="left" w:leader="dot" w:pos="4245"/>
                <w:tab w:val="right" w:leader="dot" w:pos="8280"/>
              </w:tabs>
              <w:jc w:val="center"/>
              <w:rPr>
                <w:rFonts w:ascii="Times New Roman" w:hAnsi="Times New Roman" w:cs="Times New Roman"/>
                <w:sz w:val="24"/>
                <w:szCs w:val="24"/>
                <w:lang w:eastAsia="zh-CN"/>
              </w:rPr>
            </w:pPr>
            <w:r w:rsidRPr="00391B4A">
              <w:rPr>
                <w:rFonts w:ascii="Times New Roman" w:hAnsi="Times New Roman" w:cs="Times New Roman"/>
                <w:sz w:val="24"/>
                <w:szCs w:val="24"/>
                <w:lang w:eastAsia="zh-CN"/>
              </w:rPr>
              <w:t>_____________________</w:t>
            </w:r>
          </w:p>
          <w:p w14:paraId="45DEF89F" w14:textId="48665CD9" w:rsidR="00802C1F" w:rsidRPr="00391B4A" w:rsidRDefault="0016205B" w:rsidP="00A951DC">
            <w:pPr>
              <w:tabs>
                <w:tab w:val="left" w:leader="dot" w:pos="4245"/>
                <w:tab w:val="right" w:leader="dot" w:pos="8280"/>
              </w:tabs>
              <w:jc w:val="center"/>
              <w:rPr>
                <w:rFonts w:ascii="Times New Roman" w:hAnsi="Times New Roman" w:cs="Times New Roman"/>
                <w:b/>
                <w:sz w:val="24"/>
                <w:szCs w:val="24"/>
                <w:lang w:eastAsia="zh-CN"/>
              </w:rPr>
            </w:pPr>
            <w:r w:rsidRPr="0016205B">
              <w:rPr>
                <w:rFonts w:ascii="Times New Roman" w:hAnsi="Times New Roman" w:cs="Times New Roman"/>
                <w:b/>
                <w:color w:val="FF0000"/>
                <w:sz w:val="24"/>
                <w:szCs w:val="24"/>
              </w:rPr>
              <w:t>[TEN_DDPL_CTY_T</w:t>
            </w:r>
            <w:r>
              <w:rPr>
                <w:rFonts w:ascii="Times New Roman" w:hAnsi="Times New Roman" w:cs="Times New Roman"/>
                <w:b/>
                <w:color w:val="FF0000"/>
                <w:sz w:val="24"/>
                <w:szCs w:val="24"/>
              </w:rPr>
              <w:t>V</w:t>
            </w:r>
            <w:r w:rsidRPr="0016205B">
              <w:rPr>
                <w:rFonts w:ascii="Times New Roman" w:hAnsi="Times New Roman" w:cs="Times New Roman"/>
                <w:b/>
                <w:color w:val="FF0000"/>
                <w:sz w:val="24"/>
                <w:szCs w:val="24"/>
              </w:rPr>
              <w:t>]</w:t>
            </w:r>
          </w:p>
        </w:tc>
      </w:tr>
    </w:tbl>
    <w:p w14:paraId="5C1B84C3" w14:textId="40CDE2FA" w:rsidR="00E52349" w:rsidRPr="00391B4A" w:rsidRDefault="00802C1F" w:rsidP="00A951DC">
      <w:pPr>
        <w:rPr>
          <w:rFonts w:ascii="Times New Roman" w:hAnsi="Times New Roman" w:cs="Times New Roman"/>
          <w:sz w:val="24"/>
          <w:szCs w:val="24"/>
        </w:rPr>
      </w:pPr>
      <w:r w:rsidRPr="00391B4A">
        <w:rPr>
          <w:rFonts w:ascii="Times New Roman" w:hAnsi="Times New Roman" w:cs="Times New Roman"/>
          <w:sz w:val="24"/>
          <w:szCs w:val="24"/>
        </w:rPr>
        <w:t xml:space="preserve"> </w:t>
      </w:r>
    </w:p>
    <w:sectPr w:rsidR="00E52349" w:rsidRPr="00391B4A" w:rsidSect="00295BA1">
      <w:pgSz w:w="11906" w:h="16838" w:code="9"/>
      <w:pgMar w:top="720" w:right="1008" w:bottom="81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rew Intern 13" w:date="2025-01-08T00:58:00Z" w:initials="DI1">
    <w:p w14:paraId="1E6A6E74" w14:textId="77777777" w:rsidR="00295BA1" w:rsidRPr="00295BA1" w:rsidRDefault="00295BA1" w:rsidP="00295BA1">
      <w:pPr>
        <w:pStyle w:val="CommentText"/>
      </w:pPr>
      <w:r>
        <w:rPr>
          <w:rStyle w:val="CommentReference"/>
        </w:rPr>
        <w:annotationRef/>
      </w:r>
      <w:r w:rsidRPr="00295BA1">
        <w:annotationRef/>
      </w:r>
      <w:r w:rsidRPr="00295BA1">
        <w:t>Lưu ý một số trường hợp không cần tiền tố “Tỉnh”</w:t>
      </w:r>
    </w:p>
    <w:p w14:paraId="33D24817" w14:textId="741C2491" w:rsidR="00295BA1" w:rsidRDefault="00295BA1">
      <w:pPr>
        <w:pStyle w:val="CommentText"/>
      </w:pPr>
    </w:p>
  </w:comment>
  <w:comment w:id="4" w:author="Drew Intern 13" w:date="2025-01-19T14:55:00Z" w:initials="DI1">
    <w:p w14:paraId="2D3835B8" w14:textId="77777777" w:rsidR="003535D7" w:rsidRPr="0076155D" w:rsidRDefault="003535D7" w:rsidP="003535D7">
      <w:pPr>
        <w:pStyle w:val="CommentText"/>
      </w:pPr>
      <w:r w:rsidRPr="0076155D">
        <w:annotationRef/>
      </w:r>
      <w:r w:rsidRPr="0076155D">
        <w:t>Cần xác định rõ tỷ giá bán (selling rate), tỷ giá mua (buying rate), tỷ giá mua (buying rate by transfer) cho trường hợp cụ thể.</w:t>
      </w:r>
    </w:p>
    <w:p w14:paraId="6071AECE" w14:textId="77777777" w:rsidR="003535D7" w:rsidRPr="0076155D" w:rsidRDefault="003535D7" w:rsidP="003535D7">
      <w:pPr>
        <w:pStyle w:val="CommentText"/>
      </w:pPr>
      <w:r w:rsidRPr="0076155D">
        <w:t>Thông thường, áp dụng tỷ giá bán nhiều hơn.</w:t>
      </w:r>
    </w:p>
    <w:p w14:paraId="044C024F" w14:textId="77777777" w:rsidR="003535D7" w:rsidRDefault="003535D7" w:rsidP="003535D7">
      <w:pPr>
        <w:pStyle w:val="CommentText"/>
      </w:pPr>
    </w:p>
  </w:comment>
  <w:comment w:id="5" w:author="Drew Intern 13" w:date="2025-01-03T15:47:00Z" w:initials="DI1">
    <w:p w14:paraId="2BD7A2C7" w14:textId="0270DE04" w:rsidR="009446D8" w:rsidRDefault="009446D8">
      <w:pPr>
        <w:pStyle w:val="CommentText"/>
      </w:pPr>
      <w:r>
        <w:rPr>
          <w:rStyle w:val="CommentReference"/>
        </w:rPr>
        <w:annotationRef/>
      </w:r>
      <w:r>
        <w:t>Trường hợp có thay đổi khác, vui lòng tự nh</w:t>
      </w:r>
      <w:r w:rsidR="00CD1868">
        <w:t>ập</w:t>
      </w:r>
    </w:p>
  </w:comment>
  <w:comment w:id="6" w:author="Drew Intern 13" w:date="2025-01-03T17:45:00Z" w:initials="DI1">
    <w:p w14:paraId="47FDEF50" w14:textId="70A0A9EF" w:rsidR="00BB0A79" w:rsidRDefault="00BB0A79">
      <w:pPr>
        <w:pStyle w:val="CommentText"/>
      </w:pPr>
      <w:r>
        <w:rPr>
          <w:rStyle w:val="CommentReference"/>
        </w:rPr>
        <w:annotationRef/>
      </w:r>
      <w:r>
        <w:t>Trân xem lại giúp Âu chỗ này cần điền hong</w:t>
      </w:r>
      <w:r w:rsidR="00D47E07">
        <w:t xml:space="preserve"> nhe</w:t>
      </w:r>
      <w:r>
        <w:t xml:space="preserve"> hehe</w:t>
      </w:r>
    </w:p>
    <w:p w14:paraId="698C600E" w14:textId="6AB54AA8" w:rsidR="00BB0A79" w:rsidRDefault="00BB0A79">
      <w:pPr>
        <w:pStyle w:val="CommentText"/>
      </w:pPr>
    </w:p>
  </w:comment>
  <w:comment w:id="10" w:author="Drew Intern 13" w:date="2025-01-03T17:54:00Z" w:initials="DI1">
    <w:p w14:paraId="4BA398BA" w14:textId="77777777" w:rsidR="00852289" w:rsidRDefault="009151A0">
      <w:pPr>
        <w:pStyle w:val="CommentText"/>
      </w:pPr>
      <w:r>
        <w:rPr>
          <w:rStyle w:val="CommentReference"/>
        </w:rPr>
        <w:annotationRef/>
      </w:r>
      <w:r>
        <w:t xml:space="preserve">Nếu TÁT CẢ CĐSL </w:t>
      </w:r>
      <w:r w:rsidR="001932F8">
        <w:t xml:space="preserve">đều là </w:t>
      </w:r>
      <w:r w:rsidR="001932F8" w:rsidRPr="00CB5E64">
        <w:rPr>
          <w:b/>
          <w:bCs/>
        </w:rPr>
        <w:t>cá nhân</w:t>
      </w:r>
      <w:r w:rsidR="001932F8">
        <w:t xml:space="preserve"> </w:t>
      </w:r>
      <w:r w:rsidR="001932F8">
        <w:sym w:font="Wingdings" w:char="F0E0"/>
      </w:r>
      <w:r w:rsidR="001932F8">
        <w:t xml:space="preserve"> Xóa “Phụ lục I-10”</w:t>
      </w:r>
    </w:p>
    <w:p w14:paraId="529E06DF" w14:textId="77777777" w:rsidR="00852289" w:rsidRDefault="00852289">
      <w:pPr>
        <w:pStyle w:val="CommentText"/>
      </w:pPr>
    </w:p>
    <w:p w14:paraId="48C5EA66" w14:textId="20BD8C97" w:rsidR="009151A0" w:rsidRDefault="00852289">
      <w:pPr>
        <w:pStyle w:val="CommentText"/>
      </w:pPr>
      <w:r>
        <w:t xml:space="preserve">Nếu có ít nhất 01 cổ đông là </w:t>
      </w:r>
      <w:r w:rsidRPr="00CB5E64">
        <w:rPr>
          <w:b/>
          <w:bCs/>
        </w:rPr>
        <w:t>TỔ CHỨC</w:t>
      </w:r>
      <w:r w:rsidR="008527E6">
        <w:t xml:space="preserve"> </w:t>
      </w:r>
      <w:r w:rsidR="00CB5E64">
        <w:sym w:font="Wingdings" w:char="F0E0"/>
      </w:r>
      <w:r w:rsidR="001932F8">
        <w:t xml:space="preserve"> Giữ lai phần “(nếu có)”</w:t>
      </w:r>
    </w:p>
  </w:comment>
  <w:comment w:id="13" w:author="Drew Intern 13" w:date="2025-01-03T17:58:00Z" w:initials="DI1">
    <w:p w14:paraId="51A06D8D" w14:textId="77777777" w:rsidR="00243847" w:rsidRDefault="00D20119">
      <w:pPr>
        <w:pStyle w:val="CommentText"/>
      </w:pPr>
      <w:r>
        <w:rPr>
          <w:rStyle w:val="CommentReference"/>
        </w:rPr>
        <w:annotationRef/>
      </w:r>
      <w:r w:rsidR="00F25920">
        <w:t xml:space="preserve">Nếu </w:t>
      </w:r>
      <w:r w:rsidR="00F25920" w:rsidRPr="00EF74A2">
        <w:rPr>
          <w:b/>
          <w:bCs/>
        </w:rPr>
        <w:t>không có</w:t>
      </w:r>
      <w:r w:rsidR="00F25920">
        <w:t xml:space="preserve"> CĐSL nào là NĐT nước ngoài </w:t>
      </w:r>
      <w:r w:rsidR="00F25920">
        <w:sym w:font="Wingdings" w:char="F0E0"/>
      </w:r>
      <w:r w:rsidR="00F25920">
        <w:t xml:space="preserve"> </w:t>
      </w:r>
      <w:r w:rsidR="0088513C" w:rsidRPr="0088513C">
        <w:t>Xóa “Phụ lục I-</w:t>
      </w:r>
      <w:r w:rsidR="00243847">
        <w:t>8</w:t>
      </w:r>
      <w:r w:rsidR="0088513C" w:rsidRPr="0088513C">
        <w:t xml:space="preserve">” </w:t>
      </w:r>
    </w:p>
    <w:p w14:paraId="3EA0472D" w14:textId="77777777" w:rsidR="00A66E1D" w:rsidRDefault="00A66E1D">
      <w:pPr>
        <w:pStyle w:val="CommentText"/>
      </w:pPr>
    </w:p>
    <w:p w14:paraId="468AFC21" w14:textId="6BEFF81A" w:rsidR="00D20119" w:rsidRDefault="009173EB">
      <w:pPr>
        <w:pStyle w:val="CommentText"/>
      </w:pPr>
      <w:r>
        <w:t xml:space="preserve">Nếu </w:t>
      </w:r>
      <w:r w:rsidR="00EF74A2" w:rsidRPr="00EF74A2">
        <w:rPr>
          <w:b/>
          <w:bCs/>
        </w:rPr>
        <w:t>CÓ</w:t>
      </w:r>
      <w:r>
        <w:t xml:space="preserve"> CĐSL là NĐT nước ngoài </w:t>
      </w:r>
      <w:r>
        <w:sym w:font="Wingdings" w:char="F0E0"/>
      </w:r>
      <w:r>
        <w:t xml:space="preserve"> </w:t>
      </w:r>
      <w:r w:rsidR="00F64E89">
        <w:t>Xóa</w:t>
      </w:r>
      <w:r w:rsidR="0088513C" w:rsidRPr="0088513C">
        <w:t xml:space="preserve"> phần “(nếu có)”</w:t>
      </w:r>
    </w:p>
  </w:comment>
  <w:comment w:id="18" w:author="Drew Intern 13" w:date="2025-01-03T17:54:00Z" w:initials="DI1">
    <w:p w14:paraId="098B0573" w14:textId="77777777" w:rsidR="0096721C" w:rsidRPr="0096721C" w:rsidRDefault="00CB193F" w:rsidP="0096721C">
      <w:pPr>
        <w:pStyle w:val="CommentText"/>
      </w:pPr>
      <w:r>
        <w:rPr>
          <w:rStyle w:val="CommentReference"/>
        </w:rPr>
        <w:annotationRef/>
      </w:r>
      <w:r w:rsidR="0096721C" w:rsidRPr="0096721C">
        <w:t xml:space="preserve">Nếu TÁT CẢ CĐSL đều là </w:t>
      </w:r>
      <w:r w:rsidR="0096721C" w:rsidRPr="0096721C">
        <w:rPr>
          <w:b/>
          <w:bCs/>
        </w:rPr>
        <w:t>cá nhân</w:t>
      </w:r>
      <w:r w:rsidR="0096721C" w:rsidRPr="0096721C">
        <w:t xml:space="preserve"> </w:t>
      </w:r>
      <w:r w:rsidR="0096721C" w:rsidRPr="0096721C">
        <w:sym w:font="Wingdings" w:char="F0E0"/>
      </w:r>
      <w:r w:rsidR="0096721C" w:rsidRPr="0096721C">
        <w:t xml:space="preserve"> Xóa “Phụ lục I-10”</w:t>
      </w:r>
    </w:p>
    <w:p w14:paraId="355CB1B8" w14:textId="77777777" w:rsidR="0096721C" w:rsidRPr="0096721C" w:rsidRDefault="0096721C" w:rsidP="0096721C">
      <w:pPr>
        <w:pStyle w:val="CommentText"/>
      </w:pPr>
    </w:p>
    <w:p w14:paraId="4E4E1DE4" w14:textId="401AA860" w:rsidR="00CB193F" w:rsidRDefault="0096721C" w:rsidP="0096721C">
      <w:pPr>
        <w:pStyle w:val="CommentText"/>
      </w:pPr>
      <w:r w:rsidRPr="0096721C">
        <w:t xml:space="preserve">Nếu có ít nhất 01 cổ đông là </w:t>
      </w:r>
      <w:r w:rsidRPr="0096721C">
        <w:rPr>
          <w:b/>
          <w:bCs/>
        </w:rPr>
        <w:t>TỔ CHỨC</w:t>
      </w:r>
      <w:r w:rsidRPr="0096721C">
        <w:t xml:space="preserve"> </w:t>
      </w:r>
      <w:r w:rsidRPr="0096721C">
        <w:sym w:font="Wingdings" w:char="F0E0"/>
      </w:r>
      <w:r w:rsidRPr="0096721C">
        <w:t xml:space="preserve"> Giữ lai phần “(nếu có)”</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3D24817" w15:done="0"/>
  <w15:commentEx w15:paraId="044C024F" w15:done="0"/>
  <w15:commentEx w15:paraId="2BD7A2C7" w15:done="0"/>
  <w15:commentEx w15:paraId="698C600E" w15:done="0"/>
  <w15:commentEx w15:paraId="48C5EA66" w15:done="0"/>
  <w15:commentEx w15:paraId="468AFC21" w15:done="0"/>
  <w15:commentEx w15:paraId="4E4E1D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B284C24" w16cex:dateUtc="2025-01-07T17:58:00Z"/>
  <w16cex:commentExtensible w16cex:durableId="2B3790DA" w16cex:dateUtc="2025-01-19T07:55:00Z"/>
  <w16cex:commentExtensible w16cex:durableId="2B228503" w16cex:dateUtc="2025-01-03T08:47:00Z"/>
  <w16cex:commentExtensible w16cex:durableId="2B22A0D0" w16cex:dateUtc="2025-01-03T10:45:00Z"/>
  <w16cex:commentExtensible w16cex:durableId="2B22A2E6" w16cex:dateUtc="2025-01-03T10:54:00Z"/>
  <w16cex:commentExtensible w16cex:durableId="2B22A3CB" w16cex:dateUtc="2025-01-03T10:58:00Z"/>
  <w16cex:commentExtensible w16cex:durableId="2B22A35A" w16cex:dateUtc="2025-01-03T1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3D24817" w16cid:durableId="2B284C24"/>
  <w16cid:commentId w16cid:paraId="044C024F" w16cid:durableId="2B3790DA"/>
  <w16cid:commentId w16cid:paraId="2BD7A2C7" w16cid:durableId="2B228503"/>
  <w16cid:commentId w16cid:paraId="698C600E" w16cid:durableId="2B22A0D0"/>
  <w16cid:commentId w16cid:paraId="48C5EA66" w16cid:durableId="2B22A2E6"/>
  <w16cid:commentId w16cid:paraId="468AFC21" w16cid:durableId="2B22A3CB"/>
  <w16cid:commentId w16cid:paraId="4E4E1DE4" w16cid:durableId="2B22A3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38D82C" w14:textId="77777777" w:rsidR="0070761D" w:rsidRDefault="0070761D" w:rsidP="000B6A3A">
      <w:r>
        <w:separator/>
      </w:r>
    </w:p>
  </w:endnote>
  <w:endnote w:type="continuationSeparator" w:id="0">
    <w:p w14:paraId="4827694C" w14:textId="77777777" w:rsidR="0070761D" w:rsidRDefault="0070761D" w:rsidP="000B6A3A">
      <w:r>
        <w:continuationSeparator/>
      </w:r>
    </w:p>
  </w:endnote>
  <w:endnote w:type="continuationNotice" w:id="1">
    <w:p w14:paraId="2270A774" w14:textId="77777777" w:rsidR="0070761D" w:rsidRDefault="007076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altName w:val="Times New Roman"/>
    <w:charset w:val="00"/>
    <w:family w:val="swiss"/>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FC2CEA" w14:textId="77777777" w:rsidR="0070761D" w:rsidRDefault="0070761D" w:rsidP="000B6A3A">
      <w:r>
        <w:separator/>
      </w:r>
    </w:p>
  </w:footnote>
  <w:footnote w:type="continuationSeparator" w:id="0">
    <w:p w14:paraId="5235663E" w14:textId="77777777" w:rsidR="0070761D" w:rsidRDefault="0070761D" w:rsidP="000B6A3A">
      <w:r>
        <w:continuationSeparator/>
      </w:r>
    </w:p>
  </w:footnote>
  <w:footnote w:type="continuationNotice" w:id="1">
    <w:p w14:paraId="4FFAB176" w14:textId="77777777" w:rsidR="0070761D" w:rsidRDefault="0070761D"/>
  </w:footnote>
  <w:footnote w:id="2">
    <w:p w14:paraId="20C16C65" w14:textId="7F663FF2" w:rsidR="009446D8" w:rsidRPr="00345A76" w:rsidRDefault="009446D8" w:rsidP="00CC03D2">
      <w:pPr>
        <w:pStyle w:val="FootnoteText"/>
        <w:jc w:val="both"/>
      </w:pPr>
      <w:r w:rsidRPr="00345A76">
        <w:rPr>
          <w:rStyle w:val="FootnoteReference"/>
        </w:rPr>
        <w:footnoteRef/>
      </w:r>
      <w:r w:rsidRPr="00345A76">
        <w:t xml:space="preserve"> </w:t>
      </w:r>
      <w:r w:rsidRPr="00CC03D2">
        <w:t>Trường hợp Tòa án hoặc Trọng tài chỉ định người thực hiện thủ tục đăng ký doanh nghiệp thì người được chỉ định kê khai thông tin vào phần này.</w:t>
      </w:r>
    </w:p>
  </w:footnote>
  <w:footnote w:id="3">
    <w:p w14:paraId="15F46C81" w14:textId="34714A4C" w:rsidR="009446D8" w:rsidRPr="00345A76" w:rsidRDefault="009446D8" w:rsidP="00CC03D2">
      <w:pPr>
        <w:pStyle w:val="FootnoteText"/>
        <w:jc w:val="both"/>
      </w:pPr>
      <w:r w:rsidRPr="00345A76">
        <w:rPr>
          <w:rStyle w:val="FootnoteReference"/>
        </w:rPr>
        <w:footnoteRef/>
      </w:r>
      <w:r w:rsidRPr="00345A76">
        <w:t xml:space="preserve"> </w:t>
      </w:r>
      <w:r w:rsidRPr="00CC03D2">
        <w:t>Trường hợp đăng ký chuyển đổi loại hình doanh nghiệp đồng thời đăng ký thay đổi người đại diện theo pháp luật thì Chủ tịch Hội đồng quản trị của công ty sau chuyển đổi kê khai thông tin vào phần này.</w:t>
      </w:r>
    </w:p>
  </w:footnote>
  <w:footnote w:id="4">
    <w:p w14:paraId="243FDC4F" w14:textId="2274EB3B" w:rsidR="009446D8" w:rsidRPr="00345A76" w:rsidRDefault="009446D8" w:rsidP="00CC03D2">
      <w:pPr>
        <w:pStyle w:val="FootnoteText"/>
        <w:jc w:val="both"/>
      </w:pPr>
      <w:r w:rsidRPr="00345A76">
        <w:rPr>
          <w:rStyle w:val="FootnoteReference"/>
        </w:rPr>
        <w:footnoteRef/>
      </w:r>
      <w:r w:rsidRPr="00345A76">
        <w:t xml:space="preserve">, </w:t>
      </w:r>
      <w:r w:rsidRPr="00345A76">
        <w:rPr>
          <w:rStyle w:val="FootnoteReference"/>
        </w:rPr>
        <w:t>4</w:t>
      </w:r>
      <w:r w:rsidRPr="00345A76">
        <w:t xml:space="preserve"> </w:t>
      </w:r>
      <w:r w:rsidRPr="00CC03D2">
        <w:t xml:space="preserve">Trường hợp đăng ký thành lập </w:t>
      </w:r>
      <w:r w:rsidRPr="00CC03D2">
        <w:rPr>
          <w:bCs/>
        </w:rPr>
        <w:t xml:space="preserve">công ty cổ phần </w:t>
      </w:r>
      <w:r w:rsidRPr="00CC03D2">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p w14:paraId="7A6F28FF" w14:textId="3688415A" w:rsidR="009446D8" w:rsidRDefault="009446D8" w:rsidP="00CC03D2">
      <w:pPr>
        <w:pStyle w:val="FootnoteText"/>
      </w:pPr>
      <w:r>
        <w:t xml:space="preserve"> </w:t>
      </w:r>
    </w:p>
  </w:footnote>
  <w:footnote w:id="5">
    <w:p w14:paraId="582238E8" w14:textId="59C9AE55" w:rsidR="009446D8" w:rsidRDefault="009446D8" w:rsidP="00CC03D2">
      <w:pPr>
        <w:pStyle w:val="FootnoteText"/>
      </w:pPr>
    </w:p>
  </w:footnote>
  <w:footnote w:id="6">
    <w:p w14:paraId="52E28EFE" w14:textId="1D5C6758" w:rsidR="009446D8" w:rsidRPr="00345A76" w:rsidRDefault="009446D8" w:rsidP="00CC03D2">
      <w:pPr>
        <w:pStyle w:val="FootnoteText"/>
        <w:jc w:val="both"/>
      </w:pPr>
      <w:r w:rsidRPr="00345A76">
        <w:rPr>
          <w:rStyle w:val="FootnoteReference"/>
        </w:rPr>
        <w:footnoteRef/>
      </w:r>
      <w:r w:rsidRPr="00345A76">
        <w:t xml:space="preserve"> </w:t>
      </w:r>
      <w:r w:rsidRPr="00CC03D2">
        <w:t>Kê khai trong trường hợp có nhà đầu tư nước ngoài góp vốn, mua cổ phần, phần vốn góp vào doanh nghiệp dẫn đến thay đổi nội dung đăng ký doanh nghiệp.</w:t>
      </w:r>
    </w:p>
  </w:footnote>
  <w:footnote w:id="7">
    <w:p w14:paraId="076CB913" w14:textId="68B6B950" w:rsidR="009446D8" w:rsidRPr="00345A76" w:rsidRDefault="009446D8" w:rsidP="00CC03D2">
      <w:pPr>
        <w:pStyle w:val="FootnoteText"/>
        <w:jc w:val="both"/>
      </w:pPr>
      <w:r w:rsidRPr="00345A76">
        <w:rPr>
          <w:rStyle w:val="FootnoteReference"/>
        </w:rPr>
        <w:footnoteRef/>
      </w:r>
      <w:r w:rsidRPr="00345A76">
        <w:t xml:space="preserve"> </w:t>
      </w:r>
      <w:r w:rsidRPr="00CC03D2">
        <w:t>Ghi thông tin của tất cả người đại diện theo pháp luật trong trường hợp công ty có nhiều hơn 01 người đại diện theo pháp luật.</w:t>
      </w:r>
    </w:p>
  </w:footnote>
  <w:footnote w:id="8">
    <w:p w14:paraId="702DD734" w14:textId="4D571B1B" w:rsidR="009446D8" w:rsidRPr="00345A76" w:rsidRDefault="009446D8" w:rsidP="00CC03D2">
      <w:pPr>
        <w:pStyle w:val="FootnoteText"/>
        <w:jc w:val="both"/>
      </w:pPr>
      <w:r w:rsidRPr="00345A76">
        <w:rPr>
          <w:rStyle w:val="FootnoteReference"/>
        </w:rPr>
        <w:footnoteRef/>
      </w:r>
      <w:r w:rsidRPr="00345A76">
        <w:t xml:space="preserve"> </w:t>
      </w:r>
      <w:r w:rsidRPr="00CC03D2">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9">
    <w:p w14:paraId="10CC4F2C" w14:textId="77777777" w:rsidR="009446D8" w:rsidRPr="00CC03D2" w:rsidRDefault="009446D8" w:rsidP="00CC03D2">
      <w:pPr>
        <w:pStyle w:val="FootnoteText"/>
        <w:widowControl w:val="0"/>
        <w:spacing w:before="80"/>
        <w:jc w:val="both"/>
      </w:pPr>
      <w:r w:rsidRPr="00345A76">
        <w:rPr>
          <w:rStyle w:val="FootnoteReference"/>
        </w:rPr>
        <w:footnoteRef/>
      </w:r>
      <w:r w:rsidRPr="00345A76">
        <w:t xml:space="preserve"> </w:t>
      </w:r>
      <w:r w:rsidRPr="00CC03D2">
        <w:t xml:space="preserve">- Trường hợp niên độ kế toán theo năm dương lịch thì ghi từ ngày 01/01 đến ngày 31/12. </w:t>
      </w:r>
    </w:p>
    <w:p w14:paraId="514472B9" w14:textId="0905FE3D" w:rsidR="009446D8" w:rsidRPr="00345A76" w:rsidRDefault="009446D8" w:rsidP="00CC03D2">
      <w:pPr>
        <w:pStyle w:val="FootnoteText"/>
        <w:jc w:val="both"/>
      </w:pPr>
      <w:r w:rsidRPr="00CC03D2">
        <w:t>- Trường hợp niên độ kế toán theo năm tài chính khác năm dương lịch thì ghi ngày, tháng bắt đầu niên độ kế toán là ngày đầu tiên của quý; ngày, tháng kết thúc niên độ kế toán là ngày cuối cùng của quý</w:t>
      </w:r>
    </w:p>
  </w:footnote>
  <w:footnote w:id="10">
    <w:p w14:paraId="0FB91523" w14:textId="032D8B5D" w:rsidR="009446D8" w:rsidRPr="00345A76" w:rsidRDefault="009446D8" w:rsidP="00CC03D2">
      <w:pPr>
        <w:pStyle w:val="FootnoteText"/>
        <w:jc w:val="both"/>
      </w:pPr>
      <w:r w:rsidRPr="00345A76">
        <w:rPr>
          <w:rStyle w:val="FootnoteReference"/>
        </w:rPr>
        <w:footnoteRef/>
      </w:r>
      <w:r w:rsidRPr="00345A76">
        <w:t xml:space="preserve"> </w:t>
      </w:r>
      <w:r w:rsidRPr="00CC03D2">
        <w:t>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11">
    <w:p w14:paraId="0DE5FAD2" w14:textId="4D034109" w:rsidR="009446D8" w:rsidRPr="00345A76" w:rsidRDefault="009446D8" w:rsidP="00CC03D2">
      <w:pPr>
        <w:pStyle w:val="FootnoteText"/>
        <w:jc w:val="both"/>
      </w:pPr>
      <w:r w:rsidRPr="00345A76">
        <w:rPr>
          <w:rStyle w:val="FootnoteReference"/>
        </w:rPr>
        <w:footnoteRef/>
      </w:r>
      <w:r w:rsidRPr="00345A76">
        <w:t xml:space="preserve"> Do</w:t>
      </w:r>
      <w:r w:rsidRPr="00CC03D2">
        <w:t>anh nghiệp có trách nhiệm đảm bảo các điều kiện về việc sử dụng hóa đơn tự in, đặt in, hóa đơn điện tử, mua hóa đơn của cơ quan thuế theo quy định của pháp luật. Không kê khai trong trường hợp thành lập doanh nghiệp trên cơ sở chuyển đổi loại hình doanh nghiệp.</w:t>
      </w:r>
    </w:p>
  </w:footnote>
  <w:footnote w:id="12">
    <w:p w14:paraId="0FD28142" w14:textId="05717740" w:rsidR="009446D8" w:rsidRDefault="009446D8" w:rsidP="00CC03D2">
      <w:pPr>
        <w:pStyle w:val="FootnoteText"/>
        <w:jc w:val="both"/>
      </w:pPr>
      <w:r w:rsidRPr="00345A76">
        <w:rPr>
          <w:rStyle w:val="FootnoteReference"/>
        </w:rPr>
        <w:footnoteRef/>
      </w:r>
      <w:r w:rsidRPr="00345A76">
        <w:t xml:space="preserve"> </w:t>
      </w:r>
      <w:r w:rsidRPr="00CC03D2">
        <w:rPr>
          <w:spacing w:val="-4"/>
        </w:rPr>
        <w:t>Không kê khai trong trường hợp thành lập doanh nghiệp trên cơ sở chuyển đổi loại hình doanh nghiệp.</w:t>
      </w:r>
    </w:p>
  </w:footnote>
  <w:footnote w:id="13">
    <w:p w14:paraId="07E59FD5" w14:textId="1FFC90DA" w:rsidR="009446D8" w:rsidRPr="00345A76" w:rsidRDefault="009446D8" w:rsidP="00CC03D2">
      <w:pPr>
        <w:pStyle w:val="FootnoteText"/>
        <w:jc w:val="both"/>
      </w:pPr>
      <w:r w:rsidRPr="00345A76">
        <w:rPr>
          <w:rStyle w:val="FootnoteReference"/>
        </w:rPr>
        <w:footnoteRef/>
      </w:r>
      <w:r w:rsidRPr="00345A76">
        <w:t xml:space="preserve"> </w:t>
      </w:r>
      <w:r w:rsidRPr="00CC03D2">
        <w:rPr>
          <w:spacing w:val="-6"/>
        </w:rPr>
        <w:t>Không kê khai trong trường hợp thành lập doanh nghiệp trên cơ sở chuyển đổi loại hình doanh nghiệp.</w:t>
      </w:r>
    </w:p>
  </w:footnote>
  <w:footnote w:id="14">
    <w:p w14:paraId="5AB1BE9E" w14:textId="77777777" w:rsidR="009446D8" w:rsidRPr="00CC03D2" w:rsidRDefault="009446D8" w:rsidP="00CC03D2">
      <w:pPr>
        <w:pStyle w:val="FootnoteText"/>
        <w:widowControl w:val="0"/>
        <w:spacing w:before="80"/>
        <w:jc w:val="both"/>
      </w:pPr>
      <w:r w:rsidRPr="00345A76">
        <w:rPr>
          <w:rStyle w:val="FootnoteReference"/>
        </w:rPr>
        <w:footnoteRef/>
      </w:r>
      <w:r w:rsidRPr="00345A76">
        <w:t xml:space="preserve"> </w:t>
      </w:r>
      <w:r w:rsidRPr="00CC03D2">
        <w:t xml:space="preserve">- Người đại diện theo pháp luật của doanh nghiệp ký trực tiếp vào phần này. </w:t>
      </w:r>
    </w:p>
    <w:p w14:paraId="6FEAAAE8" w14:textId="77777777" w:rsidR="009446D8" w:rsidRPr="00CC03D2" w:rsidRDefault="009446D8" w:rsidP="00CC03D2">
      <w:pPr>
        <w:pStyle w:val="FootnoteText"/>
        <w:widowControl w:val="0"/>
        <w:spacing w:before="80"/>
        <w:jc w:val="both"/>
      </w:pPr>
      <w:r w:rsidRPr="00CC03D2">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14:paraId="425045D8" w14:textId="18AB7B9F" w:rsidR="009446D8" w:rsidRDefault="009446D8" w:rsidP="00CC03D2">
      <w:pPr>
        <w:pStyle w:val="FootnoteText"/>
        <w:jc w:val="both"/>
      </w:pPr>
      <w:r w:rsidRPr="00CC03D2">
        <w:t>- Trường hợp Tòa án hoặc Trọng tài chỉ định người thực hiện thủ tục đăng ký doanh nghiệp thì người được chỉ định ký trực tiếp vào phần này.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E6450"/>
    <w:multiLevelType w:val="hybridMultilevel"/>
    <w:tmpl w:val="4CF4B3C2"/>
    <w:lvl w:ilvl="0" w:tplc="75F4A7FC">
      <w:numFmt w:val="bullet"/>
      <w:lvlText w:val="‒"/>
      <w:lvlJc w:val="left"/>
      <w:pPr>
        <w:ind w:left="927" w:hanging="360"/>
      </w:pPr>
      <w:rPr>
        <w:rFonts w:ascii="Times New Roman" w:eastAsia="Times New Roman" w:hAnsi="Times New Roman" w:cs="Times New Roman" w:hint="default"/>
        <w:b w:val="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1B1521E3"/>
    <w:multiLevelType w:val="hybridMultilevel"/>
    <w:tmpl w:val="5F42F08C"/>
    <w:lvl w:ilvl="0" w:tplc="ABB837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2B43A4"/>
    <w:multiLevelType w:val="hybridMultilevel"/>
    <w:tmpl w:val="52420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432A8"/>
    <w:multiLevelType w:val="hybridMultilevel"/>
    <w:tmpl w:val="7BEEB660"/>
    <w:lvl w:ilvl="0" w:tplc="468E2114">
      <w:start w:val="1"/>
      <w:numFmt w:val="bullet"/>
      <w:lvlText w:val="-"/>
      <w:lvlJc w:val="left"/>
      <w:pPr>
        <w:ind w:left="1440" w:hanging="360"/>
      </w:pPr>
      <w:rPr>
        <w:rFonts w:ascii="Times New Roman" w:eastAsia="Times New Roman"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B23B30"/>
    <w:multiLevelType w:val="hybridMultilevel"/>
    <w:tmpl w:val="4ED6D60C"/>
    <w:lvl w:ilvl="0" w:tplc="E5FA5A30">
      <w:start w:val="9"/>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833550D"/>
    <w:multiLevelType w:val="hybridMultilevel"/>
    <w:tmpl w:val="0AAE2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DD3F60"/>
    <w:multiLevelType w:val="hybridMultilevel"/>
    <w:tmpl w:val="4E5A31A2"/>
    <w:lvl w:ilvl="0" w:tplc="F10268F0">
      <w:start w:val="8"/>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2EC273A5"/>
    <w:multiLevelType w:val="hybridMultilevel"/>
    <w:tmpl w:val="753854D6"/>
    <w:lvl w:ilvl="0" w:tplc="5DCA953A">
      <w:start w:val="1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9518B"/>
    <w:multiLevelType w:val="hybridMultilevel"/>
    <w:tmpl w:val="4148E01A"/>
    <w:lvl w:ilvl="0" w:tplc="E8F24B06">
      <w:start w:val="14"/>
      <w:numFmt w:val="decimal"/>
      <w:lvlText w:val="%1."/>
      <w:lvlJc w:val="left"/>
      <w:pPr>
        <w:ind w:left="720" w:hanging="360"/>
      </w:pPr>
      <w:rPr>
        <w:rFonts w:hint="default"/>
        <w:b/>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0A3F97"/>
    <w:multiLevelType w:val="hybridMultilevel"/>
    <w:tmpl w:val="39CA61C0"/>
    <w:lvl w:ilvl="0" w:tplc="60D67B38">
      <w:start w:val="12"/>
      <w:numFmt w:val="decimal"/>
      <w:lvlText w:val="%1."/>
      <w:lvlJc w:val="left"/>
      <w:pPr>
        <w:ind w:left="450" w:hanging="360"/>
      </w:pPr>
      <w:rPr>
        <w:rFonts w:hint="default"/>
        <w:b/>
        <w:i w:val="0"/>
      </w:rPr>
    </w:lvl>
    <w:lvl w:ilvl="1" w:tplc="8F7055D0">
      <w:start w:val="1"/>
      <w:numFmt w:val="lowerLetter"/>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096A67"/>
    <w:multiLevelType w:val="hybridMultilevel"/>
    <w:tmpl w:val="D37AA3B4"/>
    <w:lvl w:ilvl="0" w:tplc="0409000F">
      <w:start w:val="1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B0478C"/>
    <w:multiLevelType w:val="hybridMultilevel"/>
    <w:tmpl w:val="40EAD05A"/>
    <w:lvl w:ilvl="0" w:tplc="93826C08">
      <w:start w:val="14"/>
      <w:numFmt w:val="decimal"/>
      <w:lvlText w:val="%1."/>
      <w:lvlJc w:val="left"/>
      <w:pPr>
        <w:ind w:left="1080" w:hanging="360"/>
      </w:pPr>
      <w:rPr>
        <w:rFonts w:hint="default"/>
        <w:b/>
        <w:i w:val="0"/>
        <w:i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D524A5F"/>
    <w:multiLevelType w:val="hybridMultilevel"/>
    <w:tmpl w:val="EFC292E4"/>
    <w:lvl w:ilvl="0" w:tplc="3DDA5D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681E2B"/>
    <w:multiLevelType w:val="hybridMultilevel"/>
    <w:tmpl w:val="6BBC8BC2"/>
    <w:lvl w:ilvl="0" w:tplc="52C6F45E">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5E5FA3"/>
    <w:multiLevelType w:val="hybridMultilevel"/>
    <w:tmpl w:val="20B0652C"/>
    <w:lvl w:ilvl="0" w:tplc="17E287F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
  </w:num>
  <w:num w:numId="4">
    <w:abstractNumId w:val="8"/>
  </w:num>
  <w:num w:numId="5">
    <w:abstractNumId w:val="0"/>
  </w:num>
  <w:num w:numId="6">
    <w:abstractNumId w:val="9"/>
  </w:num>
  <w:num w:numId="7">
    <w:abstractNumId w:val="2"/>
  </w:num>
  <w:num w:numId="8">
    <w:abstractNumId w:val="6"/>
  </w:num>
  <w:num w:numId="9">
    <w:abstractNumId w:val="4"/>
  </w:num>
  <w:num w:numId="10">
    <w:abstractNumId w:val="13"/>
  </w:num>
  <w:num w:numId="11">
    <w:abstractNumId w:val="3"/>
  </w:num>
  <w:num w:numId="12">
    <w:abstractNumId w:val="12"/>
  </w:num>
  <w:num w:numId="13">
    <w:abstractNumId w:val="10"/>
  </w:num>
  <w:num w:numId="14">
    <w:abstractNumId w:val="7"/>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rew Intern 13">
    <w15:presenceInfo w15:providerId="Windows Live" w15:userId="9bf72c19ec5da44f"/>
  </w15:person>
  <w15:person w15:author="Thi Nguyen | Apolat">
    <w15:presenceInfo w15:providerId="AD" w15:userId="S::thi.nguyen@apolatlegal.com::ea57c728-003c-4331-bb17-5b7414fbc0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2MLAwNzIwMTA2sTBW0lEKTi0uzszPAykwqwUAkKgSXywAAAA="/>
  </w:docVars>
  <w:rsids>
    <w:rsidRoot w:val="006A0B54"/>
    <w:rsid w:val="000007E5"/>
    <w:rsid w:val="00002D07"/>
    <w:rsid w:val="00023018"/>
    <w:rsid w:val="00025FF7"/>
    <w:rsid w:val="00027E4A"/>
    <w:rsid w:val="000310E4"/>
    <w:rsid w:val="00034924"/>
    <w:rsid w:val="00070B9D"/>
    <w:rsid w:val="000713CE"/>
    <w:rsid w:val="00072744"/>
    <w:rsid w:val="0007699F"/>
    <w:rsid w:val="000842D1"/>
    <w:rsid w:val="000874FB"/>
    <w:rsid w:val="00087D8A"/>
    <w:rsid w:val="00092BC9"/>
    <w:rsid w:val="000A0C57"/>
    <w:rsid w:val="000B6A3A"/>
    <w:rsid w:val="000C34EF"/>
    <w:rsid w:val="000D2405"/>
    <w:rsid w:val="000D5AC8"/>
    <w:rsid w:val="000D74B6"/>
    <w:rsid w:val="000D774B"/>
    <w:rsid w:val="000D7B4C"/>
    <w:rsid w:val="000E06D0"/>
    <w:rsid w:val="000E2879"/>
    <w:rsid w:val="000E5CA7"/>
    <w:rsid w:val="000F0AC5"/>
    <w:rsid w:val="001051B6"/>
    <w:rsid w:val="00106500"/>
    <w:rsid w:val="001261A2"/>
    <w:rsid w:val="001300DA"/>
    <w:rsid w:val="00134607"/>
    <w:rsid w:val="00135076"/>
    <w:rsid w:val="001417A8"/>
    <w:rsid w:val="001425EB"/>
    <w:rsid w:val="001566F8"/>
    <w:rsid w:val="0016205B"/>
    <w:rsid w:val="00164A9F"/>
    <w:rsid w:val="001722C0"/>
    <w:rsid w:val="00181435"/>
    <w:rsid w:val="001830C4"/>
    <w:rsid w:val="00187F1D"/>
    <w:rsid w:val="001932F8"/>
    <w:rsid w:val="00196515"/>
    <w:rsid w:val="00196526"/>
    <w:rsid w:val="001A0199"/>
    <w:rsid w:val="001A2FE2"/>
    <w:rsid w:val="001B168E"/>
    <w:rsid w:val="001B23A8"/>
    <w:rsid w:val="001B3C8A"/>
    <w:rsid w:val="001C5ED0"/>
    <w:rsid w:val="001C6212"/>
    <w:rsid w:val="001E099E"/>
    <w:rsid w:val="001F5223"/>
    <w:rsid w:val="00203C4B"/>
    <w:rsid w:val="002072D5"/>
    <w:rsid w:val="002104A1"/>
    <w:rsid w:val="002375E8"/>
    <w:rsid w:val="00240EA0"/>
    <w:rsid w:val="00241954"/>
    <w:rsid w:val="0024217A"/>
    <w:rsid w:val="00243847"/>
    <w:rsid w:val="00256D0E"/>
    <w:rsid w:val="0026289B"/>
    <w:rsid w:val="00262AA7"/>
    <w:rsid w:val="002726F5"/>
    <w:rsid w:val="00273B30"/>
    <w:rsid w:val="002772F7"/>
    <w:rsid w:val="00284F70"/>
    <w:rsid w:val="00295BA1"/>
    <w:rsid w:val="002970BA"/>
    <w:rsid w:val="002A1679"/>
    <w:rsid w:val="002C13AE"/>
    <w:rsid w:val="002C3759"/>
    <w:rsid w:val="002C37C6"/>
    <w:rsid w:val="002C7D15"/>
    <w:rsid w:val="002D1694"/>
    <w:rsid w:val="002E30DF"/>
    <w:rsid w:val="002F3F31"/>
    <w:rsid w:val="002F610B"/>
    <w:rsid w:val="002F659C"/>
    <w:rsid w:val="00300B70"/>
    <w:rsid w:val="0030631C"/>
    <w:rsid w:val="00306641"/>
    <w:rsid w:val="00306F15"/>
    <w:rsid w:val="003148BD"/>
    <w:rsid w:val="00314EA5"/>
    <w:rsid w:val="00326BEB"/>
    <w:rsid w:val="00331A1F"/>
    <w:rsid w:val="00333F97"/>
    <w:rsid w:val="0034332A"/>
    <w:rsid w:val="00345A76"/>
    <w:rsid w:val="0035259A"/>
    <w:rsid w:val="003535D7"/>
    <w:rsid w:val="003549F6"/>
    <w:rsid w:val="003668AA"/>
    <w:rsid w:val="00373063"/>
    <w:rsid w:val="003736F6"/>
    <w:rsid w:val="00376EFB"/>
    <w:rsid w:val="00387452"/>
    <w:rsid w:val="00391B4A"/>
    <w:rsid w:val="003924BE"/>
    <w:rsid w:val="003942C1"/>
    <w:rsid w:val="003A2AFC"/>
    <w:rsid w:val="003B2A7A"/>
    <w:rsid w:val="003B2ACD"/>
    <w:rsid w:val="003C79BD"/>
    <w:rsid w:val="003D4219"/>
    <w:rsid w:val="003D79F9"/>
    <w:rsid w:val="003E2EBE"/>
    <w:rsid w:val="003E60FF"/>
    <w:rsid w:val="003F16B1"/>
    <w:rsid w:val="003F1879"/>
    <w:rsid w:val="003F4C94"/>
    <w:rsid w:val="00402358"/>
    <w:rsid w:val="004049B2"/>
    <w:rsid w:val="004063BB"/>
    <w:rsid w:val="00422AA4"/>
    <w:rsid w:val="00423320"/>
    <w:rsid w:val="00426A7D"/>
    <w:rsid w:val="004279A6"/>
    <w:rsid w:val="00430E70"/>
    <w:rsid w:val="00436A7A"/>
    <w:rsid w:val="00440C57"/>
    <w:rsid w:val="004619FA"/>
    <w:rsid w:val="00463F4B"/>
    <w:rsid w:val="004704E7"/>
    <w:rsid w:val="00480B72"/>
    <w:rsid w:val="00481718"/>
    <w:rsid w:val="00485501"/>
    <w:rsid w:val="00485E3D"/>
    <w:rsid w:val="004873D5"/>
    <w:rsid w:val="00492AD9"/>
    <w:rsid w:val="004977CD"/>
    <w:rsid w:val="004978AF"/>
    <w:rsid w:val="00497CF3"/>
    <w:rsid w:val="004C2BD6"/>
    <w:rsid w:val="004C7F39"/>
    <w:rsid w:val="004D1CA4"/>
    <w:rsid w:val="004E6147"/>
    <w:rsid w:val="004F03AD"/>
    <w:rsid w:val="004F4AD3"/>
    <w:rsid w:val="004F6509"/>
    <w:rsid w:val="005002C4"/>
    <w:rsid w:val="005030D1"/>
    <w:rsid w:val="00516952"/>
    <w:rsid w:val="00523975"/>
    <w:rsid w:val="005312B1"/>
    <w:rsid w:val="00532F4E"/>
    <w:rsid w:val="00533949"/>
    <w:rsid w:val="00544790"/>
    <w:rsid w:val="00544C46"/>
    <w:rsid w:val="00553B11"/>
    <w:rsid w:val="00554CB6"/>
    <w:rsid w:val="00555572"/>
    <w:rsid w:val="00557DB1"/>
    <w:rsid w:val="00564A57"/>
    <w:rsid w:val="0057605C"/>
    <w:rsid w:val="00580BD5"/>
    <w:rsid w:val="0058338A"/>
    <w:rsid w:val="00585828"/>
    <w:rsid w:val="005930B9"/>
    <w:rsid w:val="00594EEF"/>
    <w:rsid w:val="00597EF2"/>
    <w:rsid w:val="005A59CB"/>
    <w:rsid w:val="005B3AC8"/>
    <w:rsid w:val="005B731D"/>
    <w:rsid w:val="005C2FD1"/>
    <w:rsid w:val="005C3AA3"/>
    <w:rsid w:val="005C60A0"/>
    <w:rsid w:val="005C7A4B"/>
    <w:rsid w:val="005D577A"/>
    <w:rsid w:val="005D7B62"/>
    <w:rsid w:val="005E2E2D"/>
    <w:rsid w:val="005E35D3"/>
    <w:rsid w:val="005F70CA"/>
    <w:rsid w:val="006005D8"/>
    <w:rsid w:val="00604150"/>
    <w:rsid w:val="00604610"/>
    <w:rsid w:val="006055ED"/>
    <w:rsid w:val="006070D2"/>
    <w:rsid w:val="006102A7"/>
    <w:rsid w:val="00610FAD"/>
    <w:rsid w:val="00612E61"/>
    <w:rsid w:val="00615AC4"/>
    <w:rsid w:val="00624621"/>
    <w:rsid w:val="0063146B"/>
    <w:rsid w:val="00631807"/>
    <w:rsid w:val="00636D3D"/>
    <w:rsid w:val="00643608"/>
    <w:rsid w:val="00645812"/>
    <w:rsid w:val="00654B01"/>
    <w:rsid w:val="00676AF5"/>
    <w:rsid w:val="006801EA"/>
    <w:rsid w:val="00687B69"/>
    <w:rsid w:val="00687CDC"/>
    <w:rsid w:val="006975B5"/>
    <w:rsid w:val="006A0168"/>
    <w:rsid w:val="006A0B54"/>
    <w:rsid w:val="006D15EC"/>
    <w:rsid w:val="006D3523"/>
    <w:rsid w:val="007073EA"/>
    <w:rsid w:val="0070761D"/>
    <w:rsid w:val="00715835"/>
    <w:rsid w:val="00723D9B"/>
    <w:rsid w:val="00743886"/>
    <w:rsid w:val="007453D7"/>
    <w:rsid w:val="0075121B"/>
    <w:rsid w:val="007520BF"/>
    <w:rsid w:val="00755C41"/>
    <w:rsid w:val="0077295E"/>
    <w:rsid w:val="0077421B"/>
    <w:rsid w:val="0077607B"/>
    <w:rsid w:val="007760E1"/>
    <w:rsid w:val="00793683"/>
    <w:rsid w:val="00793882"/>
    <w:rsid w:val="007976BE"/>
    <w:rsid w:val="007B26F5"/>
    <w:rsid w:val="007B3501"/>
    <w:rsid w:val="007B6F37"/>
    <w:rsid w:val="007C7883"/>
    <w:rsid w:val="007F2E59"/>
    <w:rsid w:val="007F7BEB"/>
    <w:rsid w:val="00802C1F"/>
    <w:rsid w:val="00804C6B"/>
    <w:rsid w:val="00807A4D"/>
    <w:rsid w:val="008217B2"/>
    <w:rsid w:val="00822F3A"/>
    <w:rsid w:val="00852289"/>
    <w:rsid w:val="008527E6"/>
    <w:rsid w:val="0086105F"/>
    <w:rsid w:val="0087475E"/>
    <w:rsid w:val="00875630"/>
    <w:rsid w:val="0088513C"/>
    <w:rsid w:val="00886D90"/>
    <w:rsid w:val="00887A4E"/>
    <w:rsid w:val="0089318F"/>
    <w:rsid w:val="008B7C63"/>
    <w:rsid w:val="008C6019"/>
    <w:rsid w:val="008C7F09"/>
    <w:rsid w:val="008E0E6A"/>
    <w:rsid w:val="008E5068"/>
    <w:rsid w:val="008E6657"/>
    <w:rsid w:val="008E6909"/>
    <w:rsid w:val="008F0E1A"/>
    <w:rsid w:val="008F25CB"/>
    <w:rsid w:val="00907C22"/>
    <w:rsid w:val="0091489D"/>
    <w:rsid w:val="009151A0"/>
    <w:rsid w:val="009172D5"/>
    <w:rsid w:val="009173EB"/>
    <w:rsid w:val="00922E0F"/>
    <w:rsid w:val="00932845"/>
    <w:rsid w:val="00935130"/>
    <w:rsid w:val="009362D2"/>
    <w:rsid w:val="009446D8"/>
    <w:rsid w:val="0095000A"/>
    <w:rsid w:val="0095336B"/>
    <w:rsid w:val="009603B0"/>
    <w:rsid w:val="0096721C"/>
    <w:rsid w:val="00971C3A"/>
    <w:rsid w:val="00983D40"/>
    <w:rsid w:val="00986A13"/>
    <w:rsid w:val="009918AB"/>
    <w:rsid w:val="009A0B9D"/>
    <w:rsid w:val="009A4B7F"/>
    <w:rsid w:val="009A5825"/>
    <w:rsid w:val="009A780D"/>
    <w:rsid w:val="009B6422"/>
    <w:rsid w:val="009D43CE"/>
    <w:rsid w:val="009D44B5"/>
    <w:rsid w:val="009E32F2"/>
    <w:rsid w:val="009E57ED"/>
    <w:rsid w:val="009E6DD7"/>
    <w:rsid w:val="009F6FC3"/>
    <w:rsid w:val="009F78E8"/>
    <w:rsid w:val="00A0122D"/>
    <w:rsid w:val="00A025A0"/>
    <w:rsid w:val="00A05963"/>
    <w:rsid w:val="00A10450"/>
    <w:rsid w:val="00A147A1"/>
    <w:rsid w:val="00A2623B"/>
    <w:rsid w:val="00A41FD6"/>
    <w:rsid w:val="00A44459"/>
    <w:rsid w:val="00A46622"/>
    <w:rsid w:val="00A5718C"/>
    <w:rsid w:val="00A61DC3"/>
    <w:rsid w:val="00A62654"/>
    <w:rsid w:val="00A63134"/>
    <w:rsid w:val="00A64EC5"/>
    <w:rsid w:val="00A66E1D"/>
    <w:rsid w:val="00A72393"/>
    <w:rsid w:val="00A76135"/>
    <w:rsid w:val="00A7797D"/>
    <w:rsid w:val="00A827FF"/>
    <w:rsid w:val="00A82FB1"/>
    <w:rsid w:val="00A90183"/>
    <w:rsid w:val="00A92CEA"/>
    <w:rsid w:val="00A935B3"/>
    <w:rsid w:val="00A951DC"/>
    <w:rsid w:val="00A96852"/>
    <w:rsid w:val="00AA0A80"/>
    <w:rsid w:val="00AA79CC"/>
    <w:rsid w:val="00AB0E71"/>
    <w:rsid w:val="00AB1C66"/>
    <w:rsid w:val="00AB2587"/>
    <w:rsid w:val="00AB3BD8"/>
    <w:rsid w:val="00AC309D"/>
    <w:rsid w:val="00AD33AA"/>
    <w:rsid w:val="00AD39ED"/>
    <w:rsid w:val="00AD5609"/>
    <w:rsid w:val="00AE1B0F"/>
    <w:rsid w:val="00AF0712"/>
    <w:rsid w:val="00AF0A2B"/>
    <w:rsid w:val="00AF0C89"/>
    <w:rsid w:val="00AF3DEF"/>
    <w:rsid w:val="00AF54E0"/>
    <w:rsid w:val="00B03328"/>
    <w:rsid w:val="00B14967"/>
    <w:rsid w:val="00B173F2"/>
    <w:rsid w:val="00B23F15"/>
    <w:rsid w:val="00B2510F"/>
    <w:rsid w:val="00B3008B"/>
    <w:rsid w:val="00B33CED"/>
    <w:rsid w:val="00B34E22"/>
    <w:rsid w:val="00B56A2E"/>
    <w:rsid w:val="00B62E5C"/>
    <w:rsid w:val="00B64C36"/>
    <w:rsid w:val="00B81B8C"/>
    <w:rsid w:val="00B856D8"/>
    <w:rsid w:val="00B95C15"/>
    <w:rsid w:val="00BB0A79"/>
    <w:rsid w:val="00BB53E9"/>
    <w:rsid w:val="00BC3F32"/>
    <w:rsid w:val="00BD08FA"/>
    <w:rsid w:val="00BD460A"/>
    <w:rsid w:val="00BE1538"/>
    <w:rsid w:val="00BE2042"/>
    <w:rsid w:val="00BE2B59"/>
    <w:rsid w:val="00BE3603"/>
    <w:rsid w:val="00BE64EE"/>
    <w:rsid w:val="00BF5635"/>
    <w:rsid w:val="00C10172"/>
    <w:rsid w:val="00C139F9"/>
    <w:rsid w:val="00C16D5D"/>
    <w:rsid w:val="00C21D35"/>
    <w:rsid w:val="00C2651B"/>
    <w:rsid w:val="00C300CE"/>
    <w:rsid w:val="00C3177A"/>
    <w:rsid w:val="00C466B4"/>
    <w:rsid w:val="00C47409"/>
    <w:rsid w:val="00C55682"/>
    <w:rsid w:val="00C57BC3"/>
    <w:rsid w:val="00C65551"/>
    <w:rsid w:val="00C659C5"/>
    <w:rsid w:val="00C858FA"/>
    <w:rsid w:val="00CA0F6D"/>
    <w:rsid w:val="00CB193F"/>
    <w:rsid w:val="00CB1FF7"/>
    <w:rsid w:val="00CB5E64"/>
    <w:rsid w:val="00CC03D2"/>
    <w:rsid w:val="00CD1868"/>
    <w:rsid w:val="00CD7F1F"/>
    <w:rsid w:val="00CE468D"/>
    <w:rsid w:val="00CF0D56"/>
    <w:rsid w:val="00CF1790"/>
    <w:rsid w:val="00CF41B3"/>
    <w:rsid w:val="00CF5E87"/>
    <w:rsid w:val="00CF6FC5"/>
    <w:rsid w:val="00D07EE5"/>
    <w:rsid w:val="00D12D27"/>
    <w:rsid w:val="00D13569"/>
    <w:rsid w:val="00D1745F"/>
    <w:rsid w:val="00D20119"/>
    <w:rsid w:val="00D21DCD"/>
    <w:rsid w:val="00D22A80"/>
    <w:rsid w:val="00D23FA1"/>
    <w:rsid w:val="00D24293"/>
    <w:rsid w:val="00D300A1"/>
    <w:rsid w:val="00D30486"/>
    <w:rsid w:val="00D33545"/>
    <w:rsid w:val="00D46362"/>
    <w:rsid w:val="00D47E07"/>
    <w:rsid w:val="00D50AF2"/>
    <w:rsid w:val="00D6177B"/>
    <w:rsid w:val="00D66793"/>
    <w:rsid w:val="00D75FB7"/>
    <w:rsid w:val="00D766B2"/>
    <w:rsid w:val="00D870A5"/>
    <w:rsid w:val="00D947E2"/>
    <w:rsid w:val="00DA6560"/>
    <w:rsid w:val="00DB6906"/>
    <w:rsid w:val="00DC3973"/>
    <w:rsid w:val="00DC62D9"/>
    <w:rsid w:val="00DD5637"/>
    <w:rsid w:val="00DD7152"/>
    <w:rsid w:val="00DE5A5A"/>
    <w:rsid w:val="00DF1D82"/>
    <w:rsid w:val="00DF589B"/>
    <w:rsid w:val="00E03FF3"/>
    <w:rsid w:val="00E06158"/>
    <w:rsid w:val="00E16D13"/>
    <w:rsid w:val="00E25AF1"/>
    <w:rsid w:val="00E27D92"/>
    <w:rsid w:val="00E367EA"/>
    <w:rsid w:val="00E47BB8"/>
    <w:rsid w:val="00E52349"/>
    <w:rsid w:val="00E54432"/>
    <w:rsid w:val="00E6091D"/>
    <w:rsid w:val="00E66E1F"/>
    <w:rsid w:val="00E7283D"/>
    <w:rsid w:val="00E812EA"/>
    <w:rsid w:val="00E814CF"/>
    <w:rsid w:val="00E86FD0"/>
    <w:rsid w:val="00E90D2E"/>
    <w:rsid w:val="00E95DC7"/>
    <w:rsid w:val="00E96A64"/>
    <w:rsid w:val="00E970DA"/>
    <w:rsid w:val="00E979E4"/>
    <w:rsid w:val="00E97AD0"/>
    <w:rsid w:val="00EA0DDF"/>
    <w:rsid w:val="00EA0DF9"/>
    <w:rsid w:val="00EA0EFF"/>
    <w:rsid w:val="00EA36C4"/>
    <w:rsid w:val="00EA5626"/>
    <w:rsid w:val="00EA5C6A"/>
    <w:rsid w:val="00EC2DE9"/>
    <w:rsid w:val="00EC6187"/>
    <w:rsid w:val="00EC65A4"/>
    <w:rsid w:val="00ED2AE9"/>
    <w:rsid w:val="00EE0C63"/>
    <w:rsid w:val="00EF184A"/>
    <w:rsid w:val="00EF43F0"/>
    <w:rsid w:val="00EF6189"/>
    <w:rsid w:val="00EF6448"/>
    <w:rsid w:val="00EF74A2"/>
    <w:rsid w:val="00F07D78"/>
    <w:rsid w:val="00F174FE"/>
    <w:rsid w:val="00F21338"/>
    <w:rsid w:val="00F25920"/>
    <w:rsid w:val="00F50BFC"/>
    <w:rsid w:val="00F64E89"/>
    <w:rsid w:val="00F6506F"/>
    <w:rsid w:val="00F65D2F"/>
    <w:rsid w:val="00F7646C"/>
    <w:rsid w:val="00F80ED8"/>
    <w:rsid w:val="00F81F49"/>
    <w:rsid w:val="00F85A6F"/>
    <w:rsid w:val="00F965A1"/>
    <w:rsid w:val="00FA0757"/>
    <w:rsid w:val="00FA417E"/>
    <w:rsid w:val="00FB2155"/>
    <w:rsid w:val="00FC3315"/>
    <w:rsid w:val="00FD5759"/>
    <w:rsid w:val="00FE1565"/>
    <w:rsid w:val="00FE59EC"/>
    <w:rsid w:val="00FF699D"/>
    <w:rsid w:val="00FF74BB"/>
    <w:rsid w:val="00FF7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CC2DE"/>
  <w15:docId w15:val="{785413E7-E5E8-44AB-8F76-4C6DA09D9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21C"/>
    <w:pPr>
      <w:spacing w:after="0" w:line="240" w:lineRule="auto"/>
    </w:pPr>
    <w:rPr>
      <w:rFonts w:ascii="Arial" w:eastAsia="Times New Roman" w:hAnsi="Arial" w:cs="Arial"/>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sid w:val="006A0B54"/>
    <w:rPr>
      <w:vertAlign w:val="superscript"/>
    </w:rPr>
  </w:style>
  <w:style w:type="paragraph" w:styleId="ListParagraph">
    <w:name w:val="List Paragraph"/>
    <w:basedOn w:val="Normal"/>
    <w:uiPriority w:val="34"/>
    <w:qFormat/>
    <w:rsid w:val="006A0B54"/>
    <w:pPr>
      <w:ind w:left="720"/>
      <w:contextualSpacing/>
    </w:pPr>
  </w:style>
  <w:style w:type="paragraph" w:styleId="NormalWeb">
    <w:name w:val="Normal (Web)"/>
    <w:basedOn w:val="Normal"/>
    <w:uiPriority w:val="99"/>
    <w:unhideWhenUsed/>
    <w:rsid w:val="007B3501"/>
    <w:pPr>
      <w:spacing w:before="100" w:beforeAutospacing="1" w:after="100" w:afterAutospacing="1"/>
    </w:pPr>
    <w:rPr>
      <w:rFonts w:ascii="Times New Roman" w:hAnsi="Times New Roman" w:cs="Times New Roman"/>
      <w:sz w:val="24"/>
      <w:szCs w:val="24"/>
    </w:rPr>
  </w:style>
  <w:style w:type="table" w:styleId="TableGrid">
    <w:name w:val="Table Grid"/>
    <w:basedOn w:val="TableNormal"/>
    <w:uiPriority w:val="39"/>
    <w:rsid w:val="00503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E30D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0DF"/>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E27D92"/>
    <w:rPr>
      <w:sz w:val="16"/>
      <w:szCs w:val="16"/>
    </w:rPr>
  </w:style>
  <w:style w:type="paragraph" w:styleId="CommentText">
    <w:name w:val="annotation text"/>
    <w:basedOn w:val="Normal"/>
    <w:link w:val="CommentTextChar"/>
    <w:uiPriority w:val="99"/>
    <w:unhideWhenUsed/>
    <w:rsid w:val="00E27D92"/>
  </w:style>
  <w:style w:type="character" w:customStyle="1" w:styleId="CommentTextChar">
    <w:name w:val="Comment Text Char"/>
    <w:basedOn w:val="DefaultParagraphFont"/>
    <w:link w:val="CommentText"/>
    <w:uiPriority w:val="99"/>
    <w:rsid w:val="00E27D92"/>
    <w:rPr>
      <w:rFonts w:ascii="Arial" w:eastAsia="Times New Roman" w:hAnsi="Arial" w:cs="Arial"/>
      <w:sz w:val="20"/>
      <w:szCs w:val="20"/>
    </w:rPr>
  </w:style>
  <w:style w:type="paragraph" w:styleId="CommentSubject">
    <w:name w:val="annotation subject"/>
    <w:basedOn w:val="CommentText"/>
    <w:next w:val="CommentText"/>
    <w:link w:val="CommentSubjectChar"/>
    <w:uiPriority w:val="99"/>
    <w:semiHidden/>
    <w:unhideWhenUsed/>
    <w:rsid w:val="00E27D92"/>
    <w:rPr>
      <w:b/>
      <w:bCs/>
    </w:rPr>
  </w:style>
  <w:style w:type="character" w:customStyle="1" w:styleId="CommentSubjectChar">
    <w:name w:val="Comment Subject Char"/>
    <w:basedOn w:val="CommentTextChar"/>
    <w:link w:val="CommentSubject"/>
    <w:uiPriority w:val="99"/>
    <w:semiHidden/>
    <w:rsid w:val="00E27D92"/>
    <w:rPr>
      <w:rFonts w:ascii="Arial" w:eastAsia="Times New Roman" w:hAnsi="Arial" w:cs="Arial"/>
      <w:b/>
      <w:bCs/>
      <w:sz w:val="20"/>
      <w:szCs w:val="20"/>
    </w:rPr>
  </w:style>
  <w:style w:type="paragraph" w:styleId="Revision">
    <w:name w:val="Revision"/>
    <w:hidden/>
    <w:uiPriority w:val="99"/>
    <w:semiHidden/>
    <w:rsid w:val="00922E0F"/>
    <w:pPr>
      <w:spacing w:after="0" w:line="240" w:lineRule="auto"/>
    </w:pPr>
    <w:rPr>
      <w:rFonts w:ascii="Arial" w:eastAsia="Times New Roman" w:hAnsi="Arial" w:cs="Arial"/>
      <w:sz w:val="20"/>
      <w:szCs w:val="20"/>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nhideWhenUsed/>
    <w:rsid w:val="000B6A3A"/>
    <w:rPr>
      <w:rFonts w:ascii="Times New Roman" w:eastAsia="Calibri" w:hAnsi="Times New Roman" w:cs="Times New Roman"/>
    </w:rPr>
  </w:style>
  <w:style w:type="character" w:customStyle="1" w:styleId="FootnoteTextChar">
    <w:name w:val="Footnote Text Char"/>
    <w:aliases w:val="Footnote Text Char Char Char Char Char Char1,Footnote Text Char Char Char Char Char Char Ch Char Char1,Footnote Text Char Char Char Char Char Char Ch Char Char Char Char1,ARM footnote Text Char,Footnote Text Char1 Char, Cha Char1"/>
    <w:basedOn w:val="DefaultParagraphFont"/>
    <w:link w:val="FootnoteText"/>
    <w:uiPriority w:val="99"/>
    <w:rsid w:val="000B6A3A"/>
    <w:rPr>
      <w:rFonts w:ascii="Times New Roman" w:eastAsia="Calibri" w:hAnsi="Times New Roman" w:cs="Times New Roman"/>
      <w:sz w:val="20"/>
      <w:szCs w:val="20"/>
    </w:rPr>
  </w:style>
  <w:style w:type="paragraph" w:customStyle="1" w:styleId="19">
    <w:name w:val="19"/>
    <w:basedOn w:val="Normal"/>
    <w:semiHidden/>
    <w:rsid w:val="009F78E8"/>
    <w:pPr>
      <w:spacing w:after="160" w:line="240" w:lineRule="exact"/>
    </w:pPr>
    <w:rPr>
      <w:sz w:val="22"/>
      <w:szCs w:val="22"/>
    </w:rPr>
  </w:style>
  <w:style w:type="paragraph" w:styleId="Header">
    <w:name w:val="header"/>
    <w:basedOn w:val="Normal"/>
    <w:link w:val="HeaderChar"/>
    <w:uiPriority w:val="99"/>
    <w:unhideWhenUsed/>
    <w:rsid w:val="00345A76"/>
    <w:pPr>
      <w:tabs>
        <w:tab w:val="center" w:pos="4680"/>
        <w:tab w:val="right" w:pos="9360"/>
      </w:tabs>
    </w:pPr>
  </w:style>
  <w:style w:type="character" w:customStyle="1" w:styleId="HeaderChar">
    <w:name w:val="Header Char"/>
    <w:basedOn w:val="DefaultParagraphFont"/>
    <w:link w:val="Header"/>
    <w:uiPriority w:val="99"/>
    <w:rsid w:val="00345A76"/>
    <w:rPr>
      <w:rFonts w:ascii="Arial" w:eastAsia="Times New Roman" w:hAnsi="Arial" w:cs="Arial"/>
      <w:sz w:val="20"/>
      <w:szCs w:val="20"/>
    </w:rPr>
  </w:style>
  <w:style w:type="paragraph" w:styleId="Footer">
    <w:name w:val="footer"/>
    <w:basedOn w:val="Normal"/>
    <w:link w:val="FooterChar"/>
    <w:uiPriority w:val="99"/>
    <w:unhideWhenUsed/>
    <w:rsid w:val="00345A76"/>
    <w:pPr>
      <w:tabs>
        <w:tab w:val="center" w:pos="4680"/>
        <w:tab w:val="right" w:pos="9360"/>
      </w:tabs>
    </w:pPr>
  </w:style>
  <w:style w:type="character" w:customStyle="1" w:styleId="FooterChar">
    <w:name w:val="Footer Char"/>
    <w:basedOn w:val="DefaultParagraphFont"/>
    <w:link w:val="Footer"/>
    <w:uiPriority w:val="99"/>
    <w:rsid w:val="00345A76"/>
    <w:rPr>
      <w:rFonts w:ascii="Arial" w:eastAsia="Times New Roman" w:hAnsi="Arial" w:cs="Arial"/>
      <w:sz w:val="20"/>
      <w:szCs w:val="20"/>
    </w:rPr>
  </w:style>
  <w:style w:type="character" w:customStyle="1" w:styleId="CharCharChar">
    <w:name w:val="Char Char Char"/>
    <w:rsid w:val="00345A76"/>
    <w:rPr>
      <w:rFonts w:ascii=".VnTime" w:hAnsi=".VnTime"/>
      <w:b/>
      <w:bCs/>
      <w:i/>
      <w:iCs/>
      <w:sz w:val="26"/>
      <w:szCs w:val="26"/>
      <w:lang w:val="en-US" w:eastAsia="en-US" w:bidi="ar-SA"/>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Footnote Text Char Char1,ARM footnote Text Char1, Cha Char"/>
    <w:rsid w:val="00345A76"/>
    <w:rPr>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978">
      <w:bodyDiv w:val="1"/>
      <w:marLeft w:val="0"/>
      <w:marRight w:val="0"/>
      <w:marTop w:val="0"/>
      <w:marBottom w:val="0"/>
      <w:divBdr>
        <w:top w:val="none" w:sz="0" w:space="0" w:color="auto"/>
        <w:left w:val="none" w:sz="0" w:space="0" w:color="auto"/>
        <w:bottom w:val="none" w:sz="0" w:space="0" w:color="auto"/>
        <w:right w:val="none" w:sz="0" w:space="0" w:color="auto"/>
      </w:divBdr>
    </w:div>
    <w:div w:id="87578363">
      <w:bodyDiv w:val="1"/>
      <w:marLeft w:val="0"/>
      <w:marRight w:val="0"/>
      <w:marTop w:val="0"/>
      <w:marBottom w:val="0"/>
      <w:divBdr>
        <w:top w:val="none" w:sz="0" w:space="0" w:color="auto"/>
        <w:left w:val="none" w:sz="0" w:space="0" w:color="auto"/>
        <w:bottom w:val="none" w:sz="0" w:space="0" w:color="auto"/>
        <w:right w:val="none" w:sz="0" w:space="0" w:color="auto"/>
      </w:divBdr>
    </w:div>
    <w:div w:id="195117349">
      <w:bodyDiv w:val="1"/>
      <w:marLeft w:val="0"/>
      <w:marRight w:val="0"/>
      <w:marTop w:val="0"/>
      <w:marBottom w:val="0"/>
      <w:divBdr>
        <w:top w:val="none" w:sz="0" w:space="0" w:color="auto"/>
        <w:left w:val="none" w:sz="0" w:space="0" w:color="auto"/>
        <w:bottom w:val="none" w:sz="0" w:space="0" w:color="auto"/>
        <w:right w:val="none" w:sz="0" w:space="0" w:color="auto"/>
      </w:divBdr>
    </w:div>
    <w:div w:id="348679889">
      <w:bodyDiv w:val="1"/>
      <w:marLeft w:val="0"/>
      <w:marRight w:val="0"/>
      <w:marTop w:val="0"/>
      <w:marBottom w:val="0"/>
      <w:divBdr>
        <w:top w:val="none" w:sz="0" w:space="0" w:color="auto"/>
        <w:left w:val="none" w:sz="0" w:space="0" w:color="auto"/>
        <w:bottom w:val="none" w:sz="0" w:space="0" w:color="auto"/>
        <w:right w:val="none" w:sz="0" w:space="0" w:color="auto"/>
      </w:divBdr>
    </w:div>
    <w:div w:id="563955524">
      <w:bodyDiv w:val="1"/>
      <w:marLeft w:val="0"/>
      <w:marRight w:val="0"/>
      <w:marTop w:val="0"/>
      <w:marBottom w:val="0"/>
      <w:divBdr>
        <w:top w:val="none" w:sz="0" w:space="0" w:color="auto"/>
        <w:left w:val="none" w:sz="0" w:space="0" w:color="auto"/>
        <w:bottom w:val="none" w:sz="0" w:space="0" w:color="auto"/>
        <w:right w:val="none" w:sz="0" w:space="0" w:color="auto"/>
      </w:divBdr>
    </w:div>
    <w:div w:id="581453785">
      <w:bodyDiv w:val="1"/>
      <w:marLeft w:val="0"/>
      <w:marRight w:val="0"/>
      <w:marTop w:val="0"/>
      <w:marBottom w:val="0"/>
      <w:divBdr>
        <w:top w:val="none" w:sz="0" w:space="0" w:color="auto"/>
        <w:left w:val="none" w:sz="0" w:space="0" w:color="auto"/>
        <w:bottom w:val="none" w:sz="0" w:space="0" w:color="auto"/>
        <w:right w:val="none" w:sz="0" w:space="0" w:color="auto"/>
      </w:divBdr>
    </w:div>
    <w:div w:id="581724846">
      <w:bodyDiv w:val="1"/>
      <w:marLeft w:val="0"/>
      <w:marRight w:val="0"/>
      <w:marTop w:val="0"/>
      <w:marBottom w:val="0"/>
      <w:divBdr>
        <w:top w:val="none" w:sz="0" w:space="0" w:color="auto"/>
        <w:left w:val="none" w:sz="0" w:space="0" w:color="auto"/>
        <w:bottom w:val="none" w:sz="0" w:space="0" w:color="auto"/>
        <w:right w:val="none" w:sz="0" w:space="0" w:color="auto"/>
      </w:divBdr>
    </w:div>
    <w:div w:id="722948970">
      <w:bodyDiv w:val="1"/>
      <w:marLeft w:val="0"/>
      <w:marRight w:val="0"/>
      <w:marTop w:val="0"/>
      <w:marBottom w:val="0"/>
      <w:divBdr>
        <w:top w:val="none" w:sz="0" w:space="0" w:color="auto"/>
        <w:left w:val="none" w:sz="0" w:space="0" w:color="auto"/>
        <w:bottom w:val="none" w:sz="0" w:space="0" w:color="auto"/>
        <w:right w:val="none" w:sz="0" w:space="0" w:color="auto"/>
      </w:divBdr>
    </w:div>
    <w:div w:id="799959361">
      <w:bodyDiv w:val="1"/>
      <w:marLeft w:val="0"/>
      <w:marRight w:val="0"/>
      <w:marTop w:val="0"/>
      <w:marBottom w:val="0"/>
      <w:divBdr>
        <w:top w:val="none" w:sz="0" w:space="0" w:color="auto"/>
        <w:left w:val="none" w:sz="0" w:space="0" w:color="auto"/>
        <w:bottom w:val="none" w:sz="0" w:space="0" w:color="auto"/>
        <w:right w:val="none" w:sz="0" w:space="0" w:color="auto"/>
      </w:divBdr>
    </w:div>
    <w:div w:id="914436652">
      <w:bodyDiv w:val="1"/>
      <w:marLeft w:val="0"/>
      <w:marRight w:val="0"/>
      <w:marTop w:val="0"/>
      <w:marBottom w:val="0"/>
      <w:divBdr>
        <w:top w:val="none" w:sz="0" w:space="0" w:color="auto"/>
        <w:left w:val="none" w:sz="0" w:space="0" w:color="auto"/>
        <w:bottom w:val="none" w:sz="0" w:space="0" w:color="auto"/>
        <w:right w:val="none" w:sz="0" w:space="0" w:color="auto"/>
      </w:divBdr>
    </w:div>
    <w:div w:id="1132137285">
      <w:bodyDiv w:val="1"/>
      <w:marLeft w:val="0"/>
      <w:marRight w:val="0"/>
      <w:marTop w:val="0"/>
      <w:marBottom w:val="0"/>
      <w:divBdr>
        <w:top w:val="none" w:sz="0" w:space="0" w:color="auto"/>
        <w:left w:val="none" w:sz="0" w:space="0" w:color="auto"/>
        <w:bottom w:val="none" w:sz="0" w:space="0" w:color="auto"/>
        <w:right w:val="none" w:sz="0" w:space="0" w:color="auto"/>
      </w:divBdr>
    </w:div>
    <w:div w:id="1241717632">
      <w:bodyDiv w:val="1"/>
      <w:marLeft w:val="0"/>
      <w:marRight w:val="0"/>
      <w:marTop w:val="0"/>
      <w:marBottom w:val="0"/>
      <w:divBdr>
        <w:top w:val="none" w:sz="0" w:space="0" w:color="auto"/>
        <w:left w:val="none" w:sz="0" w:space="0" w:color="auto"/>
        <w:bottom w:val="none" w:sz="0" w:space="0" w:color="auto"/>
        <w:right w:val="none" w:sz="0" w:space="0" w:color="auto"/>
      </w:divBdr>
    </w:div>
    <w:div w:id="1309555540">
      <w:bodyDiv w:val="1"/>
      <w:marLeft w:val="0"/>
      <w:marRight w:val="0"/>
      <w:marTop w:val="0"/>
      <w:marBottom w:val="0"/>
      <w:divBdr>
        <w:top w:val="none" w:sz="0" w:space="0" w:color="auto"/>
        <w:left w:val="none" w:sz="0" w:space="0" w:color="auto"/>
        <w:bottom w:val="none" w:sz="0" w:space="0" w:color="auto"/>
        <w:right w:val="none" w:sz="0" w:space="0" w:color="auto"/>
      </w:divBdr>
    </w:div>
    <w:div w:id="1419329354">
      <w:bodyDiv w:val="1"/>
      <w:marLeft w:val="0"/>
      <w:marRight w:val="0"/>
      <w:marTop w:val="0"/>
      <w:marBottom w:val="0"/>
      <w:divBdr>
        <w:top w:val="none" w:sz="0" w:space="0" w:color="auto"/>
        <w:left w:val="none" w:sz="0" w:space="0" w:color="auto"/>
        <w:bottom w:val="none" w:sz="0" w:space="0" w:color="auto"/>
        <w:right w:val="none" w:sz="0" w:space="0" w:color="auto"/>
      </w:divBdr>
    </w:div>
    <w:div w:id="1931622458">
      <w:bodyDiv w:val="1"/>
      <w:marLeft w:val="0"/>
      <w:marRight w:val="0"/>
      <w:marTop w:val="0"/>
      <w:marBottom w:val="0"/>
      <w:divBdr>
        <w:top w:val="none" w:sz="0" w:space="0" w:color="auto"/>
        <w:left w:val="none" w:sz="0" w:space="0" w:color="auto"/>
        <w:bottom w:val="none" w:sz="0" w:space="0" w:color="auto"/>
        <w:right w:val="none" w:sz="0" w:space="0" w:color="auto"/>
      </w:divBdr>
    </w:div>
    <w:div w:id="209597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ce406c4-b204-4b77-b883-d276597e607c" xsi:nil="true"/>
    <lcf76f155ced4ddcb4097134ff3c332f xmlns="f8a0afd4-4b25-40ac-940d-e92483d0ca7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Tài liệu" ma:contentTypeID="0x010100CC96E59783B9B044BFC42F1271966126" ma:contentTypeVersion="19" ma:contentTypeDescription="Tạo tài liệu mới." ma:contentTypeScope="" ma:versionID="4a13345357cb505cc66f84693762b7d4">
  <xsd:schema xmlns:xsd="http://www.w3.org/2001/XMLSchema" xmlns:xs="http://www.w3.org/2001/XMLSchema" xmlns:p="http://schemas.microsoft.com/office/2006/metadata/properties" xmlns:ns2="8ce406c4-b204-4b77-b883-d276597e607c" xmlns:ns3="f8a0afd4-4b25-40ac-940d-e92483d0ca7e" targetNamespace="http://schemas.microsoft.com/office/2006/metadata/properties" ma:root="true" ma:fieldsID="ce16735667c481414f0b397acb339246" ns2:_="" ns3:_="">
    <xsd:import namespace="8ce406c4-b204-4b77-b883-d276597e607c"/>
    <xsd:import namespace="f8a0afd4-4b25-40ac-940d-e92483d0ca7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DateTaken" minOccurs="0"/>
                <xsd:element ref="ns3:MediaServiceAutoTags" minOccurs="0"/>
                <xsd:element ref="ns3:MediaServiceGenerationTime" minOccurs="0"/>
                <xsd:element ref="ns3:MediaServiceEventHashCode" minOccurs="0"/>
                <xsd:element ref="ns3:MediaServiceKeyPoints" minOccurs="0"/>
                <xsd:element ref="ns3:MediaServiceOCR" minOccurs="0"/>
                <xsd:element ref="ns3:MediaLengthInSeconds" minOccurs="0"/>
                <xsd:element ref="ns3:MediaServiceLocation" minOccurs="0"/>
                <xsd:element ref="ns3:lcf76f155ced4ddcb4097134ff3c332f" minOccurs="0"/>
                <xsd:element ref="ns2:TaxCatchAll" minOccurs="0"/>
                <xsd:element ref="ns3:MediaServiceObjectDetectorVersions" minOccurs="0"/>
                <xsd:element ref="ns3:MediaServiceSearchPropertie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e406c4-b204-4b77-b883-d276597e607c" elementFormDefault="qualified">
    <xsd:import namespace="http://schemas.microsoft.com/office/2006/documentManagement/types"/>
    <xsd:import namespace="http://schemas.microsoft.com/office/infopath/2007/PartnerControls"/>
    <xsd:element name="SharedWithUsers" ma:index="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internalName="SharedWithDetails" ma:readOnly="true">
      <xsd:simpleType>
        <xsd:restriction base="dms:Note">
          <xsd:maxLength value="255"/>
        </xsd:restriction>
      </xsd:simpleType>
    </xsd:element>
    <xsd:element name="TaxCatchAll" ma:index="23" nillable="true" ma:displayName="Taxonomy Catch All Column" ma:hidden="true" ma:list="{baab447f-ca01-45cf-b5ef-1a2ea23eb964}" ma:internalName="TaxCatchAll" ma:showField="CatchAllData" ma:web="8ce406c4-b204-4b77-b883-d276597e607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8a0afd4-4b25-40ac-940d-e92483d0ca7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Thẻ Hình ảnh" ma:readOnly="false" ma:fieldId="{5cf76f15-5ced-4ddc-b409-7134ff3c332f}" ma:taxonomyMulti="true" ma:sspId="b031f4fb-fcb7-497b-b878-da80237bbfe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CB0A44-0791-47BC-B4A1-E89F4FF555E9}">
  <ds:schemaRefs>
    <ds:schemaRef ds:uri="http://schemas.microsoft.com/office/2006/metadata/properties"/>
    <ds:schemaRef ds:uri="http://schemas.microsoft.com/office/infopath/2007/PartnerControls"/>
    <ds:schemaRef ds:uri="8ce406c4-b204-4b77-b883-d276597e607c"/>
    <ds:schemaRef ds:uri="f8a0afd4-4b25-40ac-940d-e92483d0ca7e"/>
  </ds:schemaRefs>
</ds:datastoreItem>
</file>

<file path=customXml/itemProps2.xml><?xml version="1.0" encoding="utf-8"?>
<ds:datastoreItem xmlns:ds="http://schemas.openxmlformats.org/officeDocument/2006/customXml" ds:itemID="{6F84BCC4-0CCF-46A0-B533-B85764468DDC}">
  <ds:schemaRefs>
    <ds:schemaRef ds:uri="http://schemas.microsoft.com/sharepoint/v3/contenttype/forms"/>
  </ds:schemaRefs>
</ds:datastoreItem>
</file>

<file path=customXml/itemProps3.xml><?xml version="1.0" encoding="utf-8"?>
<ds:datastoreItem xmlns:ds="http://schemas.openxmlformats.org/officeDocument/2006/customXml" ds:itemID="{F705E49C-4D5D-4581-ADA9-F90423BEF74D}">
  <ds:schemaRefs>
    <ds:schemaRef ds:uri="http://schemas.openxmlformats.org/officeDocument/2006/bibliography"/>
  </ds:schemaRefs>
</ds:datastoreItem>
</file>

<file path=customXml/itemProps4.xml><?xml version="1.0" encoding="utf-8"?>
<ds:datastoreItem xmlns:ds="http://schemas.openxmlformats.org/officeDocument/2006/customXml" ds:itemID="{585A3F5D-BC57-451B-877F-3A47B26BA89E}"/>
</file>

<file path=docProps/app.xml><?xml version="1.0" encoding="utf-8"?>
<Properties xmlns="http://schemas.openxmlformats.org/officeDocument/2006/extended-properties" xmlns:vt="http://schemas.openxmlformats.org/officeDocument/2006/docPropsVTypes">
  <Template>Normal.dotm</Template>
  <TotalTime>708</TotalTime>
  <Pages>11</Pages>
  <Words>1885</Words>
  <Characters>10750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quangnpn.itl@gmail.com</dc:creator>
  <cp:keywords/>
  <cp:lastModifiedBy>Drew Intern 13</cp:lastModifiedBy>
  <cp:revision>182</cp:revision>
  <cp:lastPrinted>2020-08-31T18:48:00Z</cp:lastPrinted>
  <dcterms:created xsi:type="dcterms:W3CDTF">2021-01-30T01:07:00Z</dcterms:created>
  <dcterms:modified xsi:type="dcterms:W3CDTF">2025-01-19T08:04:00Z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0x010100CC96E59783B9B044BFC42F1271966126</vt:lpwstr>
  </property>
  <property fmtid="{D5CDD505-2E9C-101B-9397-08002B2CF9AE}" pid="3" name="Order">
    <vt:r8>776400</vt:r8>
  </property>
  <property fmtid="{D5CDD505-2E9C-101B-9397-08002B2CF9AE}" pid="4" name="MediaServiceImageTags">
    <vt:lpwstr/>
  </property>
</Properties>
</file>
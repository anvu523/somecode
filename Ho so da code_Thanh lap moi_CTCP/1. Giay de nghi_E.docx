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340BE" w14:textId="77777777" w:rsidR="009B4048" w:rsidRPr="009B4048" w:rsidRDefault="009B4048" w:rsidP="009B4048">
      <w:pPr>
        <w:widowControl w:val="0"/>
        <w:adjustRightInd w:val="0"/>
        <w:snapToGrid w:val="0"/>
        <w:spacing w:line="252" w:lineRule="auto"/>
        <w:jc w:val="center"/>
        <w:rPr>
          <w:rFonts w:ascii="Times New Roman" w:hAnsi="Times New Roman" w:cs="Times New Roman"/>
          <w:sz w:val="24"/>
          <w:szCs w:val="24"/>
          <w:lang w:eastAsia="vi-VN"/>
        </w:rPr>
      </w:pPr>
      <w:r w:rsidRPr="009B4048">
        <w:rPr>
          <w:rFonts w:ascii="Times New Roman" w:hAnsi="Times New Roman" w:cs="Times New Roman"/>
          <w:b/>
          <w:bCs/>
          <w:sz w:val="24"/>
          <w:szCs w:val="24"/>
          <w:lang w:eastAsia="vi-VN"/>
        </w:rPr>
        <w:t>SOCIALIST REPUBLIC OF VIET NAM</w:t>
      </w:r>
    </w:p>
    <w:p w14:paraId="6667A811" w14:textId="77777777" w:rsidR="009B4048" w:rsidRPr="009B4048" w:rsidRDefault="009B4048" w:rsidP="009B4048">
      <w:pPr>
        <w:spacing w:line="252" w:lineRule="auto"/>
        <w:jc w:val="center"/>
        <w:rPr>
          <w:rFonts w:ascii="Times New Roman" w:hAnsi="Times New Roman" w:cs="Times New Roman"/>
          <w:b/>
          <w:bCs/>
          <w:sz w:val="24"/>
          <w:szCs w:val="24"/>
        </w:rPr>
      </w:pPr>
      <w:r w:rsidRPr="009B4048">
        <w:rPr>
          <w:rFonts w:ascii="Times New Roman" w:hAnsi="Times New Roman" w:cs="Times New Roman"/>
          <w:b/>
          <w:bCs/>
          <w:sz w:val="24"/>
          <w:szCs w:val="24"/>
          <w:lang w:eastAsia="vi-VN"/>
        </w:rPr>
        <w:t>Independence – Freedom – Happiness</w:t>
      </w:r>
    </w:p>
    <w:p w14:paraId="7318F29C" w14:textId="2B003F15" w:rsidR="006A0B54" w:rsidRPr="00391B4A" w:rsidRDefault="006A0B54" w:rsidP="00A951DC">
      <w:pPr>
        <w:tabs>
          <w:tab w:val="left" w:leader="dot" w:pos="4320"/>
          <w:tab w:val="right" w:leader="dot" w:pos="8280"/>
        </w:tabs>
        <w:jc w:val="center"/>
        <w:rPr>
          <w:rFonts w:ascii="Times New Roman" w:hAnsi="Times New Roman" w:cs="Times New Roman"/>
          <w:b/>
          <w:bCs/>
          <w:sz w:val="24"/>
          <w:szCs w:val="24"/>
        </w:rPr>
      </w:pPr>
      <w:r w:rsidRPr="00391B4A">
        <w:rPr>
          <w:rFonts w:ascii="Times New Roman" w:hAnsi="Times New Roman" w:cs="Times New Roman"/>
          <w:b/>
          <w:bCs/>
          <w:sz w:val="24"/>
          <w:szCs w:val="24"/>
        </w:rPr>
        <w:t>----------------</w:t>
      </w:r>
    </w:p>
    <w:p w14:paraId="1F2032F9" w14:textId="1FE74BCE" w:rsidR="006A0B54" w:rsidRPr="00391B4A" w:rsidRDefault="009E5BDB" w:rsidP="00A951DC">
      <w:pPr>
        <w:tabs>
          <w:tab w:val="left" w:leader="dot" w:pos="4320"/>
          <w:tab w:val="right" w:leader="dot" w:pos="8280"/>
        </w:tabs>
        <w:jc w:val="right"/>
        <w:rPr>
          <w:rFonts w:ascii="Times New Roman" w:hAnsi="Times New Roman" w:cs="Times New Roman"/>
          <w:i/>
          <w:iCs/>
          <w:sz w:val="24"/>
          <w:szCs w:val="24"/>
        </w:rPr>
      </w:pPr>
      <w:commentRangeStart w:id="0"/>
      <w:r w:rsidRPr="009E5BDB">
        <w:rPr>
          <w:rFonts w:ascii="Times New Roman" w:hAnsi="Times New Roman" w:cs="Times New Roman"/>
          <w:i/>
          <w:iCs/>
          <w:color w:val="FF0000"/>
          <w:sz w:val="24"/>
          <w:szCs w:val="24"/>
        </w:rPr>
        <w:t>[TINHTHANHPHODPI_thuong_TA]</w:t>
      </w:r>
      <w:commentRangeEnd w:id="0"/>
      <w:r>
        <w:rPr>
          <w:rStyle w:val="CommentReference"/>
        </w:rPr>
        <w:commentReference w:id="0"/>
      </w:r>
      <w:r w:rsidR="009B4048">
        <w:rPr>
          <w:rFonts w:ascii="Times New Roman" w:hAnsi="Times New Roman" w:cs="Times New Roman"/>
          <w:i/>
          <w:iCs/>
          <w:sz w:val="24"/>
          <w:szCs w:val="24"/>
        </w:rPr>
        <w:t xml:space="preserve">, date </w:t>
      </w:r>
      <w:r w:rsidR="007A4223">
        <w:rPr>
          <w:rFonts w:ascii="Times New Roman" w:hAnsi="Times New Roman" w:cs="Times New Roman"/>
          <w:i/>
          <w:iCs/>
          <w:sz w:val="24"/>
          <w:szCs w:val="24"/>
        </w:rPr>
        <w:t>______________________</w:t>
      </w:r>
    </w:p>
    <w:p w14:paraId="7BECBE3B" w14:textId="77777777" w:rsidR="00A0122D" w:rsidRPr="00391B4A" w:rsidRDefault="00A0122D" w:rsidP="00A951DC">
      <w:pPr>
        <w:tabs>
          <w:tab w:val="left" w:leader="dot" w:pos="4320"/>
          <w:tab w:val="right" w:leader="dot" w:pos="8280"/>
        </w:tabs>
        <w:jc w:val="right"/>
        <w:rPr>
          <w:rFonts w:ascii="Times New Roman" w:hAnsi="Times New Roman" w:cs="Times New Roman"/>
          <w:i/>
          <w:iCs/>
          <w:sz w:val="24"/>
          <w:szCs w:val="24"/>
        </w:rPr>
      </w:pPr>
    </w:p>
    <w:p w14:paraId="062AFB27" w14:textId="77777777" w:rsidR="00CC3066" w:rsidRPr="00CC3066" w:rsidRDefault="00CC3066" w:rsidP="00CC3066">
      <w:pPr>
        <w:suppressAutoHyphens/>
        <w:spacing w:line="252" w:lineRule="auto"/>
        <w:jc w:val="center"/>
        <w:rPr>
          <w:rFonts w:ascii="Times New Roman" w:hAnsi="Times New Roman" w:cs="Times New Roman"/>
          <w:b/>
          <w:bCs/>
          <w:sz w:val="24"/>
          <w:szCs w:val="24"/>
          <w:lang w:eastAsia="zh-CN"/>
        </w:rPr>
      </w:pPr>
      <w:r w:rsidRPr="00CC3066">
        <w:rPr>
          <w:rFonts w:ascii="Times New Roman" w:hAnsi="Times New Roman" w:cs="Times New Roman"/>
          <w:b/>
          <w:bCs/>
          <w:sz w:val="24"/>
          <w:szCs w:val="24"/>
          <w:lang w:eastAsia="zh-CN"/>
        </w:rPr>
        <w:t>APPLICATION FOR ESTABLISING JOINT STOCK COMPANY</w:t>
      </w:r>
    </w:p>
    <w:p w14:paraId="51C5F8D7" w14:textId="77777777" w:rsidR="00A0122D" w:rsidRPr="00391B4A" w:rsidRDefault="00A0122D" w:rsidP="00A951DC">
      <w:pPr>
        <w:tabs>
          <w:tab w:val="left" w:leader="dot" w:pos="4320"/>
          <w:tab w:val="right" w:leader="dot" w:pos="8280"/>
        </w:tabs>
        <w:jc w:val="center"/>
        <w:rPr>
          <w:rFonts w:ascii="Times New Roman" w:hAnsi="Times New Roman" w:cs="Times New Roman"/>
          <w:sz w:val="24"/>
          <w:szCs w:val="24"/>
          <w:lang w:eastAsia="zh-CN"/>
        </w:rPr>
      </w:pPr>
    </w:p>
    <w:p w14:paraId="2D7550F5" w14:textId="72B2B648" w:rsidR="00E7071C" w:rsidRPr="00E7071C" w:rsidRDefault="00E7071C" w:rsidP="00E7071C">
      <w:pPr>
        <w:suppressAutoHyphens/>
        <w:spacing w:line="252" w:lineRule="auto"/>
        <w:jc w:val="center"/>
        <w:rPr>
          <w:rFonts w:ascii="Times New Roman" w:hAnsi="Times New Roman" w:cs="Times New Roman"/>
          <w:b/>
          <w:sz w:val="24"/>
          <w:szCs w:val="24"/>
          <w:lang w:eastAsia="zh-CN"/>
        </w:rPr>
      </w:pPr>
      <w:r w:rsidRPr="00E7071C">
        <w:rPr>
          <w:rFonts w:ascii="Times New Roman" w:hAnsi="Times New Roman" w:cs="Times New Roman"/>
          <w:b/>
          <w:sz w:val="24"/>
          <w:szCs w:val="24"/>
          <w:lang w:eastAsia="zh-CN"/>
        </w:rPr>
        <w:t xml:space="preserve">TO: THE BUSINESS REGISTRATION DIVISION OF </w:t>
      </w:r>
      <w:r w:rsidR="00153A60" w:rsidRPr="00153A60">
        <w:rPr>
          <w:rFonts w:ascii="Times New Roman" w:hAnsi="Times New Roman" w:cs="Times New Roman"/>
          <w:b/>
          <w:color w:val="FF0000"/>
          <w:sz w:val="24"/>
          <w:szCs w:val="24"/>
          <w:lang w:eastAsia="zh-CN"/>
        </w:rPr>
        <w:t>[TINHTHANHPHODPI_TA]</w:t>
      </w:r>
    </w:p>
    <w:p w14:paraId="50C99876" w14:textId="77777777" w:rsidR="00A0122D" w:rsidRPr="00391B4A" w:rsidRDefault="00A0122D" w:rsidP="00A951DC">
      <w:pPr>
        <w:tabs>
          <w:tab w:val="left" w:leader="dot" w:pos="4320"/>
          <w:tab w:val="right" w:leader="dot" w:pos="8280"/>
        </w:tabs>
        <w:jc w:val="center"/>
        <w:rPr>
          <w:rFonts w:ascii="Times New Roman" w:hAnsi="Times New Roman" w:cs="Times New Roman"/>
          <w:b/>
          <w:sz w:val="24"/>
          <w:szCs w:val="24"/>
          <w:lang w:eastAsia="zh-CN"/>
        </w:rPr>
      </w:pPr>
    </w:p>
    <w:p w14:paraId="79B9A6F4" w14:textId="6ECEF378" w:rsidR="00A147A1" w:rsidRPr="00391B4A" w:rsidRDefault="0026783B" w:rsidP="00A951DC">
      <w:pPr>
        <w:tabs>
          <w:tab w:val="left" w:leader="dot" w:pos="4320"/>
          <w:tab w:val="right" w:leader="dot" w:pos="8280"/>
        </w:tabs>
        <w:rPr>
          <w:rFonts w:ascii="Times New Roman" w:hAnsi="Times New Roman" w:cs="Times New Roman"/>
          <w:b/>
          <w:sz w:val="24"/>
          <w:szCs w:val="24"/>
          <w:lang w:eastAsia="zh-CN"/>
        </w:rPr>
      </w:pPr>
      <w:r>
        <w:rPr>
          <w:rFonts w:ascii="Times New Roman" w:hAnsi="Times New Roman" w:cs="Times New Roman"/>
          <w:sz w:val="24"/>
          <w:szCs w:val="24"/>
          <w:lang w:eastAsia="zh-CN"/>
        </w:rPr>
        <w:t>I</w:t>
      </w:r>
      <w:r w:rsidR="009F78E8" w:rsidRPr="00391B4A">
        <w:rPr>
          <w:rStyle w:val="FootnoteReference"/>
          <w:rFonts w:ascii="Times New Roman" w:hAnsi="Times New Roman" w:cs="Times New Roman"/>
          <w:sz w:val="24"/>
          <w:szCs w:val="24"/>
          <w:lang w:eastAsia="zh-CN"/>
        </w:rPr>
        <w:footnoteReference w:id="2"/>
      </w:r>
      <w:r w:rsidR="006A0B54" w:rsidRPr="00391B4A">
        <w:rPr>
          <w:rFonts w:ascii="Times New Roman" w:hAnsi="Times New Roman" w:cs="Times New Roman"/>
          <w:sz w:val="24"/>
          <w:szCs w:val="24"/>
          <w:lang w:eastAsia="zh-CN"/>
        </w:rPr>
        <w:t xml:space="preserve"> </w:t>
      </w:r>
      <w:r w:rsidR="005977D9" w:rsidRPr="005977D9">
        <w:rPr>
          <w:rFonts w:ascii="Times New Roman" w:hAnsi="Times New Roman" w:cs="Times New Roman"/>
          <w:bCs/>
          <w:i/>
          <w:sz w:val="24"/>
          <w:szCs w:val="24"/>
          <w:lang w:eastAsia="zh-CN"/>
        </w:rPr>
        <w:t>(written in capital letters</w:t>
      </w:r>
      <w:r w:rsidR="005977D9" w:rsidRPr="005977D9">
        <w:rPr>
          <w:rFonts w:ascii="Times New Roman" w:hAnsi="Times New Roman" w:cs="Times New Roman"/>
          <w:i/>
          <w:sz w:val="24"/>
          <w:szCs w:val="24"/>
          <w:lang w:eastAsia="zh-CN"/>
        </w:rPr>
        <w:t>)</w:t>
      </w:r>
      <w:r w:rsidR="00E52349" w:rsidRPr="00391B4A">
        <w:rPr>
          <w:rFonts w:ascii="Times New Roman" w:hAnsi="Times New Roman" w:cs="Times New Roman"/>
          <w:sz w:val="24"/>
          <w:szCs w:val="24"/>
          <w:lang w:eastAsia="zh-CN"/>
        </w:rPr>
        <w:t xml:space="preserve">: </w:t>
      </w:r>
      <w:r w:rsidR="007D72AD">
        <w:rPr>
          <w:rFonts w:ascii="Times New Roman" w:hAnsi="Times New Roman" w:cs="Times New Roman"/>
          <w:b/>
          <w:color w:val="FF0000"/>
          <w:sz w:val="24"/>
          <w:szCs w:val="24"/>
          <w:lang w:eastAsia="zh-CN"/>
        </w:rPr>
        <w:t>[TEN_DDPL_CTY_TA]</w:t>
      </w:r>
    </w:p>
    <w:p w14:paraId="50258127" w14:textId="77777777" w:rsidR="00A147A1" w:rsidRPr="00391B4A" w:rsidRDefault="00A147A1" w:rsidP="00A951DC">
      <w:pPr>
        <w:tabs>
          <w:tab w:val="left" w:leader="dot" w:pos="4320"/>
          <w:tab w:val="right" w:leader="dot" w:pos="8280"/>
        </w:tabs>
        <w:rPr>
          <w:rFonts w:ascii="Times New Roman" w:hAnsi="Times New Roman" w:cs="Times New Roman"/>
          <w:b/>
          <w:sz w:val="24"/>
          <w:szCs w:val="24"/>
          <w:lang w:eastAsia="zh-CN"/>
        </w:rPr>
      </w:pPr>
    </w:p>
    <w:p w14:paraId="116530F1" w14:textId="02ADC7FD" w:rsidR="006A0B54" w:rsidRPr="00391B4A" w:rsidRDefault="00136EB1" w:rsidP="00A951DC">
      <w:pPr>
        <w:tabs>
          <w:tab w:val="left" w:leader="dot" w:pos="4320"/>
          <w:tab w:val="right" w:leader="dot" w:pos="8280"/>
        </w:tabs>
        <w:jc w:val="center"/>
        <w:rPr>
          <w:rFonts w:ascii="Times New Roman" w:hAnsi="Times New Roman" w:cs="Times New Roman"/>
          <w:b/>
          <w:bCs/>
          <w:sz w:val="24"/>
          <w:szCs w:val="24"/>
          <w:lang w:eastAsia="zh-CN"/>
        </w:rPr>
      </w:pPr>
      <w:r w:rsidRPr="00136EB1">
        <w:rPr>
          <w:rFonts w:ascii="Times New Roman" w:hAnsi="Times New Roman" w:cs="Times New Roman"/>
          <w:b/>
          <w:bCs/>
          <w:iCs/>
          <w:sz w:val="24"/>
          <w:szCs w:val="24"/>
          <w:lang w:eastAsia="zh-CN"/>
        </w:rPr>
        <w:t>HEREBY REGISTER TO ESTABLISH JOINT STOCK COMPANY OF WHICH I AM THE LEGAL REPRESENTATIVEWITH THE FOLLOWING CONTENTS</w:t>
      </w:r>
      <w:r w:rsidRPr="00391B4A">
        <w:rPr>
          <w:rStyle w:val="FootnoteReference"/>
          <w:rFonts w:ascii="Times New Roman" w:hAnsi="Times New Roman" w:cs="Times New Roman"/>
          <w:b/>
          <w:bCs/>
          <w:sz w:val="24"/>
          <w:szCs w:val="24"/>
          <w:lang w:eastAsia="zh-CN"/>
        </w:rPr>
        <w:t xml:space="preserve"> </w:t>
      </w:r>
      <w:r w:rsidR="00345A76" w:rsidRPr="00391B4A">
        <w:rPr>
          <w:rStyle w:val="FootnoteReference"/>
          <w:rFonts w:ascii="Times New Roman" w:hAnsi="Times New Roman" w:cs="Times New Roman"/>
          <w:b/>
          <w:bCs/>
          <w:sz w:val="24"/>
          <w:szCs w:val="24"/>
          <w:lang w:eastAsia="zh-CN"/>
        </w:rPr>
        <w:footnoteReference w:id="3"/>
      </w:r>
      <w:r w:rsidR="00164A9F" w:rsidRPr="00391B4A">
        <w:rPr>
          <w:rFonts w:ascii="Times New Roman" w:hAnsi="Times New Roman" w:cs="Times New Roman"/>
          <w:b/>
          <w:bCs/>
          <w:sz w:val="24"/>
          <w:szCs w:val="24"/>
          <w:lang w:eastAsia="zh-CN"/>
        </w:rPr>
        <w:t>:</w:t>
      </w:r>
    </w:p>
    <w:p w14:paraId="3EE93457" w14:textId="77777777" w:rsidR="002970BA" w:rsidRPr="00391B4A" w:rsidRDefault="002970BA" w:rsidP="00A951DC">
      <w:pPr>
        <w:tabs>
          <w:tab w:val="left" w:leader="dot" w:pos="4320"/>
          <w:tab w:val="right" w:leader="dot" w:pos="8280"/>
        </w:tabs>
        <w:rPr>
          <w:rFonts w:ascii="Times New Roman" w:hAnsi="Times New Roman" w:cs="Times New Roman"/>
          <w:b/>
          <w:bCs/>
          <w:sz w:val="24"/>
          <w:szCs w:val="24"/>
          <w:lang w:eastAsia="zh-CN"/>
        </w:rPr>
      </w:pPr>
    </w:p>
    <w:p w14:paraId="264F043D" w14:textId="77777777" w:rsidR="00A01828" w:rsidRPr="00A01828" w:rsidRDefault="00A01828" w:rsidP="00BF28D4">
      <w:pPr>
        <w:pStyle w:val="ListParagraph"/>
        <w:numPr>
          <w:ilvl w:val="0"/>
          <w:numId w:val="16"/>
        </w:numPr>
        <w:ind w:hanging="720"/>
        <w:rPr>
          <w:rFonts w:ascii="Times New Roman" w:hAnsi="Times New Roman" w:cs="Times New Roman"/>
          <w:b/>
          <w:bCs/>
          <w:sz w:val="24"/>
          <w:szCs w:val="24"/>
          <w:lang w:eastAsia="zh-CN"/>
        </w:rPr>
      </w:pPr>
      <w:r w:rsidRPr="00A01828">
        <w:rPr>
          <w:rFonts w:ascii="Times New Roman" w:hAnsi="Times New Roman" w:cs="Times New Roman"/>
          <w:b/>
          <w:bCs/>
          <w:sz w:val="24"/>
          <w:szCs w:val="24"/>
          <w:lang w:eastAsia="zh-CN"/>
        </w:rPr>
        <w:t>Type of establishment (</w:t>
      </w:r>
      <w:r w:rsidRPr="00A01828">
        <w:rPr>
          <w:rFonts w:ascii="Times New Roman" w:hAnsi="Times New Roman" w:cs="Times New Roman"/>
          <w:b/>
          <w:bCs/>
          <w:i/>
          <w:sz w:val="24"/>
          <w:szCs w:val="24"/>
          <w:lang w:eastAsia="zh-CN"/>
        </w:rPr>
        <w:t xml:space="preserve">Mark X in the appropriate </w:t>
      </w:r>
      <w:r w:rsidRPr="00A01828">
        <w:rPr>
          <w:rFonts w:ascii="Times New Roman" w:hAnsi="Times New Roman" w:cs="Times New Roman"/>
          <w:b/>
          <w:bCs/>
          <w:i/>
          <w:iCs/>
          <w:sz w:val="24"/>
          <w:szCs w:val="24"/>
          <w:lang w:eastAsia="zh-CN"/>
        </w:rPr>
        <w:t>box</w:t>
      </w:r>
      <w:r w:rsidRPr="00A01828">
        <w:rPr>
          <w:rFonts w:ascii="Times New Roman" w:hAnsi="Times New Roman" w:cs="Times New Roman"/>
          <w:b/>
          <w:bCs/>
          <w:sz w:val="24"/>
          <w:szCs w:val="24"/>
          <w:lang w:eastAsia="zh-CN"/>
        </w:rPr>
        <w:t>)</w:t>
      </w:r>
      <w:r w:rsidRPr="00A01828">
        <w:rPr>
          <w:rFonts w:ascii="Times New Roman" w:hAnsi="Times New Roman" w:cs="Times New Roman"/>
          <w:b/>
          <w:bCs/>
          <w:sz w:val="24"/>
          <w:szCs w:val="24"/>
          <w:lang w:val="vi-VN" w:eastAsia="zh-CN"/>
        </w:rPr>
        <w:t>:</w:t>
      </w:r>
    </w:p>
    <w:p w14:paraId="466F4942" w14:textId="77777777" w:rsidR="00D947E2" w:rsidRPr="00391B4A" w:rsidRDefault="00D947E2" w:rsidP="00A951DC">
      <w:pPr>
        <w:pStyle w:val="ListParagraph"/>
        <w:ind w:left="1080"/>
        <w:rPr>
          <w:rFonts w:ascii="Times New Roman" w:hAnsi="Times New Roman" w:cs="Times New Roman"/>
          <w:sz w:val="24"/>
          <w:szCs w:val="24"/>
          <w:lang w:eastAsia="zh-CN"/>
        </w:rPr>
      </w:pPr>
    </w:p>
    <w:tbl>
      <w:tblPr>
        <w:tblW w:w="0" w:type="auto"/>
        <w:tblInd w:w="720" w:type="dxa"/>
        <w:tblLayout w:type="fixed"/>
        <w:tblLook w:val="0000" w:firstRow="0" w:lastRow="0" w:firstColumn="0" w:lastColumn="0" w:noHBand="0" w:noVBand="0"/>
      </w:tblPr>
      <w:tblGrid>
        <w:gridCol w:w="7027"/>
        <w:gridCol w:w="583"/>
      </w:tblGrid>
      <w:tr w:rsidR="00D947E2" w:rsidRPr="00391B4A" w14:paraId="24B0FA3D" w14:textId="77777777" w:rsidTr="006070D2">
        <w:tc>
          <w:tcPr>
            <w:tcW w:w="7027" w:type="dxa"/>
            <w:shd w:val="clear" w:color="auto" w:fill="auto"/>
          </w:tcPr>
          <w:p w14:paraId="27D9EBC3" w14:textId="77777777" w:rsidR="00A01828" w:rsidRPr="00A01828" w:rsidRDefault="00A01828" w:rsidP="00A01828">
            <w:pPr>
              <w:pStyle w:val="ListParagraph"/>
              <w:numPr>
                <w:ilvl w:val="0"/>
                <w:numId w:val="5"/>
              </w:numPr>
              <w:ind w:left="720" w:hanging="731"/>
              <w:rPr>
                <w:rFonts w:ascii="Times New Roman" w:hAnsi="Times New Roman" w:cs="Times New Roman"/>
                <w:sz w:val="24"/>
                <w:szCs w:val="24"/>
                <w:lang w:eastAsia="zh-CN"/>
              </w:rPr>
            </w:pPr>
            <w:r w:rsidRPr="00A01828">
              <w:rPr>
                <w:rFonts w:ascii="Times New Roman" w:hAnsi="Times New Roman" w:cs="Times New Roman"/>
                <w:sz w:val="24"/>
                <w:szCs w:val="24"/>
                <w:lang w:eastAsia="zh-CN"/>
              </w:rPr>
              <w:t>New establishment</w:t>
            </w:r>
          </w:p>
          <w:p w14:paraId="3490B3A3"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2E483F4B"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78443702" wp14:editId="6BFF2EFA">
                      <wp:simplePos x="0" y="0"/>
                      <wp:positionH relativeFrom="column">
                        <wp:posOffset>-52070</wp:posOffset>
                      </wp:positionH>
                      <wp:positionV relativeFrom="paragraph">
                        <wp:posOffset>18415</wp:posOffset>
                      </wp:positionV>
                      <wp:extent cx="342900" cy="279400"/>
                      <wp:effectExtent l="0" t="0" r="19050" b="25400"/>
                      <wp:wrapNone/>
                      <wp:docPr id="2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10EA36E8" w14:textId="5EB1B9AC" w:rsidR="00426A7D" w:rsidRPr="009172D5" w:rsidRDefault="00426A7D" w:rsidP="00D947E2">
                                  <w:pPr>
                                    <w:jc w:val="center"/>
                                    <w:rPr>
                                      <w:rFonts w:ascii="Times New Roman" w:hAnsi="Times New Roman" w:cs="Times New Roman"/>
                                    </w:rPr>
                                  </w:pPr>
                                  <w:r w:rsidRPr="009D43CE">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443702" id="Hình chữ nhật 20" o:spid="_x0000_s1026" style="position:absolute;left:0;text-align:left;margin-left:-4.1pt;margin-top:1.45pt;width:27pt;height: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" strokeweight=".26mm">
                      <v:stroke endcap="square"/>
                      <v:textbox>
                        <w:txbxContent>
                          <w:p w14:paraId="10EA36E8" w14:textId="5EB1B9AC" w:rsidR="00426A7D" w:rsidRPr="009172D5" w:rsidRDefault="00426A7D" w:rsidP="00D947E2">
                            <w:pPr>
                              <w:jc w:val="center"/>
                              <w:rPr>
                                <w:rFonts w:ascii="Times New Roman" w:hAnsi="Times New Roman" w:cs="Times New Roman"/>
                              </w:rPr>
                            </w:pPr>
                            <w:r w:rsidRPr="009D43CE">
                              <w:rPr>
                                <w:rFonts w:ascii="Times New Roman" w:hAnsi="Times New Roman" w:cs="Times New Roman"/>
                              </w:rPr>
                              <w:t>X</w:t>
                            </w:r>
                          </w:p>
                        </w:txbxContent>
                      </v:textbox>
                    </v:rect>
                  </w:pict>
                </mc:Fallback>
              </mc:AlternateContent>
            </w:r>
          </w:p>
        </w:tc>
      </w:tr>
      <w:tr w:rsidR="00D947E2" w:rsidRPr="00391B4A" w14:paraId="34710366" w14:textId="77777777" w:rsidTr="006070D2">
        <w:tc>
          <w:tcPr>
            <w:tcW w:w="7027" w:type="dxa"/>
            <w:shd w:val="clear" w:color="auto" w:fill="auto"/>
          </w:tcPr>
          <w:p w14:paraId="3F201527" w14:textId="77777777" w:rsidR="00A01828" w:rsidRPr="00A01828" w:rsidRDefault="00A01828" w:rsidP="00A01828">
            <w:pPr>
              <w:pStyle w:val="ListParagraph"/>
              <w:numPr>
                <w:ilvl w:val="0"/>
                <w:numId w:val="5"/>
              </w:numPr>
              <w:ind w:left="720" w:hanging="731"/>
              <w:rPr>
                <w:rFonts w:ascii="Times New Roman" w:hAnsi="Times New Roman" w:cs="Times New Roman"/>
                <w:sz w:val="24"/>
                <w:szCs w:val="24"/>
                <w:lang w:eastAsia="zh-CN"/>
              </w:rPr>
            </w:pPr>
            <w:r w:rsidRPr="00A01828">
              <w:rPr>
                <w:rFonts w:ascii="Times New Roman" w:hAnsi="Times New Roman" w:cs="Times New Roman"/>
                <w:sz w:val="24"/>
                <w:szCs w:val="24"/>
                <w:lang w:eastAsia="zh-CN"/>
              </w:rPr>
              <w:t>Establishment based on separation of enterprises</w:t>
            </w:r>
          </w:p>
          <w:p w14:paraId="2E61F9EE"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7FBDEE6F"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37BA1259" wp14:editId="785EBEF7">
                      <wp:simplePos x="0" y="0"/>
                      <wp:positionH relativeFrom="column">
                        <wp:posOffset>-43815</wp:posOffset>
                      </wp:positionH>
                      <wp:positionV relativeFrom="paragraph">
                        <wp:posOffset>-635</wp:posOffset>
                      </wp:positionV>
                      <wp:extent cx="342900" cy="279400"/>
                      <wp:effectExtent l="0" t="0" r="19050" b="25400"/>
                      <wp:wrapNone/>
                      <wp:docPr id="24" name="Hình chữ nhật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1D2010" id="Hình chữ nhật 19" o:spid="_x0000_s1026" style="position:absolute;margin-left:-3.45pt;margin-top:-.05pt;width:27pt;height:22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" strokeweight=".26mm">
                      <v:stroke endcap="square"/>
                    </v:rect>
                  </w:pict>
                </mc:Fallback>
              </mc:AlternateContent>
            </w:r>
          </w:p>
        </w:tc>
      </w:tr>
      <w:tr w:rsidR="00D947E2" w:rsidRPr="00391B4A" w14:paraId="2406B823" w14:textId="77777777" w:rsidTr="006070D2">
        <w:tc>
          <w:tcPr>
            <w:tcW w:w="7027" w:type="dxa"/>
            <w:shd w:val="clear" w:color="auto" w:fill="auto"/>
          </w:tcPr>
          <w:p w14:paraId="6E9C2942" w14:textId="7804C930" w:rsidR="00D947E2" w:rsidRPr="00391B4A" w:rsidRDefault="00A01828"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A01828">
              <w:rPr>
                <w:rFonts w:ascii="Times New Roman" w:hAnsi="Times New Roman" w:cs="Times New Roman"/>
                <w:sz w:val="24"/>
                <w:szCs w:val="24"/>
                <w:lang w:eastAsia="zh-CN"/>
              </w:rPr>
              <w:t>Establishment based on the division of enterprises</w:t>
            </w:r>
          </w:p>
          <w:p w14:paraId="77E7B492"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0F073EF3"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65D0F361" wp14:editId="1C15AE93">
                      <wp:simplePos x="0" y="0"/>
                      <wp:positionH relativeFrom="column">
                        <wp:posOffset>-53340</wp:posOffset>
                      </wp:positionH>
                      <wp:positionV relativeFrom="paragraph">
                        <wp:posOffset>3175</wp:posOffset>
                      </wp:positionV>
                      <wp:extent cx="342900" cy="279400"/>
                      <wp:effectExtent l="0" t="0" r="19050" b="25400"/>
                      <wp:wrapNone/>
                      <wp:docPr id="25" name="Hình chữ nhật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31FA88" id="Hình chữ nhật 18" o:spid="_x0000_s1026" style="position:absolute;margin-left:-4.2pt;margin-top:.25pt;width:27pt;height:22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" strokeweight=".26mm">
                      <v:stroke endcap="square"/>
                    </v:rect>
                  </w:pict>
                </mc:Fallback>
              </mc:AlternateContent>
            </w:r>
          </w:p>
        </w:tc>
      </w:tr>
      <w:tr w:rsidR="00D947E2" w:rsidRPr="00391B4A" w14:paraId="31277AA2" w14:textId="77777777" w:rsidTr="006070D2">
        <w:tc>
          <w:tcPr>
            <w:tcW w:w="7027" w:type="dxa"/>
            <w:shd w:val="clear" w:color="auto" w:fill="auto"/>
          </w:tcPr>
          <w:p w14:paraId="30D2D19C" w14:textId="7FE9FC82" w:rsidR="00D947E2" w:rsidRPr="00391B4A" w:rsidRDefault="00692FE3"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692FE3">
              <w:rPr>
                <w:rFonts w:ascii="Times New Roman" w:hAnsi="Times New Roman" w:cs="Times New Roman"/>
                <w:sz w:val="24"/>
                <w:szCs w:val="24"/>
                <w:lang w:eastAsia="zh-CN"/>
              </w:rPr>
              <w:t>Establishment based on consolidation of the enterprise</w:t>
            </w:r>
          </w:p>
          <w:p w14:paraId="22C01EAC"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3F656D86"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06D70B2F" wp14:editId="02D4AC05">
                      <wp:simplePos x="0" y="0"/>
                      <wp:positionH relativeFrom="column">
                        <wp:posOffset>-53340</wp:posOffset>
                      </wp:positionH>
                      <wp:positionV relativeFrom="paragraph">
                        <wp:posOffset>7620</wp:posOffset>
                      </wp:positionV>
                      <wp:extent cx="342900" cy="279400"/>
                      <wp:effectExtent l="0" t="0" r="19050" b="25400"/>
                      <wp:wrapNone/>
                      <wp:docPr id="26" name="Hình chữ nhậ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DF4D06" id="Hình chữ nhật 17" o:spid="_x0000_s1026" style="position:absolute;margin-left:-4.2pt;margin-top:.6pt;width:27pt;height:22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" strokeweight=".26mm">
                      <v:stroke endcap="square"/>
                    </v:rect>
                  </w:pict>
                </mc:Fallback>
              </mc:AlternateContent>
            </w:r>
          </w:p>
        </w:tc>
      </w:tr>
      <w:tr w:rsidR="00D947E2" w:rsidRPr="00391B4A" w14:paraId="602FC1D0" w14:textId="77777777" w:rsidTr="006070D2">
        <w:tc>
          <w:tcPr>
            <w:tcW w:w="7027" w:type="dxa"/>
            <w:shd w:val="clear" w:color="auto" w:fill="auto"/>
          </w:tcPr>
          <w:p w14:paraId="5298613B" w14:textId="761ABC55" w:rsidR="00D947E2" w:rsidRPr="00391B4A" w:rsidRDefault="003E0182"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3E0182">
              <w:rPr>
                <w:rFonts w:ascii="Times New Roman" w:hAnsi="Times New Roman" w:cs="Times New Roman"/>
                <w:sz w:val="24"/>
                <w:szCs w:val="24"/>
                <w:lang w:eastAsia="zh-CN"/>
              </w:rPr>
              <w:t>Establishment based on conversion of the enterprise</w:t>
            </w:r>
          </w:p>
          <w:p w14:paraId="3AD7001B" w14:textId="77777777" w:rsidR="00D947E2" w:rsidRPr="00391B4A" w:rsidRDefault="00D947E2" w:rsidP="00A951DC">
            <w:pPr>
              <w:suppressAutoHyphens/>
              <w:ind w:hanging="731"/>
              <w:jc w:val="both"/>
              <w:rPr>
                <w:rFonts w:ascii="Times New Roman" w:hAnsi="Times New Roman" w:cs="Times New Roman"/>
                <w:sz w:val="24"/>
                <w:szCs w:val="24"/>
                <w:lang w:eastAsia="zh-CN"/>
              </w:rPr>
            </w:pPr>
          </w:p>
        </w:tc>
        <w:tc>
          <w:tcPr>
            <w:tcW w:w="583" w:type="dxa"/>
            <w:shd w:val="clear" w:color="auto" w:fill="auto"/>
          </w:tcPr>
          <w:p w14:paraId="652BE652"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33D7FA28" wp14:editId="7FA4AF2A">
                      <wp:simplePos x="0" y="0"/>
                      <wp:positionH relativeFrom="column">
                        <wp:posOffset>-37465</wp:posOffset>
                      </wp:positionH>
                      <wp:positionV relativeFrom="paragraph">
                        <wp:posOffset>-3175</wp:posOffset>
                      </wp:positionV>
                      <wp:extent cx="336550" cy="279400"/>
                      <wp:effectExtent l="0" t="0" r="25400" b="25400"/>
                      <wp:wrapNone/>
                      <wp:docPr id="31" name="Hình chữ nhật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0" cy="279400"/>
                              </a:xfrm>
                              <a:prstGeom prst="rect">
                                <a:avLst/>
                              </a:prstGeom>
                              <a:solidFill>
                                <a:srgbClr val="FFFFFF"/>
                              </a:solidFill>
                              <a:ln w="9360" cap="sq">
                                <a:solidFill>
                                  <a:srgbClr val="000000"/>
                                </a:solidFill>
                                <a:miter lim="800000"/>
                                <a:headEnd/>
                                <a:tailEnd/>
                              </a:ln>
                            </wps:spPr>
                            <wps:txbx>
                              <w:txbxContent>
                                <w:p w14:paraId="0677DB40" w14:textId="77777777" w:rsidR="00426A7D" w:rsidRPr="004F1630" w:rsidRDefault="00426A7D" w:rsidP="00D947E2">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D7FA28" id="Hình chữ nhật 19" o:spid="_x0000_s1027" style="position:absolute;left:0;text-align:left;margin-left:-2.95pt;margin-top:-.25pt;width:26.5pt;height:2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" strokeweight=".26mm">
                      <v:stroke endcap="square"/>
                      <v:textbox>
                        <w:txbxContent>
                          <w:p w14:paraId="0677DB40" w14:textId="77777777" w:rsidR="00426A7D" w:rsidRPr="004F1630" w:rsidRDefault="00426A7D" w:rsidP="00D947E2">
                            <w:pPr>
                              <w:jc w:val="center"/>
                            </w:pPr>
                          </w:p>
                        </w:txbxContent>
                      </v:textbox>
                    </v:rect>
                  </w:pict>
                </mc:Fallback>
              </mc:AlternateContent>
            </w:r>
          </w:p>
        </w:tc>
      </w:tr>
      <w:tr w:rsidR="00D947E2" w:rsidRPr="00391B4A" w14:paraId="0C11D1D9" w14:textId="77777777" w:rsidTr="006070D2">
        <w:tc>
          <w:tcPr>
            <w:tcW w:w="7027" w:type="dxa"/>
            <w:shd w:val="clear" w:color="auto" w:fill="auto"/>
          </w:tcPr>
          <w:p w14:paraId="232B233A" w14:textId="12073F5C" w:rsidR="00D947E2" w:rsidRPr="00391B4A" w:rsidRDefault="00D7057B"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D7057B">
              <w:rPr>
                <w:rFonts w:ascii="Times New Roman" w:hAnsi="Times New Roman" w:cs="Times New Roman"/>
                <w:sz w:val="24"/>
                <w:szCs w:val="24"/>
                <w:lang w:eastAsia="zh-CN"/>
              </w:rPr>
              <w:t>Establishment based on conversion from household business</w:t>
            </w:r>
            <w:r w:rsidR="00345A76" w:rsidRPr="00391B4A">
              <w:rPr>
                <w:rStyle w:val="FootnoteReference"/>
                <w:rFonts w:ascii="Times New Roman" w:hAnsi="Times New Roman" w:cs="Times New Roman"/>
                <w:sz w:val="24"/>
                <w:szCs w:val="24"/>
                <w:lang w:eastAsia="zh-CN"/>
              </w:rPr>
              <w:footnoteReference w:id="4"/>
            </w:r>
          </w:p>
          <w:p w14:paraId="48F339AB" w14:textId="77777777" w:rsidR="00D947E2" w:rsidRPr="00391B4A" w:rsidRDefault="00D947E2" w:rsidP="00A951DC">
            <w:pPr>
              <w:pStyle w:val="ListParagraph"/>
              <w:suppressAutoHyphens/>
              <w:jc w:val="both"/>
              <w:rPr>
                <w:rFonts w:ascii="Times New Roman" w:hAnsi="Times New Roman" w:cs="Times New Roman"/>
                <w:sz w:val="24"/>
                <w:szCs w:val="24"/>
                <w:lang w:eastAsia="zh-CN"/>
              </w:rPr>
            </w:pPr>
          </w:p>
        </w:tc>
        <w:tc>
          <w:tcPr>
            <w:tcW w:w="583" w:type="dxa"/>
            <w:shd w:val="clear" w:color="auto" w:fill="auto"/>
          </w:tcPr>
          <w:p w14:paraId="35F8278B" w14:textId="77777777" w:rsidR="00D947E2" w:rsidRPr="00391B4A" w:rsidRDefault="00D947E2" w:rsidP="00A951DC">
            <w:pPr>
              <w:suppressAutoHyphens/>
              <w:snapToGrid w:val="0"/>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6BE0DEE8" wp14:editId="2CD465D7">
                      <wp:simplePos x="0" y="0"/>
                      <wp:positionH relativeFrom="column">
                        <wp:posOffset>-43815</wp:posOffset>
                      </wp:positionH>
                      <wp:positionV relativeFrom="paragraph">
                        <wp:posOffset>-7620</wp:posOffset>
                      </wp:positionV>
                      <wp:extent cx="342900" cy="279400"/>
                      <wp:effectExtent l="0" t="0" r="19050" b="25400"/>
                      <wp:wrapNone/>
                      <wp:docPr id="224"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5402AE" id="Hình chữ nhật 16" o:spid="_x0000_s1026" style="position:absolute;margin-left:-3.45pt;margin-top:-.6pt;width:27pt;height:22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" strokeweight=".26mm">
                      <v:stroke endcap="square"/>
                    </v:rect>
                  </w:pict>
                </mc:Fallback>
              </mc:AlternateContent>
            </w:r>
          </w:p>
        </w:tc>
      </w:tr>
      <w:tr w:rsidR="00D947E2" w:rsidRPr="00391B4A" w14:paraId="64645600" w14:textId="77777777" w:rsidTr="006070D2">
        <w:tc>
          <w:tcPr>
            <w:tcW w:w="7027" w:type="dxa"/>
            <w:shd w:val="clear" w:color="auto" w:fill="auto"/>
          </w:tcPr>
          <w:p w14:paraId="22AC16D9" w14:textId="3B68645A" w:rsidR="00D947E2" w:rsidRPr="00391B4A" w:rsidRDefault="00B336B8" w:rsidP="00A951DC">
            <w:pPr>
              <w:pStyle w:val="ListParagraph"/>
              <w:numPr>
                <w:ilvl w:val="0"/>
                <w:numId w:val="5"/>
              </w:numPr>
              <w:suppressAutoHyphens/>
              <w:ind w:left="720" w:hanging="731"/>
              <w:jc w:val="both"/>
              <w:rPr>
                <w:rFonts w:ascii="Times New Roman" w:hAnsi="Times New Roman" w:cs="Times New Roman"/>
                <w:sz w:val="24"/>
                <w:szCs w:val="24"/>
                <w:lang w:eastAsia="zh-CN"/>
              </w:rPr>
            </w:pPr>
            <w:r w:rsidRPr="00B336B8">
              <w:rPr>
                <w:rFonts w:ascii="Times New Roman" w:hAnsi="Times New Roman" w:cs="Times New Roman"/>
                <w:sz w:val="24"/>
                <w:szCs w:val="24"/>
                <w:lang w:eastAsia="zh-CN"/>
              </w:rPr>
              <w:t>Establishment based on conversion from social assistance/social fund/ charity fund operation</w:t>
            </w:r>
            <w:r w:rsidR="00345A76" w:rsidRPr="00391B4A">
              <w:rPr>
                <w:rStyle w:val="FootnoteReference"/>
                <w:rFonts w:ascii="Times New Roman" w:hAnsi="Times New Roman" w:cs="Times New Roman"/>
                <w:sz w:val="24"/>
                <w:szCs w:val="24"/>
                <w:lang w:eastAsia="zh-CN"/>
              </w:rPr>
              <w:footnoteReference w:id="5"/>
            </w:r>
          </w:p>
        </w:tc>
        <w:tc>
          <w:tcPr>
            <w:tcW w:w="583" w:type="dxa"/>
            <w:shd w:val="clear" w:color="auto" w:fill="auto"/>
          </w:tcPr>
          <w:p w14:paraId="3EF55255" w14:textId="77777777" w:rsidR="00D947E2" w:rsidRPr="00391B4A" w:rsidRDefault="00D947E2" w:rsidP="00A951DC">
            <w:pPr>
              <w:suppressAutoHyphens/>
              <w:snapToGrid w:val="0"/>
              <w:jc w:val="both"/>
              <w:rPr>
                <w:rFonts w:ascii="Times New Roman" w:hAnsi="Times New Roman" w:cs="Times New Roman"/>
                <w:noProof/>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6B53B0CF" wp14:editId="268553B2">
                      <wp:simplePos x="0" y="0"/>
                      <wp:positionH relativeFrom="column">
                        <wp:posOffset>-30953</wp:posOffset>
                      </wp:positionH>
                      <wp:positionV relativeFrom="paragraph">
                        <wp:posOffset>9525</wp:posOffset>
                      </wp:positionV>
                      <wp:extent cx="342900" cy="279400"/>
                      <wp:effectExtent l="0" t="0" r="19050" b="25400"/>
                      <wp:wrapNone/>
                      <wp:docPr id="225"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DB0B9" id="Hình chữ nhật 16" o:spid="_x0000_s1026" style="position:absolute;margin-left:-2.45pt;margin-top:.75pt;width:27pt;height:22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" strokeweight=".26mm">
                      <v:stroke endcap="square"/>
                    </v:rect>
                  </w:pict>
                </mc:Fallback>
              </mc:AlternateContent>
            </w:r>
          </w:p>
        </w:tc>
      </w:tr>
    </w:tbl>
    <w:p w14:paraId="4F78B842" w14:textId="77777777" w:rsidR="006975B5" w:rsidRPr="00391B4A" w:rsidRDefault="006975B5" w:rsidP="00A951DC">
      <w:pPr>
        <w:rPr>
          <w:rFonts w:ascii="Times New Roman" w:hAnsi="Times New Roman" w:cs="Times New Roman"/>
          <w:sz w:val="24"/>
          <w:szCs w:val="24"/>
          <w:lang w:eastAsia="zh-CN"/>
        </w:rPr>
      </w:pPr>
    </w:p>
    <w:p w14:paraId="5F686B58" w14:textId="6370D872" w:rsidR="006A0B54" w:rsidRPr="00C62BB8" w:rsidRDefault="00ED493C" w:rsidP="00C62BB8">
      <w:pPr>
        <w:pStyle w:val="ListParagraph"/>
        <w:numPr>
          <w:ilvl w:val="0"/>
          <w:numId w:val="16"/>
        </w:numPr>
        <w:ind w:hanging="720"/>
        <w:rPr>
          <w:rFonts w:ascii="Times New Roman" w:hAnsi="Times New Roman" w:cs="Times New Roman"/>
          <w:b/>
          <w:bCs/>
          <w:sz w:val="24"/>
          <w:szCs w:val="24"/>
          <w:lang w:eastAsia="zh-CN"/>
        </w:rPr>
      </w:pPr>
      <w:r w:rsidRPr="00C62BB8">
        <w:rPr>
          <w:rFonts w:ascii="Times New Roman" w:hAnsi="Times New Roman" w:cs="Times New Roman"/>
          <w:b/>
          <w:bCs/>
          <w:sz w:val="24"/>
          <w:szCs w:val="24"/>
          <w:lang w:eastAsia="zh-CN"/>
        </w:rPr>
        <w:t>Name of</w:t>
      </w:r>
      <w:r w:rsidRPr="00C62BB8">
        <w:rPr>
          <w:rFonts w:ascii="Times New Roman" w:hAnsi="Times New Roman" w:cs="Times New Roman"/>
          <w:b/>
          <w:bCs/>
          <w:sz w:val="24"/>
          <w:szCs w:val="24"/>
          <w:lang w:val="vi-VN" w:eastAsia="zh-CN"/>
        </w:rPr>
        <w:t xml:space="preserve"> the</w:t>
      </w:r>
      <w:r w:rsidRPr="00C62BB8">
        <w:rPr>
          <w:rFonts w:ascii="Times New Roman" w:hAnsi="Times New Roman" w:cs="Times New Roman"/>
          <w:b/>
          <w:bCs/>
          <w:sz w:val="24"/>
          <w:szCs w:val="24"/>
          <w:lang w:eastAsia="zh-CN"/>
        </w:rPr>
        <w:t xml:space="preserve"> enterprise:</w:t>
      </w:r>
    </w:p>
    <w:p w14:paraId="1E2B4B1B" w14:textId="77777777" w:rsidR="00A0122D" w:rsidRPr="00391B4A" w:rsidRDefault="00A0122D" w:rsidP="00A951DC">
      <w:pPr>
        <w:rPr>
          <w:rFonts w:ascii="Times New Roman" w:hAnsi="Times New Roman" w:cs="Times New Roman"/>
          <w:sz w:val="24"/>
          <w:szCs w:val="24"/>
          <w:lang w:eastAsia="zh-CN"/>
        </w:rPr>
      </w:pPr>
    </w:p>
    <w:p w14:paraId="30F4BA19" w14:textId="277F6A41" w:rsidR="003E2EBE" w:rsidRPr="00203C4B" w:rsidRDefault="000968C7" w:rsidP="00A951DC">
      <w:pPr>
        <w:ind w:left="720"/>
        <w:jc w:val="both"/>
        <w:rPr>
          <w:rFonts w:ascii="Times New Roman" w:hAnsi="Times New Roman" w:cs="Times New Roman"/>
          <w:b/>
          <w:bCs/>
          <w:sz w:val="24"/>
          <w:szCs w:val="24"/>
        </w:rPr>
      </w:pPr>
      <w:r w:rsidRPr="000968C7">
        <w:rPr>
          <w:rFonts w:ascii="Times New Roman" w:hAnsi="Times New Roman" w:cs="Times New Roman"/>
          <w:sz w:val="24"/>
          <w:szCs w:val="24"/>
          <w:lang w:eastAsia="zh-CN"/>
        </w:rPr>
        <w:t>Name in Vietnamese (</w:t>
      </w:r>
      <w:r w:rsidRPr="000968C7">
        <w:rPr>
          <w:rFonts w:ascii="Times New Roman" w:hAnsi="Times New Roman" w:cs="Times New Roman"/>
          <w:i/>
          <w:iCs/>
          <w:sz w:val="24"/>
          <w:szCs w:val="24"/>
          <w:lang w:eastAsia="zh-CN"/>
        </w:rPr>
        <w:t>written in capital letters</w:t>
      </w:r>
      <w:r w:rsidRPr="000968C7">
        <w:rPr>
          <w:rFonts w:ascii="Times New Roman" w:hAnsi="Times New Roman" w:cs="Times New Roman"/>
          <w:sz w:val="24"/>
          <w:szCs w:val="24"/>
          <w:lang w:eastAsia="zh-CN"/>
        </w:rPr>
        <w:t xml:space="preserve">): </w:t>
      </w:r>
      <w:r w:rsidR="00EE0C63" w:rsidRPr="00203C4B">
        <w:rPr>
          <w:rFonts w:ascii="Times New Roman" w:hAnsi="Times New Roman" w:cs="Times New Roman"/>
          <w:b/>
          <w:bCs/>
          <w:color w:val="FF0000"/>
          <w:sz w:val="24"/>
          <w:szCs w:val="24"/>
          <w:lang w:val="vi-VN"/>
        </w:rPr>
        <w:t>[TENCONGTY_TV]</w:t>
      </w:r>
    </w:p>
    <w:p w14:paraId="01E506CD" w14:textId="77777777" w:rsidR="00F6506F" w:rsidRPr="00391B4A" w:rsidRDefault="00F6506F" w:rsidP="00A951DC">
      <w:pPr>
        <w:ind w:left="720"/>
        <w:jc w:val="both"/>
        <w:rPr>
          <w:rFonts w:ascii="Times New Roman" w:hAnsi="Times New Roman" w:cs="Times New Roman"/>
          <w:b/>
          <w:sz w:val="24"/>
          <w:szCs w:val="24"/>
        </w:rPr>
      </w:pPr>
    </w:p>
    <w:p w14:paraId="0C772DA1" w14:textId="6DCC6499" w:rsidR="003E2EBE" w:rsidRPr="00203C4B" w:rsidRDefault="00914DB5">
      <w:pPr>
        <w:ind w:left="720"/>
        <w:jc w:val="both"/>
        <w:rPr>
          <w:rFonts w:ascii="Times New Roman" w:hAnsi="Times New Roman" w:cs="Times New Roman"/>
          <w:b/>
          <w:bCs/>
          <w:sz w:val="24"/>
          <w:szCs w:val="24"/>
        </w:rPr>
      </w:pPr>
      <w:r w:rsidRPr="00914DB5">
        <w:rPr>
          <w:rFonts w:ascii="Times New Roman" w:hAnsi="Times New Roman" w:cs="Times New Roman"/>
          <w:sz w:val="24"/>
          <w:szCs w:val="24"/>
          <w:lang w:eastAsia="zh-CN"/>
        </w:rPr>
        <w:t>Name in foreign language (</w:t>
      </w:r>
      <w:r w:rsidRPr="00914DB5">
        <w:rPr>
          <w:rFonts w:ascii="Times New Roman" w:hAnsi="Times New Roman" w:cs="Times New Roman"/>
          <w:i/>
          <w:iCs/>
          <w:sz w:val="24"/>
          <w:szCs w:val="24"/>
          <w:lang w:eastAsia="zh-CN"/>
        </w:rPr>
        <w:t>if any</w:t>
      </w:r>
      <w:r w:rsidRPr="00914DB5">
        <w:rPr>
          <w:rFonts w:ascii="Times New Roman" w:hAnsi="Times New Roman" w:cs="Times New Roman"/>
          <w:sz w:val="24"/>
          <w:szCs w:val="24"/>
          <w:lang w:eastAsia="zh-CN"/>
        </w:rPr>
        <w:t>):</w:t>
      </w:r>
      <w:r w:rsidR="006A0B54" w:rsidRPr="00391B4A">
        <w:rPr>
          <w:rFonts w:ascii="Times New Roman" w:hAnsi="Times New Roman" w:cs="Times New Roman"/>
          <w:sz w:val="24"/>
          <w:szCs w:val="24"/>
          <w:lang w:eastAsia="zh-CN"/>
        </w:rPr>
        <w:t xml:space="preserve"> </w:t>
      </w:r>
      <w:r w:rsidR="00EE0C63" w:rsidRPr="00203C4B">
        <w:rPr>
          <w:rFonts w:ascii="Times New Roman" w:hAnsi="Times New Roman" w:cs="Times New Roman"/>
          <w:b/>
          <w:bCs/>
          <w:color w:val="FF0000"/>
          <w:sz w:val="24"/>
          <w:szCs w:val="24"/>
        </w:rPr>
        <w:t>[TENCONGTY_TA]</w:t>
      </w:r>
    </w:p>
    <w:p w14:paraId="5CBE4BDE" w14:textId="77777777" w:rsidR="00A951DC" w:rsidRDefault="00A951DC">
      <w:pPr>
        <w:ind w:left="720"/>
        <w:jc w:val="both"/>
        <w:rPr>
          <w:rFonts w:ascii="Times New Roman" w:hAnsi="Times New Roman" w:cs="Times New Roman"/>
          <w:sz w:val="24"/>
          <w:szCs w:val="24"/>
        </w:rPr>
      </w:pPr>
    </w:p>
    <w:p w14:paraId="2D6604E2" w14:textId="77777777" w:rsidR="009262B7" w:rsidRPr="00203C4B" w:rsidRDefault="006648EA" w:rsidP="009262B7">
      <w:pPr>
        <w:ind w:firstLine="720"/>
        <w:jc w:val="both"/>
        <w:rPr>
          <w:rFonts w:ascii="Times New Roman" w:hAnsi="Times New Roman" w:cs="Times New Roman"/>
          <w:sz w:val="24"/>
          <w:szCs w:val="24"/>
        </w:rPr>
      </w:pPr>
      <w:r w:rsidRPr="006648EA">
        <w:rPr>
          <w:rFonts w:ascii="Times New Roman" w:hAnsi="Times New Roman" w:cs="Times New Roman"/>
          <w:sz w:val="24"/>
          <w:szCs w:val="24"/>
          <w:lang w:eastAsia="zh-CN"/>
        </w:rPr>
        <w:t>Abbreviated name (</w:t>
      </w:r>
      <w:r w:rsidRPr="006648EA">
        <w:rPr>
          <w:rFonts w:ascii="Times New Roman" w:hAnsi="Times New Roman" w:cs="Times New Roman"/>
          <w:i/>
          <w:iCs/>
          <w:sz w:val="24"/>
          <w:szCs w:val="24"/>
          <w:lang w:eastAsia="zh-CN"/>
        </w:rPr>
        <w:t>if any</w:t>
      </w:r>
      <w:r w:rsidRPr="006648EA">
        <w:rPr>
          <w:rFonts w:ascii="Times New Roman" w:hAnsi="Times New Roman" w:cs="Times New Roman"/>
          <w:sz w:val="24"/>
          <w:szCs w:val="24"/>
          <w:lang w:eastAsia="zh-CN"/>
        </w:rPr>
        <w:t>):</w:t>
      </w:r>
      <w:r w:rsidR="009262B7">
        <w:rPr>
          <w:rFonts w:ascii="Times New Roman" w:hAnsi="Times New Roman" w:cs="Times New Roman"/>
          <w:sz w:val="24"/>
          <w:szCs w:val="24"/>
        </w:rPr>
        <w:t xml:space="preserve"> </w:t>
      </w:r>
      <w:r w:rsidR="009262B7" w:rsidRPr="00DD5637">
        <w:rPr>
          <w:rFonts w:ascii="Times New Roman" w:hAnsi="Times New Roman" w:cs="Times New Roman"/>
          <w:b/>
          <w:bCs/>
          <w:color w:val="FF0000"/>
          <w:sz w:val="24"/>
          <w:szCs w:val="24"/>
        </w:rPr>
        <w:t>[TENCONGTY_T]</w:t>
      </w:r>
    </w:p>
    <w:p w14:paraId="2A102521" w14:textId="77777777" w:rsidR="00F0585C" w:rsidRDefault="00F0585C" w:rsidP="00F0585C">
      <w:pPr>
        <w:rPr>
          <w:rFonts w:ascii="Times New Roman" w:hAnsi="Times New Roman" w:cs="Times New Roman"/>
          <w:sz w:val="24"/>
          <w:szCs w:val="24"/>
          <w:lang w:val="vi-VN"/>
        </w:rPr>
      </w:pPr>
    </w:p>
    <w:p w14:paraId="48ACEB30" w14:textId="6AD1E0BC" w:rsidR="00E52349" w:rsidRPr="00F0585C" w:rsidRDefault="00BF28D4" w:rsidP="006B2BB8">
      <w:pPr>
        <w:pStyle w:val="ListParagraph"/>
        <w:numPr>
          <w:ilvl w:val="0"/>
          <w:numId w:val="16"/>
        </w:numPr>
        <w:ind w:hanging="720"/>
        <w:rPr>
          <w:rFonts w:ascii="Times New Roman" w:hAnsi="Times New Roman" w:cs="Times New Roman"/>
          <w:b/>
          <w:bCs/>
          <w:sz w:val="24"/>
          <w:szCs w:val="24"/>
          <w:lang w:eastAsia="zh-CN"/>
        </w:rPr>
      </w:pPr>
      <w:r w:rsidRPr="00F0585C">
        <w:rPr>
          <w:rFonts w:ascii="Times New Roman" w:hAnsi="Times New Roman" w:cs="Times New Roman"/>
          <w:b/>
          <w:bCs/>
          <w:sz w:val="24"/>
          <w:szCs w:val="24"/>
          <w:lang w:eastAsia="zh-CN"/>
        </w:rPr>
        <w:t>Head office address:</w:t>
      </w:r>
    </w:p>
    <w:p w14:paraId="2CC773F2" w14:textId="77777777" w:rsidR="00E52349" w:rsidRPr="00391B4A" w:rsidRDefault="00E52349" w:rsidP="00A951DC">
      <w:pPr>
        <w:rPr>
          <w:rFonts w:ascii="Times New Roman" w:hAnsi="Times New Roman" w:cs="Times New Roman"/>
          <w:b/>
          <w:bCs/>
          <w:sz w:val="24"/>
          <w:szCs w:val="24"/>
          <w:lang w:eastAsia="zh-CN"/>
        </w:rPr>
      </w:pPr>
    </w:p>
    <w:p w14:paraId="7AB7C6C7" w14:textId="568D9DDC" w:rsidR="006A0B54" w:rsidRPr="00714F6B" w:rsidRDefault="00644531" w:rsidP="00A951DC">
      <w:pPr>
        <w:tabs>
          <w:tab w:val="left" w:leader="dot" w:pos="4320"/>
          <w:tab w:val="right" w:leader="dot" w:pos="8280"/>
        </w:tabs>
        <w:ind w:left="720"/>
        <w:jc w:val="both"/>
        <w:rPr>
          <w:rFonts w:ascii="Times New Roman" w:hAnsi="Times New Roman" w:cs="Times New Roman"/>
          <w:b/>
          <w:bCs/>
          <w:sz w:val="24"/>
          <w:szCs w:val="24"/>
        </w:rPr>
      </w:pPr>
      <w:bookmarkStart w:id="1" w:name="_Hlk183288726"/>
      <w:r w:rsidRPr="00644531">
        <w:rPr>
          <w:rFonts w:ascii="Times New Roman" w:hAnsi="Times New Roman" w:cs="Times New Roman"/>
          <w:sz w:val="24"/>
          <w:szCs w:val="24"/>
          <w:lang w:eastAsia="zh-CN"/>
        </w:rPr>
        <w:t>House number, niche, alley, street/hamlet</w:t>
      </w:r>
      <w:bookmarkEnd w:id="1"/>
      <w:r w:rsidR="006A0B54" w:rsidRPr="00391B4A">
        <w:rPr>
          <w:rFonts w:ascii="Times New Roman" w:hAnsi="Times New Roman" w:cs="Times New Roman"/>
          <w:sz w:val="24"/>
          <w:szCs w:val="24"/>
          <w:lang w:eastAsia="zh-CN"/>
        </w:rPr>
        <w:t xml:space="preserve">: </w:t>
      </w:r>
      <w:r w:rsidR="00354EBB" w:rsidRPr="00391B4A">
        <w:rPr>
          <w:rFonts w:ascii="Times New Roman" w:hAnsi="Times New Roman" w:cs="Times New Roman"/>
          <w:color w:val="FF0000"/>
          <w:sz w:val="24"/>
          <w:szCs w:val="24"/>
          <w:lang w:val="vi-VN"/>
        </w:rPr>
        <w:t>[SONHACTY_T</w:t>
      </w:r>
      <w:r w:rsidR="00354EBB">
        <w:rPr>
          <w:rFonts w:ascii="Times New Roman" w:hAnsi="Times New Roman" w:cs="Times New Roman"/>
          <w:color w:val="FF0000"/>
          <w:sz w:val="24"/>
          <w:szCs w:val="24"/>
        </w:rPr>
        <w:t>A</w:t>
      </w:r>
      <w:r w:rsidR="00354EBB" w:rsidRPr="00391B4A">
        <w:rPr>
          <w:rFonts w:ascii="Times New Roman" w:hAnsi="Times New Roman" w:cs="Times New Roman"/>
          <w:color w:val="FF0000"/>
          <w:sz w:val="24"/>
          <w:szCs w:val="24"/>
          <w:lang w:val="vi-VN"/>
        </w:rPr>
        <w:t>]</w:t>
      </w:r>
    </w:p>
    <w:p w14:paraId="7751C583" w14:textId="77777777" w:rsidR="00E52349" w:rsidRPr="00391B4A" w:rsidRDefault="00E52349" w:rsidP="00A951DC">
      <w:pPr>
        <w:tabs>
          <w:tab w:val="left" w:leader="dot" w:pos="4320"/>
          <w:tab w:val="right" w:leader="dot" w:pos="8280"/>
        </w:tabs>
        <w:ind w:left="720"/>
        <w:rPr>
          <w:rFonts w:ascii="Times New Roman" w:hAnsi="Times New Roman" w:cs="Times New Roman"/>
          <w:sz w:val="24"/>
          <w:szCs w:val="24"/>
          <w:lang w:eastAsia="zh-CN"/>
        </w:rPr>
      </w:pPr>
    </w:p>
    <w:p w14:paraId="1713314C" w14:textId="34A81C4B" w:rsidR="00E52349" w:rsidRPr="004A7232" w:rsidRDefault="00241B18" w:rsidP="00A951DC">
      <w:pPr>
        <w:tabs>
          <w:tab w:val="left" w:leader="dot" w:pos="4320"/>
          <w:tab w:val="right" w:leader="dot" w:pos="8280"/>
        </w:tabs>
        <w:ind w:left="720"/>
        <w:rPr>
          <w:rFonts w:ascii="Times New Roman" w:hAnsi="Times New Roman" w:cs="Times New Roman"/>
          <w:b/>
          <w:sz w:val="24"/>
          <w:szCs w:val="24"/>
          <w:lang w:eastAsia="zh-CN"/>
        </w:rPr>
      </w:pPr>
      <w:r w:rsidRPr="00241B18">
        <w:rPr>
          <w:rFonts w:ascii="Times New Roman" w:hAnsi="Times New Roman" w:cs="Times New Roman"/>
          <w:sz w:val="24"/>
          <w:szCs w:val="24"/>
          <w:lang w:eastAsia="zh-CN"/>
        </w:rPr>
        <w:t>Commune/Ward/Town:</w:t>
      </w:r>
      <w:r w:rsidR="006A0B54" w:rsidRPr="00391B4A">
        <w:rPr>
          <w:rFonts w:ascii="Times New Roman" w:hAnsi="Times New Roman" w:cs="Times New Roman"/>
          <w:sz w:val="24"/>
          <w:szCs w:val="24"/>
          <w:lang w:eastAsia="zh-CN"/>
        </w:rPr>
        <w:t xml:space="preserve"> </w:t>
      </w:r>
      <w:r w:rsidR="004A7232">
        <w:rPr>
          <w:rFonts w:ascii="Times New Roman" w:hAnsi="Times New Roman" w:cs="Times New Roman"/>
          <w:color w:val="FF0000"/>
          <w:sz w:val="24"/>
          <w:szCs w:val="24"/>
        </w:rPr>
        <w:t>[XAPHUONGCTY_TA]</w:t>
      </w:r>
    </w:p>
    <w:p w14:paraId="5656EA14" w14:textId="77777777" w:rsidR="00E52349" w:rsidRPr="00391B4A" w:rsidRDefault="00E52349" w:rsidP="00A951DC">
      <w:pPr>
        <w:tabs>
          <w:tab w:val="left" w:leader="dot" w:pos="4320"/>
          <w:tab w:val="right" w:leader="dot" w:pos="8280"/>
        </w:tabs>
        <w:ind w:left="720"/>
        <w:rPr>
          <w:rFonts w:ascii="Times New Roman" w:hAnsi="Times New Roman" w:cs="Times New Roman"/>
          <w:sz w:val="24"/>
          <w:szCs w:val="24"/>
          <w:lang w:eastAsia="zh-CN"/>
        </w:rPr>
      </w:pPr>
    </w:p>
    <w:p w14:paraId="5F5EE751" w14:textId="381F67C8" w:rsidR="006A0B54" w:rsidRPr="00D86F64" w:rsidRDefault="004F3B69" w:rsidP="00A951DC">
      <w:pPr>
        <w:tabs>
          <w:tab w:val="left" w:leader="dot" w:pos="4320"/>
          <w:tab w:val="right" w:leader="dot" w:pos="8280"/>
        </w:tabs>
        <w:ind w:left="720"/>
        <w:rPr>
          <w:rFonts w:ascii="Times New Roman" w:hAnsi="Times New Roman" w:cs="Times New Roman"/>
          <w:b/>
          <w:sz w:val="24"/>
          <w:szCs w:val="24"/>
        </w:rPr>
      </w:pPr>
      <w:r w:rsidRPr="004F3B69">
        <w:rPr>
          <w:rFonts w:ascii="Times New Roman" w:hAnsi="Times New Roman" w:cs="Times New Roman"/>
          <w:sz w:val="24"/>
          <w:szCs w:val="24"/>
          <w:lang w:eastAsia="zh-CN"/>
        </w:rPr>
        <w:t>District/Town/Provincial City:</w:t>
      </w:r>
      <w:r w:rsidR="006A0B54" w:rsidRPr="00391B4A">
        <w:rPr>
          <w:rFonts w:ascii="Times New Roman" w:hAnsi="Times New Roman" w:cs="Times New Roman"/>
          <w:sz w:val="24"/>
          <w:szCs w:val="24"/>
          <w:lang w:eastAsia="zh-CN"/>
        </w:rPr>
        <w:t xml:space="preserve"> </w:t>
      </w:r>
      <w:r w:rsidR="00D86F64">
        <w:rPr>
          <w:rFonts w:ascii="Times New Roman" w:hAnsi="Times New Roman" w:cs="Times New Roman"/>
          <w:color w:val="FF0000"/>
          <w:sz w:val="24"/>
          <w:szCs w:val="24"/>
        </w:rPr>
        <w:t>[QUANCTY_TA]</w:t>
      </w:r>
    </w:p>
    <w:p w14:paraId="56DCF766" w14:textId="77777777" w:rsidR="00E52349" w:rsidRPr="00391B4A" w:rsidRDefault="00E52349" w:rsidP="00A951DC">
      <w:pPr>
        <w:tabs>
          <w:tab w:val="left" w:leader="dot" w:pos="4320"/>
          <w:tab w:val="right" w:leader="dot" w:pos="8280"/>
        </w:tabs>
        <w:ind w:left="720"/>
        <w:rPr>
          <w:rFonts w:ascii="Times New Roman" w:hAnsi="Times New Roman" w:cs="Times New Roman"/>
          <w:sz w:val="24"/>
          <w:szCs w:val="24"/>
          <w:lang w:eastAsia="zh-CN"/>
        </w:rPr>
      </w:pPr>
    </w:p>
    <w:p w14:paraId="760BF040" w14:textId="0D13A511" w:rsidR="006A0B54" w:rsidRPr="00A24E58" w:rsidRDefault="002E575D" w:rsidP="00A951DC">
      <w:pPr>
        <w:tabs>
          <w:tab w:val="left" w:leader="dot" w:pos="4320"/>
          <w:tab w:val="right" w:leader="dot" w:pos="8280"/>
        </w:tabs>
        <w:ind w:left="720"/>
        <w:rPr>
          <w:rFonts w:ascii="Times New Roman" w:hAnsi="Times New Roman" w:cs="Times New Roman"/>
          <w:b/>
          <w:sz w:val="24"/>
          <w:szCs w:val="24"/>
        </w:rPr>
      </w:pPr>
      <w:r>
        <w:rPr>
          <w:rFonts w:ascii="Times New Roman" w:hAnsi="Times New Roman" w:cs="Times New Roman"/>
          <w:sz w:val="24"/>
          <w:szCs w:val="24"/>
          <w:lang w:eastAsia="zh-CN"/>
        </w:rPr>
        <w:t>Province</w:t>
      </w:r>
      <w:r w:rsidR="006A0B54" w:rsidRPr="00391B4A">
        <w:rPr>
          <w:rFonts w:ascii="Times New Roman" w:hAnsi="Times New Roman" w:cs="Times New Roman"/>
          <w:sz w:val="24"/>
          <w:szCs w:val="24"/>
          <w:lang w:eastAsia="zh-CN"/>
        </w:rPr>
        <w:t>/</w:t>
      </w:r>
      <w:r>
        <w:rPr>
          <w:rFonts w:ascii="Times New Roman" w:hAnsi="Times New Roman" w:cs="Times New Roman"/>
          <w:sz w:val="24"/>
          <w:szCs w:val="24"/>
          <w:lang w:eastAsia="zh-CN"/>
        </w:rPr>
        <w:t>Cit</w:t>
      </w:r>
      <w:r w:rsidR="00A24E58">
        <w:rPr>
          <w:rFonts w:ascii="Times New Roman" w:hAnsi="Times New Roman" w:cs="Times New Roman"/>
          <w:sz w:val="24"/>
          <w:szCs w:val="24"/>
          <w:lang w:eastAsia="zh-CN"/>
        </w:rPr>
        <w:t>y</w:t>
      </w:r>
      <w:r w:rsidR="006A0B54" w:rsidRPr="00391B4A">
        <w:rPr>
          <w:rFonts w:ascii="Times New Roman" w:hAnsi="Times New Roman" w:cs="Times New Roman"/>
          <w:sz w:val="24"/>
          <w:szCs w:val="24"/>
          <w:lang w:eastAsia="zh-CN"/>
        </w:rPr>
        <w:t xml:space="preserve">: </w:t>
      </w:r>
      <w:r w:rsidR="00A24E58" w:rsidRPr="0057207A">
        <w:rPr>
          <w:rFonts w:ascii="Times New Roman" w:hAnsi="Times New Roman" w:cs="Times New Roman"/>
          <w:color w:val="FF0000"/>
          <w:sz w:val="24"/>
          <w:szCs w:val="24"/>
        </w:rPr>
        <w:t>[TINHTPCTY_TA]</w:t>
      </w:r>
    </w:p>
    <w:p w14:paraId="430CAC2E" w14:textId="77777777" w:rsidR="00E52349" w:rsidRPr="00391B4A" w:rsidRDefault="00E52349" w:rsidP="00A951DC">
      <w:pPr>
        <w:tabs>
          <w:tab w:val="left" w:leader="dot" w:pos="4320"/>
          <w:tab w:val="right" w:leader="dot" w:pos="8280"/>
        </w:tabs>
        <w:ind w:left="720"/>
        <w:rPr>
          <w:rFonts w:ascii="Times New Roman" w:hAnsi="Times New Roman" w:cs="Times New Roman"/>
          <w:sz w:val="24"/>
          <w:szCs w:val="24"/>
          <w:shd w:val="clear" w:color="auto" w:fill="FFFF00"/>
          <w:lang w:eastAsia="zh-CN"/>
        </w:rPr>
      </w:pPr>
    </w:p>
    <w:p w14:paraId="58362DF6" w14:textId="72BD3113" w:rsidR="006A0B54" w:rsidRPr="00391B4A" w:rsidRDefault="00F3546E" w:rsidP="00A951DC">
      <w:pPr>
        <w:tabs>
          <w:tab w:val="left" w:leader="dot" w:pos="4680"/>
          <w:tab w:val="left" w:leader="dot" w:pos="8280"/>
        </w:tabs>
        <w:ind w:left="720"/>
        <w:rPr>
          <w:rFonts w:ascii="Times New Roman" w:hAnsi="Times New Roman" w:cs="Times New Roman"/>
          <w:sz w:val="24"/>
          <w:szCs w:val="24"/>
          <w:lang w:eastAsia="zh-CN"/>
        </w:rPr>
      </w:pPr>
      <w:r>
        <w:rPr>
          <w:rFonts w:ascii="Times New Roman" w:hAnsi="Times New Roman" w:cs="Times New Roman"/>
          <w:sz w:val="24"/>
          <w:szCs w:val="24"/>
          <w:lang w:eastAsia="zh-CN"/>
        </w:rPr>
        <w:t>Telephone</w:t>
      </w:r>
      <w:r w:rsidR="006A0B54" w:rsidRPr="00A951DC">
        <w:rPr>
          <w:rFonts w:ascii="Times New Roman" w:hAnsi="Times New Roman" w:cs="Times New Roman"/>
          <w:sz w:val="24"/>
          <w:szCs w:val="24"/>
          <w:lang w:eastAsia="zh-CN"/>
        </w:rPr>
        <w:t xml:space="preserve"> </w:t>
      </w:r>
      <w:r w:rsidR="006A0B54" w:rsidRPr="00A951DC">
        <w:rPr>
          <w:rFonts w:ascii="Times New Roman" w:hAnsi="Times New Roman" w:cs="Times New Roman"/>
          <w:i/>
          <w:sz w:val="24"/>
          <w:szCs w:val="24"/>
          <w:lang w:eastAsia="zh-CN"/>
        </w:rPr>
        <w:t>(</w:t>
      </w:r>
      <w:r>
        <w:rPr>
          <w:rFonts w:ascii="Times New Roman" w:hAnsi="Times New Roman" w:cs="Times New Roman"/>
          <w:i/>
          <w:sz w:val="24"/>
          <w:szCs w:val="24"/>
          <w:lang w:eastAsia="zh-CN"/>
        </w:rPr>
        <w:t>if any</w:t>
      </w:r>
      <w:r w:rsidR="006A0B54" w:rsidRPr="00A951DC">
        <w:rPr>
          <w:rFonts w:ascii="Times New Roman" w:hAnsi="Times New Roman" w:cs="Times New Roman"/>
          <w:i/>
          <w:sz w:val="24"/>
          <w:szCs w:val="24"/>
          <w:lang w:eastAsia="zh-CN"/>
        </w:rPr>
        <w:t>)</w:t>
      </w:r>
      <w:r w:rsidR="000D74B6" w:rsidRPr="00A951DC">
        <w:rPr>
          <w:rFonts w:ascii="Times New Roman" w:hAnsi="Times New Roman" w:cs="Times New Roman"/>
          <w:sz w:val="24"/>
          <w:szCs w:val="24"/>
          <w:lang w:eastAsia="zh-CN"/>
        </w:rPr>
        <w:t xml:space="preserve">: </w:t>
      </w:r>
      <w:r w:rsidR="00B56A2E" w:rsidRPr="00A951DC">
        <w:rPr>
          <w:rFonts w:ascii="Times New Roman" w:hAnsi="Times New Roman"/>
          <w:color w:val="FF0000"/>
          <w:sz w:val="24"/>
          <w:szCs w:val="24"/>
        </w:rPr>
        <w:t>[SDT_CTY]</w:t>
      </w:r>
      <w:r w:rsidR="00B56A2E" w:rsidRPr="00A951DC" w:rsidDel="00B56A2E">
        <w:rPr>
          <w:rFonts w:ascii="Times New Roman" w:hAnsi="Times New Roman" w:cs="Times New Roman"/>
          <w:sz w:val="24"/>
          <w:szCs w:val="24"/>
          <w:lang w:val="vi-VN"/>
        </w:rPr>
        <w:t xml:space="preserve"> </w:t>
      </w:r>
      <w:r w:rsidR="00EE0C63" w:rsidRPr="00A951DC">
        <w:rPr>
          <w:rFonts w:ascii="Times New Roman" w:hAnsi="Times New Roman" w:cs="Times New Roman"/>
          <w:sz w:val="24"/>
          <w:szCs w:val="24"/>
        </w:rPr>
        <w:tab/>
      </w:r>
      <w:r w:rsidR="006A0B54" w:rsidRPr="00A951DC">
        <w:rPr>
          <w:rFonts w:ascii="Times New Roman" w:hAnsi="Times New Roman" w:cs="Times New Roman"/>
          <w:sz w:val="24"/>
          <w:szCs w:val="24"/>
          <w:lang w:eastAsia="zh-CN"/>
        </w:rPr>
        <w:t xml:space="preserve">Fax </w:t>
      </w:r>
      <w:r w:rsidR="006A0B54" w:rsidRPr="00A951DC">
        <w:rPr>
          <w:rFonts w:ascii="Times New Roman" w:hAnsi="Times New Roman" w:cs="Times New Roman"/>
          <w:i/>
          <w:sz w:val="24"/>
          <w:szCs w:val="24"/>
          <w:lang w:eastAsia="zh-CN"/>
        </w:rPr>
        <w:t>(</w:t>
      </w:r>
      <w:r w:rsidR="00B3210B">
        <w:rPr>
          <w:rFonts w:ascii="Times New Roman" w:hAnsi="Times New Roman" w:cs="Times New Roman"/>
          <w:i/>
          <w:sz w:val="24"/>
          <w:szCs w:val="24"/>
          <w:lang w:eastAsia="zh-CN"/>
        </w:rPr>
        <w:t>if any</w:t>
      </w:r>
      <w:r w:rsidR="006A0B54" w:rsidRPr="00A951DC">
        <w:rPr>
          <w:rFonts w:ascii="Times New Roman" w:hAnsi="Times New Roman" w:cs="Times New Roman"/>
          <w:i/>
          <w:sz w:val="24"/>
          <w:szCs w:val="24"/>
          <w:lang w:eastAsia="zh-CN"/>
        </w:rPr>
        <w:t>)</w:t>
      </w:r>
      <w:r w:rsidR="006A0B54" w:rsidRPr="00A951DC">
        <w:rPr>
          <w:rFonts w:ascii="Times New Roman" w:hAnsi="Times New Roman" w:cs="Times New Roman"/>
          <w:sz w:val="24"/>
          <w:szCs w:val="24"/>
          <w:lang w:eastAsia="zh-CN"/>
        </w:rPr>
        <w:t>:</w:t>
      </w:r>
      <w:r w:rsidR="006A0B54" w:rsidRPr="00391B4A">
        <w:rPr>
          <w:rFonts w:ascii="Times New Roman" w:hAnsi="Times New Roman" w:cs="Times New Roman"/>
          <w:sz w:val="24"/>
          <w:szCs w:val="24"/>
          <w:lang w:eastAsia="zh-CN"/>
        </w:rPr>
        <w:t xml:space="preserve"> </w:t>
      </w:r>
      <w:r w:rsidR="00F426E9">
        <w:rPr>
          <w:rFonts w:ascii="Times New Roman" w:hAnsi="Times New Roman" w:cs="Times New Roman"/>
          <w:color w:val="FF0000"/>
          <w:sz w:val="24"/>
          <w:szCs w:val="24"/>
          <w:lang w:eastAsia="zh-CN"/>
        </w:rPr>
        <w:t>[FAX_CTY]</w:t>
      </w:r>
      <w:r w:rsidR="006A0B54" w:rsidRPr="00391B4A">
        <w:rPr>
          <w:rFonts w:ascii="Times New Roman" w:hAnsi="Times New Roman" w:cs="Times New Roman"/>
          <w:sz w:val="24"/>
          <w:szCs w:val="24"/>
          <w:lang w:eastAsia="zh-CN"/>
        </w:rPr>
        <w:tab/>
      </w:r>
    </w:p>
    <w:p w14:paraId="318E1A9F" w14:textId="77777777" w:rsidR="00E52349" w:rsidRPr="00391B4A" w:rsidRDefault="00E52349" w:rsidP="00A951DC">
      <w:pPr>
        <w:tabs>
          <w:tab w:val="left" w:leader="dot" w:pos="4680"/>
          <w:tab w:val="left" w:leader="dot" w:pos="8280"/>
        </w:tabs>
        <w:ind w:left="720"/>
        <w:rPr>
          <w:rFonts w:ascii="Times New Roman" w:hAnsi="Times New Roman" w:cs="Times New Roman"/>
          <w:sz w:val="24"/>
          <w:szCs w:val="24"/>
          <w:lang w:eastAsia="zh-CN"/>
        </w:rPr>
      </w:pPr>
    </w:p>
    <w:p w14:paraId="33A020F3" w14:textId="569703BE" w:rsidR="006A0B54" w:rsidRPr="00391B4A" w:rsidRDefault="006A0B54" w:rsidP="00A951DC">
      <w:pPr>
        <w:tabs>
          <w:tab w:val="left" w:leader="dot" w:pos="4680"/>
          <w:tab w:val="left" w:leader="dot" w:pos="8280"/>
        </w:tabs>
        <w:ind w:left="720"/>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Email </w:t>
      </w:r>
      <w:r w:rsidRPr="00391B4A">
        <w:rPr>
          <w:rFonts w:ascii="Times New Roman" w:hAnsi="Times New Roman" w:cs="Times New Roman"/>
          <w:i/>
          <w:sz w:val="24"/>
          <w:szCs w:val="24"/>
          <w:lang w:eastAsia="zh-CN"/>
        </w:rPr>
        <w:t>(</w:t>
      </w:r>
      <w:r w:rsidR="00B3210B">
        <w:rPr>
          <w:rFonts w:ascii="Times New Roman" w:hAnsi="Times New Roman" w:cs="Times New Roman"/>
          <w:i/>
          <w:sz w:val="24"/>
          <w:szCs w:val="24"/>
          <w:lang w:eastAsia="zh-CN"/>
        </w:rPr>
        <w:t>if any</w:t>
      </w:r>
      <w:r w:rsidRPr="00391B4A">
        <w:rPr>
          <w:rFonts w:ascii="Times New Roman" w:hAnsi="Times New Roman" w:cs="Times New Roman"/>
          <w:i/>
          <w:sz w:val="24"/>
          <w:szCs w:val="24"/>
          <w:lang w:eastAsia="zh-CN"/>
        </w:rPr>
        <w:t>)</w:t>
      </w:r>
      <w:r w:rsidRPr="00391B4A">
        <w:rPr>
          <w:rFonts w:ascii="Times New Roman" w:hAnsi="Times New Roman" w:cs="Times New Roman"/>
          <w:sz w:val="24"/>
          <w:szCs w:val="24"/>
          <w:lang w:eastAsia="zh-CN"/>
        </w:rPr>
        <w:t xml:space="preserve">: </w:t>
      </w:r>
      <w:r w:rsidR="00F426E9">
        <w:rPr>
          <w:rFonts w:ascii="Times New Roman" w:hAnsi="Times New Roman" w:cs="Times New Roman"/>
          <w:color w:val="FF0000"/>
          <w:sz w:val="24"/>
          <w:szCs w:val="24"/>
          <w:lang w:eastAsia="zh-CN"/>
        </w:rPr>
        <w:t>[EMAIL_CTY]</w:t>
      </w:r>
      <w:r w:rsidRPr="00391B4A">
        <w:rPr>
          <w:rFonts w:ascii="Times New Roman" w:hAnsi="Times New Roman" w:cs="Times New Roman"/>
          <w:sz w:val="24"/>
          <w:szCs w:val="24"/>
          <w:lang w:eastAsia="zh-CN"/>
        </w:rPr>
        <w:tab/>
        <w:t xml:space="preserve">Website </w:t>
      </w:r>
      <w:r w:rsidRPr="00391B4A">
        <w:rPr>
          <w:rFonts w:ascii="Times New Roman" w:hAnsi="Times New Roman" w:cs="Times New Roman"/>
          <w:i/>
          <w:sz w:val="24"/>
          <w:szCs w:val="24"/>
          <w:lang w:eastAsia="zh-CN"/>
        </w:rPr>
        <w:t>(</w:t>
      </w:r>
      <w:r w:rsidR="00B3210B">
        <w:rPr>
          <w:rFonts w:ascii="Times New Roman" w:hAnsi="Times New Roman" w:cs="Times New Roman"/>
          <w:i/>
          <w:sz w:val="24"/>
          <w:szCs w:val="24"/>
          <w:lang w:eastAsia="zh-CN"/>
        </w:rPr>
        <w:t>if any</w:t>
      </w:r>
      <w:r w:rsidRPr="00391B4A">
        <w:rPr>
          <w:rFonts w:ascii="Times New Roman" w:hAnsi="Times New Roman" w:cs="Times New Roman"/>
          <w:i/>
          <w:sz w:val="24"/>
          <w:szCs w:val="24"/>
          <w:lang w:eastAsia="zh-CN"/>
        </w:rPr>
        <w:t>)</w:t>
      </w:r>
      <w:r w:rsidRPr="00391B4A">
        <w:rPr>
          <w:rFonts w:ascii="Times New Roman" w:hAnsi="Times New Roman" w:cs="Times New Roman"/>
          <w:sz w:val="24"/>
          <w:szCs w:val="24"/>
          <w:lang w:eastAsia="zh-CN"/>
        </w:rPr>
        <w:t xml:space="preserve">: </w:t>
      </w:r>
      <w:r w:rsidR="00F426E9" w:rsidRPr="00D766B2">
        <w:rPr>
          <w:rFonts w:ascii="Times New Roman" w:hAnsi="Times New Roman" w:cs="Times New Roman"/>
          <w:color w:val="FF0000"/>
          <w:sz w:val="24"/>
          <w:szCs w:val="24"/>
          <w:lang w:eastAsia="zh-CN"/>
        </w:rPr>
        <w:t>[WEBSITE_CTY]</w:t>
      </w:r>
      <w:r w:rsidR="00F426E9" w:rsidRPr="00D766B2">
        <w:rPr>
          <w:rFonts w:ascii="Times New Roman" w:hAnsi="Times New Roman" w:cs="Times New Roman"/>
          <w:color w:val="FF0000"/>
          <w:sz w:val="24"/>
          <w:szCs w:val="24"/>
          <w:lang w:eastAsia="zh-CN"/>
        </w:rPr>
        <w:tab/>
      </w:r>
      <w:r w:rsidRPr="00391B4A">
        <w:rPr>
          <w:rFonts w:ascii="Times New Roman" w:hAnsi="Times New Roman" w:cs="Times New Roman"/>
          <w:sz w:val="24"/>
          <w:szCs w:val="24"/>
          <w:lang w:eastAsia="zh-CN"/>
        </w:rPr>
        <w:tab/>
      </w:r>
    </w:p>
    <w:p w14:paraId="3994C49B" w14:textId="77777777" w:rsidR="00C659C5" w:rsidRPr="00391B4A" w:rsidRDefault="00C659C5" w:rsidP="00A951DC">
      <w:pPr>
        <w:tabs>
          <w:tab w:val="left" w:leader="dot" w:pos="4680"/>
          <w:tab w:val="left" w:leader="dot" w:pos="8280"/>
        </w:tabs>
        <w:ind w:left="720"/>
        <w:rPr>
          <w:rFonts w:ascii="Times New Roman" w:hAnsi="Times New Roman" w:cs="Times New Roman"/>
          <w:sz w:val="24"/>
          <w:szCs w:val="24"/>
          <w:lang w:eastAsia="zh-CN"/>
        </w:rPr>
      </w:pPr>
    </w:p>
    <w:p w14:paraId="353C7D6C" w14:textId="6D01FE80" w:rsidR="00A81513" w:rsidRDefault="00A81513" w:rsidP="00A81513">
      <w:pPr>
        <w:tabs>
          <w:tab w:val="left" w:leader="dot" w:pos="5760"/>
          <w:tab w:val="left" w:leader="dot" w:pos="9072"/>
        </w:tabs>
        <w:suppressAutoHyphens/>
        <w:spacing w:line="252" w:lineRule="auto"/>
        <w:ind w:left="709"/>
        <w:jc w:val="both"/>
        <w:rPr>
          <w:rFonts w:ascii="Times New Roman" w:hAnsi="Times New Roman" w:cs="Times New Roman"/>
          <w:i/>
          <w:iCs/>
          <w:sz w:val="24"/>
          <w:szCs w:val="24"/>
          <w:lang w:eastAsia="zh-CN"/>
        </w:rPr>
      </w:pPr>
      <w:r w:rsidRPr="00A81513">
        <w:rPr>
          <w:rFonts w:ascii="Times New Roman" w:hAnsi="Times New Roman" w:cs="Times New Roman"/>
          <w:sz w:val="24"/>
          <w:szCs w:val="24"/>
          <w:lang w:eastAsia="zh-CN"/>
        </w:rPr>
        <w:t xml:space="preserve">Enterprise located in </w:t>
      </w:r>
      <w:r w:rsidRPr="00A81513">
        <w:rPr>
          <w:rFonts w:ascii="Times New Roman" w:hAnsi="Times New Roman" w:cs="Times New Roman"/>
          <w:i/>
          <w:iCs/>
          <w:sz w:val="24"/>
          <w:szCs w:val="24"/>
          <w:lang w:eastAsia="zh-CN"/>
        </w:rPr>
        <w:t>(Mark X in the box if the enterprise registers the address of head office located in industrial zone, export processing zone, economic zone, high-tech park)</w:t>
      </w:r>
    </w:p>
    <w:p w14:paraId="008D60ED" w14:textId="77777777" w:rsidR="00A81513" w:rsidRPr="00A81513" w:rsidRDefault="00A81513" w:rsidP="00A81513">
      <w:pPr>
        <w:tabs>
          <w:tab w:val="left" w:leader="dot" w:pos="5760"/>
          <w:tab w:val="left" w:leader="dot" w:pos="9072"/>
        </w:tabs>
        <w:suppressAutoHyphens/>
        <w:spacing w:line="252" w:lineRule="auto"/>
        <w:ind w:left="709"/>
        <w:jc w:val="both"/>
        <w:rPr>
          <w:rFonts w:ascii="Times New Roman" w:hAnsi="Times New Roman" w:cs="Times New Roman"/>
          <w:i/>
          <w:iCs/>
          <w:sz w:val="24"/>
          <w:szCs w:val="24"/>
          <w:lang w:eastAsia="zh-CN"/>
        </w:rPr>
      </w:pPr>
    </w:p>
    <w:tbl>
      <w:tblPr>
        <w:tblW w:w="0" w:type="auto"/>
        <w:jc w:val="center"/>
        <w:tblLook w:val="04A0" w:firstRow="1" w:lastRow="0" w:firstColumn="1" w:lastColumn="0" w:noHBand="0" w:noVBand="1"/>
      </w:tblPr>
      <w:tblGrid>
        <w:gridCol w:w="3359"/>
        <w:gridCol w:w="1939"/>
      </w:tblGrid>
      <w:tr w:rsidR="00FB35D3" w:rsidRPr="00FB35D3" w14:paraId="1112C8B0" w14:textId="77777777" w:rsidTr="00426A7D">
        <w:trPr>
          <w:jc w:val="center"/>
        </w:trPr>
        <w:tc>
          <w:tcPr>
            <w:tcW w:w="3359" w:type="dxa"/>
            <w:shd w:val="clear" w:color="auto" w:fill="auto"/>
          </w:tcPr>
          <w:p w14:paraId="0E2ED975" w14:textId="712F5E4B" w:rsidR="00FB35D3" w:rsidRPr="00FB35D3" w:rsidRDefault="00FB35D3" w:rsidP="00FB35D3">
            <w:pPr>
              <w:spacing w:before="120"/>
              <w:jc w:val="both"/>
              <w:rPr>
                <w:rFonts w:ascii="Times New Roman" w:hAnsi="Times New Roman" w:cs="Times New Roman"/>
                <w:spacing w:val="-4"/>
                <w:sz w:val="24"/>
                <w:szCs w:val="24"/>
                <w:lang w:val="fr-FR"/>
              </w:rPr>
            </w:pPr>
            <w:bookmarkStart w:id="2" w:name="_Hlk69799958"/>
            <w:r w:rsidRPr="00FB35D3">
              <w:rPr>
                <w:rFonts w:ascii="Times New Roman" w:hAnsi="Times New Roman" w:cs="Times New Roman"/>
                <w:sz w:val="24"/>
                <w:szCs w:val="24"/>
              </w:rPr>
              <w:t>Industrial zone</w:t>
            </w:r>
          </w:p>
        </w:tc>
        <w:tc>
          <w:tcPr>
            <w:tcW w:w="1939" w:type="dxa"/>
            <w:shd w:val="clear" w:color="auto" w:fill="auto"/>
          </w:tcPr>
          <w:p w14:paraId="36590B49" w14:textId="77777777" w:rsidR="00FB35D3" w:rsidRPr="00FB35D3" w:rsidRDefault="00FB35D3" w:rsidP="00FB35D3">
            <w:pPr>
              <w:jc w:val="both"/>
              <w:rPr>
                <w:rFonts w:ascii="Times New Roman" w:hAnsi="Times New Roman" w:cs="Times New Roman"/>
                <w:spacing w:val="-4"/>
                <w:sz w:val="24"/>
                <w:szCs w:val="24"/>
                <w:lang w:val="fr-FR"/>
              </w:rPr>
            </w:pPr>
            <w:r w:rsidRPr="00FB35D3">
              <w:rPr>
                <w:rFonts w:ascii="Times New Roman" w:hAnsi="Times New Roman" w:cs="Times New Roman"/>
                <w:noProof/>
                <w:spacing w:val="-4"/>
                <w:sz w:val="24"/>
                <w:szCs w:val="24"/>
              </w:rPr>
              <mc:AlternateContent>
                <mc:Choice Requires="wps">
                  <w:drawing>
                    <wp:anchor distT="45720" distB="45720" distL="114300" distR="114300" simplePos="0" relativeHeight="251710976" behindDoc="0" locked="0" layoutInCell="1" allowOverlap="1" wp14:anchorId="172E5ACD" wp14:editId="685E2211">
                      <wp:simplePos x="0" y="0"/>
                      <wp:positionH relativeFrom="column">
                        <wp:posOffset>145415</wp:posOffset>
                      </wp:positionH>
                      <wp:positionV relativeFrom="paragraph">
                        <wp:posOffset>32385</wp:posOffset>
                      </wp:positionV>
                      <wp:extent cx="290830" cy="226060"/>
                      <wp:effectExtent l="0" t="0" r="13970" b="2159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EBB9F06" w14:textId="3300FB7C" w:rsidR="00FB35D3" w:rsidRPr="0026289B" w:rsidRDefault="00FB35D3" w:rsidP="00FB35D3">
                                  <w:pPr>
                                    <w:jc w:val="center"/>
                                    <w:rPr>
                                      <w:rFonts w:ascii="Times New Roman" w:hAnsi="Times New Roman" w:cs="Times New Roman"/>
                                    </w:rPr>
                                  </w:pPr>
                                  <w:r w:rsidRPr="0026289B">
                                    <w:rPr>
                                      <w:rFonts w:ascii="Times New Roman" w:hAnsi="Times New Roman" w:cs="Times New Roman"/>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E5ACD" id="_x0000_t202" coordsize="21600,21600" o:spt="202" path="m,l,21600r21600,l21600,xe">
                      <v:stroke joinstyle="miter"/>
                      <v:path gradientshapeok="t" o:connecttype="rect"/>
                    </v:shapetype>
                    <v:shape id="Text Box 15" o:spid="_x0000_s1028" type="#_x0000_t202" style="position:absolute;left:0;text-align:left;margin-left:11.45pt;margin-top:2.55pt;width:22.9pt;height:17.8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ZN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">
                      <v:textbox>
                        <w:txbxContent>
                          <w:p w14:paraId="2EBB9F06" w14:textId="3300FB7C" w:rsidR="00FB35D3" w:rsidRPr="0026289B" w:rsidRDefault="00FB35D3" w:rsidP="00FB35D3">
                            <w:pPr>
                              <w:jc w:val="center"/>
                              <w:rPr>
                                <w:rFonts w:ascii="Times New Roman" w:hAnsi="Times New Roman" w:cs="Times New Roman"/>
                              </w:rPr>
                            </w:pPr>
                            <w:r w:rsidRPr="0026289B">
                              <w:rPr>
                                <w:rFonts w:ascii="Times New Roman" w:hAnsi="Times New Roman" w:cs="Times New Roman"/>
                              </w:rPr>
                              <w:t>X</w:t>
                            </w:r>
                          </w:p>
                        </w:txbxContent>
                      </v:textbox>
                    </v:shape>
                  </w:pict>
                </mc:Fallback>
              </mc:AlternateContent>
            </w:r>
          </w:p>
        </w:tc>
      </w:tr>
      <w:tr w:rsidR="00FB35D3" w:rsidRPr="00FB35D3" w14:paraId="02003894" w14:textId="77777777" w:rsidTr="00426A7D">
        <w:trPr>
          <w:jc w:val="center"/>
        </w:trPr>
        <w:tc>
          <w:tcPr>
            <w:tcW w:w="3359" w:type="dxa"/>
            <w:shd w:val="clear" w:color="auto" w:fill="auto"/>
          </w:tcPr>
          <w:p w14:paraId="18A9C143" w14:textId="04E460B4" w:rsidR="00FB35D3" w:rsidRPr="00FB35D3" w:rsidRDefault="00FB35D3" w:rsidP="00FB35D3">
            <w:pPr>
              <w:spacing w:before="120"/>
              <w:jc w:val="both"/>
              <w:rPr>
                <w:rFonts w:ascii="Times New Roman" w:hAnsi="Times New Roman" w:cs="Times New Roman"/>
                <w:spacing w:val="-4"/>
                <w:sz w:val="24"/>
                <w:szCs w:val="24"/>
                <w:lang w:val="fr-FR"/>
              </w:rPr>
            </w:pPr>
            <w:r w:rsidRPr="00FB35D3">
              <w:rPr>
                <w:rFonts w:ascii="Times New Roman" w:hAnsi="Times New Roman" w:cs="Times New Roman"/>
                <w:sz w:val="24"/>
                <w:szCs w:val="24"/>
              </w:rPr>
              <w:t>Export processing zone</w:t>
            </w:r>
          </w:p>
        </w:tc>
        <w:tc>
          <w:tcPr>
            <w:tcW w:w="1939" w:type="dxa"/>
            <w:shd w:val="clear" w:color="auto" w:fill="auto"/>
          </w:tcPr>
          <w:p w14:paraId="4367D918" w14:textId="77777777" w:rsidR="00FB35D3" w:rsidRPr="00FB35D3" w:rsidRDefault="00FB35D3" w:rsidP="00FB35D3">
            <w:pPr>
              <w:jc w:val="both"/>
              <w:rPr>
                <w:rFonts w:ascii="Times New Roman" w:hAnsi="Times New Roman" w:cs="Times New Roman"/>
                <w:spacing w:val="-4"/>
                <w:sz w:val="24"/>
                <w:szCs w:val="24"/>
                <w:lang w:val="fr-FR"/>
              </w:rPr>
            </w:pPr>
            <w:r w:rsidRPr="00FB35D3">
              <w:rPr>
                <w:rFonts w:ascii="Times New Roman" w:hAnsi="Times New Roman" w:cs="Times New Roman"/>
                <w:noProof/>
                <w:spacing w:val="-4"/>
                <w:sz w:val="24"/>
                <w:szCs w:val="24"/>
              </w:rPr>
              <mc:AlternateContent>
                <mc:Choice Requires="wps">
                  <w:drawing>
                    <wp:anchor distT="45720" distB="45720" distL="114300" distR="114300" simplePos="0" relativeHeight="251714048" behindDoc="0" locked="0" layoutInCell="1" allowOverlap="1" wp14:anchorId="7E4DDDD5" wp14:editId="0C4437A8">
                      <wp:simplePos x="0" y="0"/>
                      <wp:positionH relativeFrom="column">
                        <wp:posOffset>145415</wp:posOffset>
                      </wp:positionH>
                      <wp:positionV relativeFrom="paragraph">
                        <wp:posOffset>31115</wp:posOffset>
                      </wp:positionV>
                      <wp:extent cx="290830" cy="226060"/>
                      <wp:effectExtent l="0" t="0" r="13970" b="2159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05BE732" w14:textId="77777777" w:rsidR="00FB35D3" w:rsidRDefault="00FB35D3" w:rsidP="00FB35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4DDDD5" id="Text Box 14" o:spid="_x0000_s1029" type="#_x0000_t202" style="position:absolute;left:0;text-align:left;margin-left:11.45pt;margin-top:2.45pt;width:22.9pt;height:17.8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qU9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">
                      <v:textbox>
                        <w:txbxContent>
                          <w:p w14:paraId="505BE732" w14:textId="77777777" w:rsidR="00FB35D3" w:rsidRDefault="00FB35D3" w:rsidP="00FB35D3"/>
                        </w:txbxContent>
                      </v:textbox>
                    </v:shape>
                  </w:pict>
                </mc:Fallback>
              </mc:AlternateContent>
            </w:r>
          </w:p>
        </w:tc>
      </w:tr>
      <w:tr w:rsidR="00FB35D3" w:rsidRPr="00FB35D3" w14:paraId="3354C7D8" w14:textId="77777777" w:rsidTr="00426A7D">
        <w:trPr>
          <w:jc w:val="center"/>
        </w:trPr>
        <w:tc>
          <w:tcPr>
            <w:tcW w:w="3359" w:type="dxa"/>
            <w:shd w:val="clear" w:color="auto" w:fill="auto"/>
          </w:tcPr>
          <w:p w14:paraId="5D87247C" w14:textId="6D941AB9" w:rsidR="00FB35D3" w:rsidRPr="00FB35D3" w:rsidRDefault="00FB35D3" w:rsidP="00FB35D3">
            <w:pPr>
              <w:spacing w:before="120"/>
              <w:jc w:val="both"/>
              <w:rPr>
                <w:rFonts w:ascii="Times New Roman" w:hAnsi="Times New Roman" w:cs="Times New Roman"/>
                <w:spacing w:val="-4"/>
                <w:sz w:val="24"/>
                <w:szCs w:val="24"/>
                <w:lang w:val="fr-FR"/>
              </w:rPr>
            </w:pPr>
            <w:r w:rsidRPr="00FB35D3">
              <w:rPr>
                <w:rFonts w:ascii="Times New Roman" w:hAnsi="Times New Roman" w:cs="Times New Roman"/>
                <w:sz w:val="24"/>
                <w:szCs w:val="24"/>
              </w:rPr>
              <w:t>Economic zone</w:t>
            </w:r>
          </w:p>
        </w:tc>
        <w:tc>
          <w:tcPr>
            <w:tcW w:w="1939" w:type="dxa"/>
            <w:shd w:val="clear" w:color="auto" w:fill="auto"/>
          </w:tcPr>
          <w:p w14:paraId="248F9506" w14:textId="77777777" w:rsidR="00FB35D3" w:rsidRPr="00FB35D3" w:rsidRDefault="00FB35D3" w:rsidP="00FB35D3">
            <w:pPr>
              <w:jc w:val="both"/>
              <w:rPr>
                <w:rFonts w:ascii="Times New Roman" w:hAnsi="Times New Roman" w:cs="Times New Roman"/>
                <w:spacing w:val="-4"/>
                <w:sz w:val="24"/>
                <w:szCs w:val="24"/>
                <w:lang w:val="fr-FR"/>
              </w:rPr>
            </w:pPr>
            <w:r w:rsidRPr="00FB35D3">
              <w:rPr>
                <w:rFonts w:ascii="Times New Roman" w:hAnsi="Times New Roman" w:cs="Times New Roman"/>
                <w:noProof/>
                <w:spacing w:val="-4"/>
                <w:sz w:val="24"/>
                <w:szCs w:val="24"/>
              </w:rPr>
              <mc:AlternateContent>
                <mc:Choice Requires="wps">
                  <w:drawing>
                    <wp:anchor distT="45720" distB="45720" distL="114300" distR="114300" simplePos="0" relativeHeight="251717120" behindDoc="0" locked="0" layoutInCell="1" allowOverlap="1" wp14:anchorId="3017E480" wp14:editId="1FA5CC62">
                      <wp:simplePos x="0" y="0"/>
                      <wp:positionH relativeFrom="column">
                        <wp:posOffset>145415</wp:posOffset>
                      </wp:positionH>
                      <wp:positionV relativeFrom="paragraph">
                        <wp:posOffset>29845</wp:posOffset>
                      </wp:positionV>
                      <wp:extent cx="290830" cy="226060"/>
                      <wp:effectExtent l="0" t="0" r="1397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B5D4BA" w14:textId="77777777" w:rsidR="00FB35D3" w:rsidRDefault="00FB35D3" w:rsidP="00FB35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17E480" id="Text Box 13" o:spid="_x0000_s1030" type="#_x0000_t202" style="position:absolute;left:0;text-align:left;margin-left:11.45pt;margin-top:2.35pt;width:22.9pt;height:17.8pt;z-index:25171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20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">
                      <v:textbox>
                        <w:txbxContent>
                          <w:p w14:paraId="40B5D4BA" w14:textId="77777777" w:rsidR="00FB35D3" w:rsidRDefault="00FB35D3" w:rsidP="00FB35D3"/>
                        </w:txbxContent>
                      </v:textbox>
                    </v:shape>
                  </w:pict>
                </mc:Fallback>
              </mc:AlternateContent>
            </w:r>
          </w:p>
        </w:tc>
      </w:tr>
      <w:tr w:rsidR="00FB35D3" w:rsidRPr="00FB35D3" w14:paraId="05974492" w14:textId="77777777" w:rsidTr="00426A7D">
        <w:trPr>
          <w:jc w:val="center"/>
        </w:trPr>
        <w:tc>
          <w:tcPr>
            <w:tcW w:w="3359" w:type="dxa"/>
            <w:shd w:val="clear" w:color="auto" w:fill="auto"/>
          </w:tcPr>
          <w:p w14:paraId="568379F1" w14:textId="4AAD0EC2" w:rsidR="00FB35D3" w:rsidRPr="00FB35D3" w:rsidRDefault="00FB35D3" w:rsidP="00FB35D3">
            <w:pPr>
              <w:spacing w:before="120"/>
              <w:jc w:val="both"/>
              <w:rPr>
                <w:rFonts w:ascii="Times New Roman" w:hAnsi="Times New Roman" w:cs="Times New Roman"/>
                <w:spacing w:val="-4"/>
                <w:sz w:val="24"/>
                <w:szCs w:val="24"/>
                <w:lang w:val="fr-FR"/>
              </w:rPr>
            </w:pPr>
            <w:r w:rsidRPr="00FB35D3">
              <w:rPr>
                <w:rFonts w:ascii="Times New Roman" w:hAnsi="Times New Roman" w:cs="Times New Roman"/>
                <w:sz w:val="24"/>
                <w:szCs w:val="24"/>
              </w:rPr>
              <w:t>High-tech park</w:t>
            </w:r>
          </w:p>
        </w:tc>
        <w:tc>
          <w:tcPr>
            <w:tcW w:w="1939" w:type="dxa"/>
            <w:shd w:val="clear" w:color="auto" w:fill="auto"/>
          </w:tcPr>
          <w:p w14:paraId="0CE9EF8A" w14:textId="77777777" w:rsidR="00FB35D3" w:rsidRPr="00FB35D3" w:rsidRDefault="00FB35D3" w:rsidP="00FB35D3">
            <w:pPr>
              <w:jc w:val="both"/>
              <w:rPr>
                <w:rFonts w:ascii="Times New Roman" w:hAnsi="Times New Roman" w:cs="Times New Roman"/>
                <w:spacing w:val="-4"/>
                <w:sz w:val="24"/>
                <w:szCs w:val="24"/>
                <w:lang w:val="fr-FR"/>
              </w:rPr>
            </w:pPr>
            <w:r w:rsidRPr="00FB35D3">
              <w:rPr>
                <w:rFonts w:ascii="Times New Roman" w:hAnsi="Times New Roman" w:cs="Times New Roman"/>
                <w:noProof/>
                <w:spacing w:val="-4"/>
                <w:sz w:val="24"/>
                <w:szCs w:val="24"/>
              </w:rPr>
              <mc:AlternateContent>
                <mc:Choice Requires="wps">
                  <w:drawing>
                    <wp:anchor distT="45720" distB="45720" distL="114300" distR="114300" simplePos="0" relativeHeight="251720192" behindDoc="0" locked="0" layoutInCell="1" allowOverlap="1" wp14:anchorId="369E82D3" wp14:editId="7A0DAD78">
                      <wp:simplePos x="0" y="0"/>
                      <wp:positionH relativeFrom="column">
                        <wp:posOffset>145415</wp:posOffset>
                      </wp:positionH>
                      <wp:positionV relativeFrom="paragraph">
                        <wp:posOffset>28575</wp:posOffset>
                      </wp:positionV>
                      <wp:extent cx="290830" cy="226060"/>
                      <wp:effectExtent l="0" t="0" r="13970" b="2159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B074971" w14:textId="14198951" w:rsidR="00FB35D3" w:rsidRDefault="00FB35D3" w:rsidP="00FB35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9E82D3" id="Text Box 12" o:spid="_x0000_s1031" type="#_x0000_t202" style="position:absolute;left:0;text-align:left;margin-left:11.45pt;margin-top:2.25pt;width:22.9pt;height:17.8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7E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">
                      <v:textbox>
                        <w:txbxContent>
                          <w:p w14:paraId="3B074971" w14:textId="14198951" w:rsidR="00FB35D3" w:rsidRDefault="00FB35D3" w:rsidP="00FB35D3"/>
                        </w:txbxContent>
                      </v:textbox>
                    </v:shape>
                  </w:pict>
                </mc:Fallback>
              </mc:AlternateContent>
            </w:r>
          </w:p>
        </w:tc>
      </w:tr>
    </w:tbl>
    <w:bookmarkEnd w:id="2"/>
    <w:p w14:paraId="031D56ED" w14:textId="77777777" w:rsidR="00187F1D" w:rsidRPr="00391B4A" w:rsidRDefault="00187F1D" w:rsidP="00A951DC">
      <w:pPr>
        <w:jc w:val="both"/>
        <w:rPr>
          <w:rFonts w:ascii="Times New Roman" w:hAnsi="Times New Roman" w:cs="Times New Roman"/>
          <w:i/>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018C8468" wp14:editId="06C04773">
                <wp:simplePos x="0" y="0"/>
                <wp:positionH relativeFrom="margin">
                  <wp:posOffset>9525</wp:posOffset>
                </wp:positionH>
                <wp:positionV relativeFrom="paragraph">
                  <wp:posOffset>125730</wp:posOffset>
                </wp:positionV>
                <wp:extent cx="342900" cy="279400"/>
                <wp:effectExtent l="0" t="0" r="19050" b="25400"/>
                <wp:wrapNone/>
                <wp:docPr id="227"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B485A6" id="Hình chữ nhật 16" o:spid="_x0000_s1026" style="position:absolute;margin-left:.75pt;margin-top:9.9pt;width:27pt;height:22pt;z-index:2516669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" strokeweight=".26mm">
                <v:stroke endcap="square"/>
                <w10:wrap anchorx="margin"/>
              </v:rect>
            </w:pict>
          </mc:Fallback>
        </mc:AlternateContent>
      </w:r>
    </w:p>
    <w:p w14:paraId="6DB35FFB" w14:textId="68F4B058" w:rsidR="00FD2B60" w:rsidRPr="00FD2B60" w:rsidRDefault="00FD2B60" w:rsidP="00FD2B60">
      <w:pPr>
        <w:tabs>
          <w:tab w:val="left" w:leader="dot" w:pos="4320"/>
          <w:tab w:val="right" w:leader="dot" w:pos="8280"/>
        </w:tabs>
        <w:spacing w:line="252" w:lineRule="auto"/>
        <w:ind w:left="720"/>
        <w:jc w:val="both"/>
        <w:rPr>
          <w:rFonts w:ascii="Times New Roman" w:eastAsia="Calibri" w:hAnsi="Times New Roman" w:cs="Times New Roman"/>
          <w:i/>
          <w:sz w:val="24"/>
          <w:szCs w:val="24"/>
        </w:rPr>
      </w:pPr>
      <w:r>
        <w:rPr>
          <w:rFonts w:ascii="Times New Roman" w:eastAsia="Calibri" w:hAnsi="Times New Roman" w:cs="Times New Roman"/>
          <w:iCs/>
          <w:sz w:val="24"/>
          <w:szCs w:val="24"/>
        </w:rPr>
        <w:t>S</w:t>
      </w:r>
      <w:r w:rsidRPr="00FD2B60">
        <w:rPr>
          <w:rFonts w:ascii="Times New Roman" w:eastAsia="Calibri" w:hAnsi="Times New Roman" w:cs="Times New Roman"/>
          <w:iCs/>
          <w:sz w:val="24"/>
          <w:szCs w:val="24"/>
        </w:rPr>
        <w:t xml:space="preserve">ocial Enterprise </w:t>
      </w:r>
      <w:r w:rsidRPr="00FD2B60">
        <w:rPr>
          <w:rFonts w:ascii="Times New Roman" w:eastAsia="Calibri" w:hAnsi="Times New Roman" w:cs="Times New Roman"/>
          <w:i/>
          <w:sz w:val="24"/>
          <w:szCs w:val="24"/>
        </w:rPr>
        <w:t>(</w:t>
      </w:r>
      <w:r w:rsidRPr="00FD2B60">
        <w:rPr>
          <w:rFonts w:ascii="Times New Roman" w:hAnsi="Times New Roman" w:cs="Times New Roman"/>
          <w:i/>
          <w:sz w:val="24"/>
          <w:szCs w:val="24"/>
        </w:rPr>
        <w:t xml:space="preserve">Mark X in </w:t>
      </w:r>
      <w:r w:rsidRPr="00FD2B60">
        <w:rPr>
          <w:rFonts w:ascii="Times New Roman" w:eastAsia="Calibri" w:hAnsi="Times New Roman" w:cs="Times New Roman"/>
          <w:i/>
          <w:sz w:val="24"/>
          <w:szCs w:val="24"/>
        </w:rPr>
        <w:t>the box if being a social enterprise)</w:t>
      </w:r>
    </w:p>
    <w:p w14:paraId="65A5791D" w14:textId="77777777" w:rsidR="00187F1D" w:rsidRPr="00391B4A" w:rsidRDefault="00187F1D" w:rsidP="00A951DC">
      <w:pPr>
        <w:ind w:left="709"/>
        <w:jc w:val="both"/>
        <w:rPr>
          <w:rFonts w:ascii="Times New Roman" w:hAnsi="Times New Roman" w:cs="Times New Roman"/>
          <w:i/>
          <w:sz w:val="24"/>
          <w:szCs w:val="24"/>
          <w:lang w:eastAsia="zh-CN"/>
        </w:rPr>
      </w:pPr>
    </w:p>
    <w:p w14:paraId="1824358A" w14:textId="58A7F86F" w:rsidR="00187F1D" w:rsidRPr="00E82B6F" w:rsidRDefault="00187F1D" w:rsidP="00E82B6F">
      <w:pPr>
        <w:tabs>
          <w:tab w:val="left" w:leader="dot" w:pos="4320"/>
          <w:tab w:val="right" w:leader="dot" w:pos="8280"/>
        </w:tabs>
        <w:spacing w:line="252" w:lineRule="auto"/>
        <w:ind w:left="720"/>
        <w:jc w:val="both"/>
        <w:rPr>
          <w:rFonts w:ascii="Times New Roman" w:eastAsia="Calibri" w:hAnsi="Times New Roman" w:cs="Times New Roman"/>
          <w:i/>
          <w:sz w:val="24"/>
          <w:szCs w:val="24"/>
        </w:rPr>
      </w:pPr>
      <w:r w:rsidRPr="00E82B6F">
        <w:rPr>
          <w:rFonts w:ascii="Times New Roman" w:hAnsi="Times New Roman" w:cs="Times New Roman"/>
          <w:iCs/>
          <w:noProof/>
          <w:sz w:val="24"/>
          <w:szCs w:val="24"/>
        </w:rPr>
        <mc:AlternateContent>
          <mc:Choice Requires="wps">
            <w:drawing>
              <wp:anchor distT="0" distB="0" distL="114300" distR="114300" simplePos="0" relativeHeight="251703808" behindDoc="0" locked="0" layoutInCell="1" allowOverlap="1" wp14:anchorId="1981CD10" wp14:editId="23A4AC54">
                <wp:simplePos x="0" y="0"/>
                <wp:positionH relativeFrom="column">
                  <wp:posOffset>0</wp:posOffset>
                </wp:positionH>
                <wp:positionV relativeFrom="paragraph">
                  <wp:posOffset>-635</wp:posOffset>
                </wp:positionV>
                <wp:extent cx="342900" cy="279400"/>
                <wp:effectExtent l="0" t="0" r="19050" b="25400"/>
                <wp:wrapNone/>
                <wp:docPr id="28"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6F50D9" id="Hình chữ nhật 16" o:spid="_x0000_s1026" style="position:absolute;margin-left:0;margin-top:-.05pt;width:27pt;height:22pt;z-index:2517038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" strokeweight=".26mm">
                <v:stroke endcap="square"/>
              </v:rect>
            </w:pict>
          </mc:Fallback>
        </mc:AlternateContent>
      </w:r>
      <w:r w:rsidR="00E82B6F" w:rsidRPr="00E82B6F">
        <w:rPr>
          <w:rFonts w:ascii="Times New Roman" w:eastAsia="Calibri" w:hAnsi="Times New Roman" w:cs="Times New Roman"/>
          <w:iCs/>
          <w:sz w:val="24"/>
          <w:szCs w:val="24"/>
        </w:rPr>
        <w:t>Securities Company/Securities Fund Management Company/Securities Investment Company:</w:t>
      </w:r>
      <w:r w:rsidR="00E82B6F" w:rsidRPr="00E82B6F">
        <w:rPr>
          <w:rFonts w:ascii="Times New Roman" w:eastAsia="Calibri" w:hAnsi="Times New Roman" w:cs="Times New Roman"/>
          <w:i/>
          <w:sz w:val="24"/>
          <w:szCs w:val="24"/>
        </w:rPr>
        <w:t xml:space="preserve"> (</w:t>
      </w:r>
      <w:r w:rsidR="00E82B6F" w:rsidRPr="00E82B6F">
        <w:rPr>
          <w:rFonts w:ascii="Times New Roman" w:hAnsi="Times New Roman" w:cs="Times New Roman"/>
          <w:i/>
          <w:sz w:val="24"/>
          <w:szCs w:val="24"/>
        </w:rPr>
        <w:t xml:space="preserve">Mark X in the box </w:t>
      </w:r>
      <w:r w:rsidR="00E82B6F" w:rsidRPr="00E82B6F">
        <w:rPr>
          <w:rFonts w:ascii="Times New Roman" w:eastAsia="Calibri" w:hAnsi="Times New Roman" w:cs="Times New Roman"/>
          <w:i/>
          <w:sz w:val="24"/>
          <w:szCs w:val="24"/>
        </w:rPr>
        <w:t>if being a securities company/securities fund management company/securities investment company and declaring more following information)</w:t>
      </w:r>
    </w:p>
    <w:p w14:paraId="4026A71B" w14:textId="77777777" w:rsidR="00187F1D" w:rsidRPr="00391B4A" w:rsidRDefault="00187F1D" w:rsidP="00A951DC">
      <w:pPr>
        <w:tabs>
          <w:tab w:val="right" w:leader="dot" w:pos="9072"/>
        </w:tabs>
        <w:suppressAutoHyphens/>
        <w:ind w:firstLine="567"/>
        <w:jc w:val="both"/>
        <w:rPr>
          <w:rFonts w:ascii="Times New Roman" w:hAnsi="Times New Roman" w:cs="Times New Roman"/>
          <w:i/>
          <w:sz w:val="24"/>
          <w:szCs w:val="24"/>
          <w:lang w:eastAsia="zh-CN"/>
        </w:rPr>
      </w:pPr>
    </w:p>
    <w:p w14:paraId="0E3D5680" w14:textId="77777777" w:rsidR="00234C13" w:rsidRPr="00234C13" w:rsidRDefault="00234C13" w:rsidP="00234C13">
      <w:pPr>
        <w:tabs>
          <w:tab w:val="left" w:leader="dot" w:pos="4320"/>
          <w:tab w:val="right" w:leader="dot" w:pos="8280"/>
        </w:tabs>
        <w:spacing w:line="252" w:lineRule="auto"/>
        <w:ind w:left="720"/>
        <w:rPr>
          <w:rFonts w:ascii="Times New Roman" w:eastAsia="Calibri" w:hAnsi="Times New Roman" w:cs="Times New Roman"/>
          <w:iCs/>
          <w:sz w:val="24"/>
          <w:szCs w:val="24"/>
        </w:rPr>
      </w:pPr>
      <w:r w:rsidRPr="001D7DC7">
        <w:rPr>
          <w:rFonts w:ascii="Times New Roman" w:eastAsia="Calibri" w:hAnsi="Times New Roman" w:cs="Times New Roman"/>
          <w:iCs/>
          <w:sz w:val="24"/>
          <w:szCs w:val="24"/>
          <w:highlight w:val="yellow"/>
        </w:rPr>
        <w:t xml:space="preserve">Operation and Establishment Certificate No.: </w:t>
      </w:r>
      <w:r w:rsidRPr="001D7DC7">
        <w:rPr>
          <w:rFonts w:ascii="Times New Roman" w:eastAsia="Calibri" w:hAnsi="Times New Roman" w:cs="Times New Roman"/>
          <w:i/>
          <w:sz w:val="24"/>
          <w:szCs w:val="24"/>
          <w:highlight w:val="yellow"/>
        </w:rPr>
        <w:t>(if any)</w:t>
      </w:r>
      <w:r w:rsidRPr="001D7DC7">
        <w:rPr>
          <w:rFonts w:ascii="Times New Roman" w:eastAsia="Calibri" w:hAnsi="Times New Roman" w:cs="Times New Roman"/>
          <w:iCs/>
          <w:sz w:val="24"/>
          <w:szCs w:val="24"/>
          <w:highlight w:val="yellow"/>
        </w:rPr>
        <w:t>………… issued on: …./…./…. by the State Securities commission of Vietnam.</w:t>
      </w:r>
    </w:p>
    <w:p w14:paraId="711C36CC" w14:textId="77777777" w:rsidR="00187F1D" w:rsidRPr="00391B4A" w:rsidRDefault="00187F1D" w:rsidP="00A951DC">
      <w:pPr>
        <w:tabs>
          <w:tab w:val="right" w:leader="dot" w:pos="9072"/>
        </w:tabs>
        <w:suppressAutoHyphens/>
        <w:ind w:firstLine="567"/>
        <w:jc w:val="both"/>
        <w:rPr>
          <w:rFonts w:ascii="Times New Roman" w:hAnsi="Times New Roman" w:cs="Times New Roman"/>
          <w:sz w:val="24"/>
          <w:szCs w:val="24"/>
          <w:lang w:eastAsia="zh-CN"/>
        </w:rPr>
      </w:pPr>
    </w:p>
    <w:p w14:paraId="13943B59" w14:textId="43DC34A7" w:rsidR="006070D2" w:rsidRPr="00391B4A" w:rsidRDefault="00900819" w:rsidP="00A951DC">
      <w:pPr>
        <w:pStyle w:val="ListParagraph"/>
        <w:numPr>
          <w:ilvl w:val="0"/>
          <w:numId w:val="12"/>
        </w:numPr>
        <w:suppressAutoHyphens/>
        <w:ind w:hanging="720"/>
        <w:jc w:val="both"/>
        <w:rPr>
          <w:rFonts w:ascii="Times New Roman" w:hAnsi="Times New Roman" w:cs="Times New Roman"/>
          <w:sz w:val="24"/>
          <w:szCs w:val="24"/>
        </w:rPr>
      </w:pPr>
      <w:r w:rsidRPr="00900819">
        <w:rPr>
          <w:rFonts w:ascii="Times New Roman" w:hAnsi="Times New Roman" w:cs="Times New Roman"/>
          <w:sz w:val="24"/>
          <w:szCs w:val="24"/>
        </w:rPr>
        <w:t>Enterprise has Certificate of Land Use Rights in islands and communes, wards and border towns; communes, wards and coastal towns; other areas that affect defense and security</w:t>
      </w:r>
      <w:r w:rsidR="00345A76" w:rsidRPr="00391B4A">
        <w:rPr>
          <w:rStyle w:val="FootnoteReference"/>
          <w:rFonts w:ascii="Times New Roman" w:hAnsi="Times New Roman" w:cs="Times New Roman"/>
          <w:sz w:val="24"/>
          <w:szCs w:val="24"/>
        </w:rPr>
        <w:footnoteReference w:id="6"/>
      </w:r>
      <w:r w:rsidR="00187F1D" w:rsidRPr="00391B4A">
        <w:rPr>
          <w:rFonts w:ascii="Times New Roman" w:hAnsi="Times New Roman" w:cs="Times New Roman"/>
          <w:sz w:val="24"/>
          <w:szCs w:val="24"/>
        </w:rPr>
        <w:t>:</w:t>
      </w:r>
    </w:p>
    <w:p w14:paraId="626F14D0" w14:textId="5CD9335C" w:rsidR="00187F1D" w:rsidRPr="00391B4A" w:rsidRDefault="00187F1D" w:rsidP="00A951DC">
      <w:pPr>
        <w:pStyle w:val="ListParagraph"/>
        <w:suppressAutoHyphens/>
        <w:jc w:val="both"/>
        <w:rPr>
          <w:rFonts w:ascii="Times New Roman" w:hAnsi="Times New Roman" w:cs="Times New Roman"/>
          <w:sz w:val="24"/>
          <w:szCs w:val="24"/>
        </w:rPr>
      </w:pPr>
      <w:r w:rsidRPr="00391B4A">
        <w:rPr>
          <w:rFonts w:ascii="Times New Roman" w:hAnsi="Times New Roman" w:cs="Times New Roman"/>
          <w:sz w:val="24"/>
          <w:szCs w:val="24"/>
        </w:rPr>
        <w:tab/>
        <w:t xml:space="preserve">       </w:t>
      </w:r>
    </w:p>
    <w:p w14:paraId="5A7E4E32" w14:textId="01DB8590" w:rsidR="00187F1D" w:rsidRPr="00391B4A" w:rsidRDefault="00187F1D" w:rsidP="00A951DC">
      <w:pPr>
        <w:suppressAutoHyphens/>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68992" behindDoc="1" locked="0" layoutInCell="1" allowOverlap="1" wp14:anchorId="7F73D59C" wp14:editId="2457D9C2">
                <wp:simplePos x="0" y="0"/>
                <wp:positionH relativeFrom="column">
                  <wp:posOffset>1523365</wp:posOffset>
                </wp:positionH>
                <wp:positionV relativeFrom="paragraph">
                  <wp:posOffset>8255</wp:posOffset>
                </wp:positionV>
                <wp:extent cx="333375" cy="279400"/>
                <wp:effectExtent l="0" t="0" r="28575" b="25400"/>
                <wp:wrapTight wrapText="bothSides">
                  <wp:wrapPolygon edited="0">
                    <wp:start x="0" y="0"/>
                    <wp:lineTo x="0" y="22091"/>
                    <wp:lineTo x="22217" y="22091"/>
                    <wp:lineTo x="22217" y="0"/>
                    <wp:lineTo x="0" y="0"/>
                  </wp:wrapPolygon>
                </wp:wrapTight>
                <wp:docPr id="34"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79400"/>
                        </a:xfrm>
                        <a:prstGeom prst="rect">
                          <a:avLst/>
                        </a:prstGeom>
                        <a:solidFill>
                          <a:srgbClr val="FFFFFF"/>
                        </a:solidFill>
                        <a:ln w="9360" cap="sq">
                          <a:solidFill>
                            <a:srgbClr val="000000"/>
                          </a:solidFill>
                          <a:miter lim="800000"/>
                          <a:headEnd/>
                          <a:tailEnd/>
                        </a:ln>
                      </wps:spPr>
                      <wps:txbx>
                        <w:txbxContent>
                          <w:p w14:paraId="267C9E57" w14:textId="650613F9" w:rsidR="00426A7D" w:rsidRPr="009172D5" w:rsidRDefault="00426A7D" w:rsidP="009172D5">
                            <w:pPr>
                              <w:jc w:val="center"/>
                              <w:rPr>
                                <w:rFonts w:ascii="Times New Roman" w:hAnsi="Times New Roman" w:cs="Times New Roman"/>
                              </w:rPr>
                            </w:pPr>
                            <w:r w:rsidRPr="009172D5">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73D59C" id="Hình chữ nhật 16" o:spid="_x0000_s1032" style="position:absolute;left:0;text-align:left;margin-left:119.95pt;margin-top:.65pt;width:26.25pt;height:2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" strokeweight=".26mm">
                <v:stroke endcap="square"/>
                <v:textbox>
                  <w:txbxContent>
                    <w:p w14:paraId="267C9E57" w14:textId="650613F9" w:rsidR="00426A7D" w:rsidRPr="009172D5" w:rsidRDefault="00426A7D" w:rsidP="009172D5">
                      <w:pPr>
                        <w:jc w:val="center"/>
                        <w:rPr>
                          <w:rFonts w:ascii="Times New Roman" w:hAnsi="Times New Roman" w:cs="Times New Roman"/>
                        </w:rPr>
                      </w:pPr>
                      <w:r w:rsidRPr="009172D5">
                        <w:rPr>
                          <w:rFonts w:ascii="Times New Roman" w:hAnsi="Times New Roman" w:cs="Times New Roman"/>
                        </w:rPr>
                        <w:t>X</w:t>
                      </w:r>
                    </w:p>
                  </w:txbxContent>
                </v:textbox>
                <w10:wrap type="tight"/>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67968" behindDoc="1" locked="0" layoutInCell="1" allowOverlap="1" wp14:anchorId="5FC2C59E" wp14:editId="4E242BA5">
                <wp:simplePos x="0" y="0"/>
                <wp:positionH relativeFrom="column">
                  <wp:posOffset>461010</wp:posOffset>
                </wp:positionH>
                <wp:positionV relativeFrom="paragraph">
                  <wp:posOffset>11430</wp:posOffset>
                </wp:positionV>
                <wp:extent cx="342900" cy="279400"/>
                <wp:effectExtent l="0" t="0" r="19050" b="25400"/>
                <wp:wrapTight wrapText="bothSides">
                  <wp:wrapPolygon edited="0">
                    <wp:start x="0" y="0"/>
                    <wp:lineTo x="0" y="22091"/>
                    <wp:lineTo x="21600" y="22091"/>
                    <wp:lineTo x="21600" y="0"/>
                    <wp:lineTo x="0" y="0"/>
                  </wp:wrapPolygon>
                </wp:wrapTight>
                <wp:docPr id="32"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4678BB" id="Hình chữ nhật 16" o:spid="_x0000_s1026" style="position:absolute;margin-left:36.3pt;margin-top:.9pt;width:27pt;height:22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" strokeweight=".26mm">
                <v:stroke endcap="square"/>
                <w10:wrap type="tight"/>
              </v:rect>
            </w:pict>
          </mc:Fallback>
        </mc:AlternateContent>
      </w:r>
      <w:r w:rsidRPr="00391B4A">
        <w:rPr>
          <w:rFonts w:ascii="Times New Roman" w:hAnsi="Times New Roman" w:cs="Times New Roman"/>
          <w:sz w:val="24"/>
          <w:szCs w:val="24"/>
        </w:rPr>
        <w:t xml:space="preserve">               </w:t>
      </w:r>
      <w:r w:rsidR="00284BE7">
        <w:rPr>
          <w:rFonts w:ascii="Times New Roman" w:hAnsi="Times New Roman" w:cs="Times New Roman"/>
          <w:sz w:val="24"/>
          <w:szCs w:val="24"/>
        </w:rPr>
        <w:t>Yes</w:t>
      </w:r>
      <w:r w:rsidRPr="00391B4A">
        <w:rPr>
          <w:rFonts w:ascii="Times New Roman" w:hAnsi="Times New Roman" w:cs="Times New Roman"/>
          <w:sz w:val="24"/>
          <w:szCs w:val="24"/>
        </w:rPr>
        <w:tab/>
        <w:t xml:space="preserve">                             </w:t>
      </w:r>
      <w:r w:rsidR="00284BE7">
        <w:rPr>
          <w:rFonts w:ascii="Times New Roman" w:hAnsi="Times New Roman" w:cs="Times New Roman"/>
          <w:sz w:val="24"/>
          <w:szCs w:val="24"/>
        </w:rPr>
        <w:t>No</w:t>
      </w:r>
    </w:p>
    <w:p w14:paraId="3A8ABDD0" w14:textId="77777777" w:rsidR="00187F1D" w:rsidRPr="00391B4A" w:rsidRDefault="00187F1D" w:rsidP="00A951DC">
      <w:pPr>
        <w:ind w:left="709"/>
        <w:jc w:val="both"/>
        <w:rPr>
          <w:rFonts w:ascii="Times New Roman" w:hAnsi="Times New Roman" w:cs="Times New Roman"/>
          <w:i/>
          <w:sz w:val="24"/>
          <w:szCs w:val="24"/>
        </w:rPr>
      </w:pPr>
    </w:p>
    <w:p w14:paraId="297109F4" w14:textId="77777777" w:rsidR="00187F1D" w:rsidRPr="00391B4A" w:rsidRDefault="00187F1D" w:rsidP="00A951DC">
      <w:pPr>
        <w:tabs>
          <w:tab w:val="left" w:leader="dot" w:pos="4680"/>
          <w:tab w:val="left" w:leader="dot" w:pos="8280"/>
        </w:tabs>
        <w:ind w:left="720"/>
        <w:rPr>
          <w:rFonts w:ascii="Times New Roman" w:hAnsi="Times New Roman" w:cs="Times New Roman"/>
          <w:sz w:val="24"/>
          <w:szCs w:val="24"/>
          <w:lang w:eastAsia="zh-CN"/>
        </w:rPr>
      </w:pPr>
    </w:p>
    <w:p w14:paraId="5A543637" w14:textId="6DDBAED8" w:rsidR="006A0B54" w:rsidRPr="00E52118" w:rsidRDefault="007C623C" w:rsidP="00E302C8">
      <w:pPr>
        <w:pStyle w:val="ListParagraph"/>
        <w:numPr>
          <w:ilvl w:val="0"/>
          <w:numId w:val="16"/>
        </w:numPr>
        <w:ind w:hanging="720"/>
        <w:jc w:val="both"/>
        <w:rPr>
          <w:rFonts w:ascii="Times New Roman" w:hAnsi="Times New Roman" w:cs="Times New Roman"/>
          <w:sz w:val="24"/>
          <w:szCs w:val="24"/>
          <w:lang w:eastAsia="zh-CN"/>
        </w:rPr>
      </w:pPr>
      <w:r w:rsidRPr="00E52118">
        <w:rPr>
          <w:rFonts w:ascii="Times New Roman" w:hAnsi="Times New Roman" w:cs="Times New Roman"/>
          <w:b/>
          <w:bCs/>
          <w:sz w:val="24"/>
          <w:szCs w:val="24"/>
          <w:lang w:eastAsia="zh-CN"/>
        </w:rPr>
        <w:t>Business lines</w:t>
      </w:r>
      <w:r w:rsidRPr="00E52118">
        <w:rPr>
          <w:rFonts w:ascii="Times New Roman" w:eastAsia="Calibri" w:hAnsi="Times New Roman" w:cs="Times New Roman"/>
        </w:rPr>
        <w:t xml:space="preserve"> </w:t>
      </w:r>
      <w:r w:rsidRPr="00E52118">
        <w:rPr>
          <w:rFonts w:ascii="Times New Roman" w:eastAsia="Calibri" w:hAnsi="Times New Roman" w:cs="Times New Roman"/>
          <w:i/>
          <w:iCs/>
          <w:sz w:val="24"/>
          <w:szCs w:val="24"/>
        </w:rPr>
        <w:t>(</w:t>
      </w:r>
      <w:r w:rsidR="004A4962" w:rsidRPr="00E52118">
        <w:rPr>
          <w:rFonts w:ascii="Times New Roman" w:eastAsia="Calibri" w:hAnsi="Times New Roman" w:cs="Times New Roman"/>
          <w:i/>
          <w:iCs/>
          <w:sz w:val="24"/>
          <w:szCs w:val="24"/>
        </w:rPr>
        <w:t xml:space="preserve">specify </w:t>
      </w:r>
      <w:r w:rsidRPr="00E52118">
        <w:rPr>
          <w:rFonts w:ascii="Times New Roman" w:eastAsia="Calibri" w:hAnsi="Times New Roman" w:cs="Times New Roman"/>
          <w:i/>
          <w:sz w:val="24"/>
          <w:szCs w:val="24"/>
        </w:rPr>
        <w:t xml:space="preserve">name and code </w:t>
      </w:r>
      <w:r w:rsidRPr="00E52118">
        <w:rPr>
          <w:rFonts w:ascii="Times New Roman" w:hAnsi="Times New Roman" w:cs="Times New Roman"/>
          <w:bCs/>
          <w:i/>
          <w:sz w:val="24"/>
          <w:szCs w:val="24"/>
          <w:lang w:eastAsia="zh-CN"/>
        </w:rPr>
        <w:t>in level 4 according to VSIC</w:t>
      </w:r>
      <w:r w:rsidRPr="00E52118">
        <w:rPr>
          <w:rFonts w:ascii="Times New Roman" w:hAnsi="Times New Roman" w:cs="Times New Roman"/>
          <w:bCs/>
          <w:sz w:val="24"/>
          <w:szCs w:val="24"/>
          <w:lang w:eastAsia="zh-CN"/>
        </w:rPr>
        <w:t>)</w:t>
      </w:r>
      <w:r w:rsidR="006A0B54" w:rsidRPr="00E52118">
        <w:rPr>
          <w:rFonts w:ascii="Times New Roman" w:hAnsi="Times New Roman" w:cs="Times New Roman"/>
          <w:sz w:val="24"/>
          <w:szCs w:val="24"/>
          <w:lang w:eastAsia="zh-CN"/>
        </w:rPr>
        <w:t xml:space="preserve">: </w:t>
      </w:r>
    </w:p>
    <w:p w14:paraId="6BB0C2B4" w14:textId="1085A0AA" w:rsidR="00E52349" w:rsidRDefault="00E52349" w:rsidP="00A951DC">
      <w:pPr>
        <w:ind w:left="720" w:hanging="720"/>
        <w:rPr>
          <w:rFonts w:ascii="Times New Roman" w:hAnsi="Times New Roman" w:cs="Times New Roman"/>
          <w:sz w:val="24"/>
          <w:szCs w:val="24"/>
          <w:lang w:eastAsia="zh-CN"/>
        </w:rPr>
      </w:pPr>
    </w:p>
    <w:tbl>
      <w:tblPr>
        <w:tblW w:w="8651" w:type="dxa"/>
        <w:tblInd w:w="704" w:type="dxa"/>
        <w:tblLayout w:type="fixed"/>
        <w:tblLook w:val="0000" w:firstRow="0" w:lastRow="0" w:firstColumn="0" w:lastColumn="0" w:noHBand="0" w:noVBand="0"/>
      </w:tblPr>
      <w:tblGrid>
        <w:gridCol w:w="900"/>
        <w:gridCol w:w="4628"/>
        <w:gridCol w:w="1233"/>
        <w:gridCol w:w="1890"/>
      </w:tblGrid>
      <w:tr w:rsidR="008A4F14" w:rsidRPr="00391B4A" w14:paraId="096FD6FB" w14:textId="77777777" w:rsidTr="00471CEF">
        <w:trPr>
          <w:trHeight w:val="443"/>
        </w:trPr>
        <w:tc>
          <w:tcPr>
            <w:tcW w:w="900" w:type="dxa"/>
            <w:tcBorders>
              <w:top w:val="single" w:sz="4" w:space="0" w:color="auto"/>
              <w:left w:val="single" w:sz="4" w:space="0" w:color="auto"/>
              <w:bottom w:val="single" w:sz="4" w:space="0" w:color="auto"/>
              <w:right w:val="single" w:sz="4" w:space="0" w:color="auto"/>
            </w:tcBorders>
            <w:vAlign w:val="center"/>
          </w:tcPr>
          <w:p w14:paraId="2C793484" w14:textId="10A640D2" w:rsidR="00471CEF" w:rsidRPr="00471CEF" w:rsidRDefault="00471CEF" w:rsidP="00471CEF">
            <w:pPr>
              <w:jc w:val="center"/>
              <w:rPr>
                <w:rFonts w:ascii="Times New Roman" w:eastAsia="Calibri" w:hAnsi="Times New Roman" w:cs="Times New Roman"/>
                <w:b/>
                <w:sz w:val="24"/>
                <w:szCs w:val="24"/>
              </w:rPr>
            </w:pPr>
            <w:r w:rsidRPr="00471CEF">
              <w:rPr>
                <w:rFonts w:ascii="Times New Roman" w:hAnsi="Times New Roman" w:cs="Times New Roman"/>
                <w:b/>
                <w:sz w:val="24"/>
                <w:szCs w:val="24"/>
              </w:rPr>
              <w:t>NO.</w:t>
            </w:r>
          </w:p>
        </w:tc>
        <w:tc>
          <w:tcPr>
            <w:tcW w:w="4628" w:type="dxa"/>
            <w:tcBorders>
              <w:top w:val="single" w:sz="4" w:space="0" w:color="auto"/>
              <w:left w:val="single" w:sz="4" w:space="0" w:color="auto"/>
              <w:bottom w:val="single" w:sz="4" w:space="0" w:color="auto"/>
              <w:right w:val="single" w:sz="4" w:space="0" w:color="auto"/>
            </w:tcBorders>
            <w:vAlign w:val="center"/>
          </w:tcPr>
          <w:p w14:paraId="55116060" w14:textId="77777777" w:rsidR="00471CEF" w:rsidRPr="00471CEF" w:rsidRDefault="00471CEF" w:rsidP="00471CEF">
            <w:pPr>
              <w:widowControl w:val="0"/>
              <w:suppressAutoHyphens/>
              <w:spacing w:line="252" w:lineRule="auto"/>
              <w:jc w:val="center"/>
              <w:rPr>
                <w:rFonts w:ascii="Times New Roman" w:hAnsi="Times New Roman" w:cs="Times New Roman"/>
                <w:b/>
                <w:sz w:val="24"/>
                <w:szCs w:val="24"/>
              </w:rPr>
            </w:pPr>
            <w:r w:rsidRPr="00471CEF">
              <w:rPr>
                <w:rFonts w:ascii="Times New Roman" w:hAnsi="Times New Roman" w:cs="Times New Roman"/>
                <w:b/>
                <w:sz w:val="24"/>
                <w:szCs w:val="24"/>
              </w:rPr>
              <w:t>Business lines</w:t>
            </w:r>
          </w:p>
          <w:p w14:paraId="3E99E0FB" w14:textId="77777777" w:rsidR="00471CEF" w:rsidRPr="00471CEF" w:rsidRDefault="00471CEF" w:rsidP="00471CEF">
            <w:pPr>
              <w:jc w:val="center"/>
              <w:rPr>
                <w:rFonts w:ascii="Times New Roman" w:eastAsia="Calibri" w:hAnsi="Times New Roman" w:cs="Times New Roman"/>
                <w:b/>
                <w:sz w:val="24"/>
                <w:szCs w:val="24"/>
              </w:rPr>
            </w:pPr>
          </w:p>
        </w:tc>
        <w:tc>
          <w:tcPr>
            <w:tcW w:w="1233" w:type="dxa"/>
            <w:tcBorders>
              <w:top w:val="single" w:sz="4" w:space="0" w:color="auto"/>
              <w:left w:val="single" w:sz="4" w:space="0" w:color="auto"/>
              <w:bottom w:val="single" w:sz="4" w:space="0" w:color="auto"/>
              <w:right w:val="single" w:sz="4" w:space="0" w:color="auto"/>
            </w:tcBorders>
            <w:vAlign w:val="center"/>
          </w:tcPr>
          <w:p w14:paraId="3058D6A7" w14:textId="5CEB594A" w:rsidR="00471CEF" w:rsidRPr="00471CEF" w:rsidRDefault="00471CEF" w:rsidP="00471CEF">
            <w:pPr>
              <w:jc w:val="center"/>
              <w:rPr>
                <w:rFonts w:ascii="Times New Roman" w:eastAsia="Calibri" w:hAnsi="Times New Roman" w:cs="Times New Roman"/>
                <w:b/>
                <w:sz w:val="24"/>
                <w:szCs w:val="24"/>
              </w:rPr>
            </w:pPr>
            <w:r w:rsidRPr="00471CEF">
              <w:rPr>
                <w:rFonts w:ascii="Times New Roman" w:hAnsi="Times New Roman" w:cs="Times New Roman"/>
                <w:b/>
                <w:color w:val="000000"/>
                <w:sz w:val="24"/>
                <w:szCs w:val="24"/>
              </w:rPr>
              <w:t>Code</w:t>
            </w:r>
          </w:p>
        </w:tc>
        <w:tc>
          <w:tcPr>
            <w:tcW w:w="1890" w:type="dxa"/>
            <w:tcBorders>
              <w:top w:val="single" w:sz="4" w:space="0" w:color="auto"/>
              <w:left w:val="single" w:sz="4" w:space="0" w:color="auto"/>
              <w:bottom w:val="single" w:sz="4" w:space="0" w:color="auto"/>
              <w:right w:val="single" w:sz="4" w:space="0" w:color="auto"/>
            </w:tcBorders>
          </w:tcPr>
          <w:p w14:paraId="28F1D79C" w14:textId="77777777" w:rsidR="00471CEF" w:rsidRPr="00471CEF" w:rsidRDefault="00471CEF" w:rsidP="00471CEF">
            <w:pPr>
              <w:widowControl w:val="0"/>
              <w:suppressAutoHyphens/>
              <w:spacing w:line="252" w:lineRule="auto"/>
              <w:jc w:val="center"/>
              <w:rPr>
                <w:rFonts w:ascii="Times New Roman" w:hAnsi="Times New Roman" w:cs="Times New Roman"/>
                <w:i/>
                <w:sz w:val="24"/>
                <w:szCs w:val="24"/>
              </w:rPr>
            </w:pPr>
            <w:r w:rsidRPr="00471CEF">
              <w:rPr>
                <w:rFonts w:ascii="Times New Roman" w:hAnsi="Times New Roman" w:cs="Times New Roman"/>
                <w:b/>
                <w:bCs/>
                <w:color w:val="000000"/>
                <w:sz w:val="24"/>
                <w:szCs w:val="24"/>
                <w:lang w:eastAsia="zh-CN"/>
              </w:rPr>
              <w:t>Main Business Line</w:t>
            </w:r>
            <w:r w:rsidRPr="00471CEF">
              <w:rPr>
                <w:rFonts w:ascii="Times New Roman" w:hAnsi="Times New Roman" w:cs="Times New Roman"/>
                <w:color w:val="000000"/>
                <w:sz w:val="24"/>
                <w:szCs w:val="24"/>
                <w:lang w:eastAsia="zh-CN"/>
              </w:rPr>
              <w:t xml:space="preserve"> (</w:t>
            </w:r>
            <w:r w:rsidRPr="00471CEF">
              <w:rPr>
                <w:rFonts w:ascii="Times New Roman" w:hAnsi="Times New Roman" w:cs="Times New Roman"/>
                <w:i/>
                <w:sz w:val="24"/>
                <w:szCs w:val="24"/>
              </w:rPr>
              <w:t>Mark X to select one from</w:t>
            </w:r>
            <w:r w:rsidRPr="00471CEF">
              <w:rPr>
                <w:rFonts w:ascii="Times New Roman" w:hAnsi="Times New Roman" w:cs="Times New Roman"/>
                <w:i/>
                <w:sz w:val="24"/>
                <w:szCs w:val="24"/>
                <w:lang w:val="vi-VN"/>
              </w:rPr>
              <w:t xml:space="preserve"> the</w:t>
            </w:r>
            <w:r w:rsidRPr="00471CEF">
              <w:rPr>
                <w:rFonts w:ascii="Times New Roman" w:hAnsi="Times New Roman" w:cs="Times New Roman"/>
                <w:i/>
                <w:sz w:val="24"/>
                <w:szCs w:val="24"/>
              </w:rPr>
              <w:t xml:space="preserve"> declared business lines)</w:t>
            </w:r>
          </w:p>
          <w:p w14:paraId="48268958" w14:textId="77777777" w:rsidR="00471CEF" w:rsidRPr="00471CEF" w:rsidRDefault="00471CEF" w:rsidP="00471CEF">
            <w:pPr>
              <w:jc w:val="center"/>
              <w:rPr>
                <w:rFonts w:ascii="Times New Roman" w:eastAsia="Calibri" w:hAnsi="Times New Roman" w:cs="Times New Roman"/>
                <w:sz w:val="24"/>
                <w:szCs w:val="24"/>
              </w:rPr>
            </w:pPr>
          </w:p>
        </w:tc>
      </w:tr>
      <w:tr w:rsidR="00B35ADB" w:rsidRPr="00391B4A" w14:paraId="3D273B4C" w14:textId="77777777" w:rsidTr="006514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2296FEC7"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vAlign w:val="center"/>
          </w:tcPr>
          <w:p w14:paraId="6F0923BE" w14:textId="4D277F60" w:rsidR="00B35ADB" w:rsidRPr="00A951DC" w:rsidRDefault="00B35ADB" w:rsidP="00B35ADB">
            <w:pPr>
              <w:autoSpaceDE w:val="0"/>
              <w:autoSpaceDN w:val="0"/>
              <w:adjustRightInd w:val="0"/>
              <w:snapToGrid w:val="0"/>
              <w:jc w:val="both"/>
              <w:rPr>
                <w:rFonts w:ascii="Times New Roman" w:hAnsi="Times New Roman"/>
                <w:noProof/>
                <w:color w:val="000000" w:themeColor="text1"/>
                <w:sz w:val="24"/>
                <w:lang w:eastAsia="zh-CN"/>
              </w:rPr>
            </w:pPr>
            <w:r w:rsidRPr="002F659C">
              <w:rPr>
                <w:rFonts w:ascii="Times New Roman" w:hAnsi="Times New Roman" w:cs="Times New Roman"/>
                <w:color w:val="FF0000"/>
                <w:sz w:val="24"/>
                <w:szCs w:val="24"/>
              </w:rPr>
              <w:t>[NGANHNGHE1</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D21EA" w14:textId="00F7FFE1" w:rsidR="00B35ADB" w:rsidRPr="00391B4A" w:rsidRDefault="00B35ADB" w:rsidP="00B35ADB">
            <w:pPr>
              <w:jc w:val="center"/>
              <w:rPr>
                <w:rFonts w:ascii="Times New Roman" w:eastAsia="Calibri" w:hAnsi="Times New Roman" w:cs="Times New Roman"/>
                <w:bCs/>
                <w:sz w:val="24"/>
                <w:szCs w:val="24"/>
              </w:rPr>
            </w:pPr>
            <w:r w:rsidRPr="002F659C">
              <w:rPr>
                <w:rFonts w:ascii="Times New Roman" w:hAnsi="Times New Roman" w:cs="Times New Roman"/>
                <w:color w:val="FF0000"/>
                <w:sz w:val="24"/>
                <w:szCs w:val="24"/>
              </w:rPr>
              <w:t>[VSIC_NN1]</w:t>
            </w:r>
          </w:p>
        </w:tc>
        <w:tc>
          <w:tcPr>
            <w:tcW w:w="1890" w:type="dxa"/>
            <w:tcBorders>
              <w:top w:val="single" w:sz="4" w:space="0" w:color="000000"/>
              <w:left w:val="single" w:sz="4" w:space="0" w:color="000000"/>
              <w:bottom w:val="single" w:sz="4" w:space="0" w:color="000000"/>
              <w:right w:val="single" w:sz="4" w:space="0" w:color="000000"/>
            </w:tcBorders>
            <w:vAlign w:val="center"/>
          </w:tcPr>
          <w:p w14:paraId="28FAEB72" w14:textId="77777777" w:rsidR="00B35ADB" w:rsidRPr="00391B4A" w:rsidRDefault="00B35ADB" w:rsidP="00B35ADB">
            <w:pPr>
              <w:jc w:val="center"/>
              <w:rPr>
                <w:rFonts w:ascii="Times New Roman" w:eastAsia="Calibri" w:hAnsi="Times New Roman" w:cs="Times New Roman"/>
                <w:bCs/>
                <w:sz w:val="24"/>
                <w:szCs w:val="24"/>
              </w:rPr>
            </w:pPr>
            <w:r w:rsidRPr="00391B4A">
              <w:rPr>
                <w:rFonts w:ascii="Times New Roman" w:eastAsia="Calibri" w:hAnsi="Times New Roman" w:cs="Times New Roman"/>
                <w:bCs/>
                <w:sz w:val="24"/>
                <w:szCs w:val="24"/>
              </w:rPr>
              <w:t>X</w:t>
            </w:r>
          </w:p>
        </w:tc>
      </w:tr>
      <w:tr w:rsidR="00B35ADB" w:rsidRPr="00391B4A" w14:paraId="7C5503D9"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251AA602"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0A5F5493" w14:textId="7D89B7D6" w:rsidR="00B35ADB" w:rsidRPr="00391B4A" w:rsidRDefault="00B35ADB" w:rsidP="00B35ADB">
            <w:pPr>
              <w:jc w:val="both"/>
              <w:rPr>
                <w:rFonts w:ascii="Times New Roman" w:hAnsi="Times New Roman" w:cs="Times New Roman"/>
                <w:b/>
                <w:sz w:val="24"/>
                <w:szCs w:val="24"/>
                <w:highlight w:val="yellow"/>
                <w:lang w:eastAsia="zh-CN"/>
              </w:rPr>
            </w:pPr>
            <w:r w:rsidRPr="002F659C">
              <w:rPr>
                <w:rFonts w:ascii="Times New Roman" w:hAnsi="Times New Roman" w:cs="Times New Roman"/>
                <w:color w:val="FF0000"/>
                <w:sz w:val="24"/>
                <w:szCs w:val="24"/>
              </w:rPr>
              <w:t>[NGANHNGHE2</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063C4793" w14:textId="76924AE5" w:rsidR="00B35ADB" w:rsidRPr="00391B4A" w:rsidRDefault="00B35ADB" w:rsidP="00B35ADB">
            <w:pPr>
              <w:jc w:val="center"/>
              <w:rPr>
                <w:rFonts w:ascii="Times New Roman" w:hAnsi="Times New Roman" w:cs="Times New Roman"/>
                <w:b/>
                <w:sz w:val="24"/>
                <w:szCs w:val="24"/>
                <w:highlight w:val="yellow"/>
                <w:lang w:eastAsia="zh-CN"/>
              </w:rPr>
            </w:pPr>
            <w:r w:rsidRPr="002F659C">
              <w:rPr>
                <w:rFonts w:ascii="Times New Roman" w:hAnsi="Times New Roman" w:cs="Times New Roman"/>
                <w:color w:val="FF0000"/>
                <w:sz w:val="24"/>
                <w:szCs w:val="24"/>
              </w:rPr>
              <w:t>[VSIC_NN2]</w:t>
            </w:r>
          </w:p>
        </w:tc>
        <w:tc>
          <w:tcPr>
            <w:tcW w:w="1890" w:type="dxa"/>
            <w:tcBorders>
              <w:top w:val="single" w:sz="4" w:space="0" w:color="000000"/>
              <w:left w:val="single" w:sz="4" w:space="0" w:color="000000"/>
              <w:bottom w:val="single" w:sz="4" w:space="0" w:color="000000"/>
              <w:right w:val="single" w:sz="4" w:space="0" w:color="000000"/>
            </w:tcBorders>
            <w:vAlign w:val="center"/>
          </w:tcPr>
          <w:p w14:paraId="51928068"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70E31FF1"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64819583"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5A51C231" w14:textId="72CD6096" w:rsidR="00B35ADB" w:rsidRPr="00391B4A" w:rsidRDefault="00B35ADB" w:rsidP="00B35ADB">
            <w:pPr>
              <w:jc w:val="both"/>
              <w:rPr>
                <w:rFonts w:ascii="Times New Roman" w:hAnsi="Times New Roman" w:cs="Times New Roman"/>
                <w:sz w:val="24"/>
                <w:szCs w:val="24"/>
              </w:rPr>
            </w:pPr>
            <w:r w:rsidRPr="002F659C">
              <w:rPr>
                <w:rFonts w:ascii="Times New Roman" w:hAnsi="Times New Roman" w:cs="Times New Roman"/>
                <w:color w:val="FF0000"/>
                <w:sz w:val="24"/>
                <w:szCs w:val="24"/>
              </w:rPr>
              <w:t>[NGANHNGHE3</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0D93B875" w14:textId="521B0CA4" w:rsidR="00B35ADB" w:rsidRPr="00391B4A" w:rsidRDefault="00B35ADB" w:rsidP="00B35ADB">
            <w:pPr>
              <w:jc w:val="center"/>
              <w:rPr>
                <w:rFonts w:ascii="Times New Roman" w:hAnsi="Times New Roman" w:cs="Times New Roman"/>
                <w:sz w:val="24"/>
                <w:szCs w:val="24"/>
              </w:rPr>
            </w:pPr>
            <w:r w:rsidRPr="002F659C">
              <w:rPr>
                <w:rFonts w:ascii="Times New Roman" w:hAnsi="Times New Roman" w:cs="Times New Roman"/>
                <w:color w:val="FF0000"/>
                <w:sz w:val="24"/>
                <w:szCs w:val="24"/>
              </w:rPr>
              <w:t>[VSIC_NN3]</w:t>
            </w:r>
          </w:p>
        </w:tc>
        <w:tc>
          <w:tcPr>
            <w:tcW w:w="1890" w:type="dxa"/>
            <w:tcBorders>
              <w:top w:val="single" w:sz="4" w:space="0" w:color="000000"/>
              <w:left w:val="single" w:sz="4" w:space="0" w:color="000000"/>
              <w:bottom w:val="single" w:sz="4" w:space="0" w:color="000000"/>
              <w:right w:val="single" w:sz="4" w:space="0" w:color="000000"/>
            </w:tcBorders>
            <w:vAlign w:val="center"/>
          </w:tcPr>
          <w:p w14:paraId="77180E22"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656E6D5C"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544D487A"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0AE7DCB5" w14:textId="1E38D123" w:rsidR="00B35ADB" w:rsidRPr="008E6657" w:rsidRDefault="00B35ADB" w:rsidP="00B35ADB">
            <w:pPr>
              <w:jc w:val="both"/>
              <w:rPr>
                <w:rFonts w:ascii="Times New Roman" w:hAnsi="Times New Roman" w:cs="Times New Roman"/>
                <w:sz w:val="24"/>
                <w:szCs w:val="24"/>
              </w:rPr>
            </w:pPr>
            <w:r w:rsidRPr="002F659C">
              <w:rPr>
                <w:rFonts w:ascii="Times New Roman" w:hAnsi="Times New Roman" w:cs="Times New Roman"/>
                <w:color w:val="FF0000"/>
                <w:sz w:val="24"/>
                <w:szCs w:val="24"/>
              </w:rPr>
              <w:t>[NGANHNGHE4</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7C0ACF90" w14:textId="68F8FFAC" w:rsidR="00B35ADB" w:rsidRDefault="00B35ADB" w:rsidP="00B35ADB">
            <w:pPr>
              <w:jc w:val="center"/>
              <w:rPr>
                <w:rFonts w:ascii="Times New Roman" w:hAnsi="Times New Roman" w:cs="Times New Roman"/>
                <w:sz w:val="24"/>
                <w:szCs w:val="24"/>
              </w:rPr>
            </w:pPr>
            <w:r w:rsidRPr="002F659C">
              <w:rPr>
                <w:rFonts w:ascii="Times New Roman" w:hAnsi="Times New Roman" w:cs="Times New Roman"/>
                <w:color w:val="FF0000"/>
                <w:sz w:val="24"/>
                <w:szCs w:val="24"/>
              </w:rPr>
              <w:t>[VSIC_NN4]</w:t>
            </w:r>
          </w:p>
        </w:tc>
        <w:tc>
          <w:tcPr>
            <w:tcW w:w="1890" w:type="dxa"/>
            <w:tcBorders>
              <w:top w:val="single" w:sz="4" w:space="0" w:color="000000"/>
              <w:left w:val="single" w:sz="4" w:space="0" w:color="000000"/>
              <w:bottom w:val="single" w:sz="4" w:space="0" w:color="000000"/>
              <w:right w:val="single" w:sz="4" w:space="0" w:color="000000"/>
            </w:tcBorders>
            <w:vAlign w:val="center"/>
          </w:tcPr>
          <w:p w14:paraId="45C9AFEA"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61C58074"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58665BF4"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33ED4C3B" w14:textId="35CA53D8" w:rsidR="00B35ADB" w:rsidRPr="00D33545" w:rsidRDefault="00B35ADB" w:rsidP="00B35ADB">
            <w:pPr>
              <w:jc w:val="both"/>
              <w:rPr>
                <w:rFonts w:ascii="Times New Roman" w:hAnsi="Times New Roman" w:cs="Times New Roman"/>
                <w:sz w:val="24"/>
                <w:szCs w:val="24"/>
              </w:rPr>
            </w:pPr>
            <w:r w:rsidRPr="002F659C">
              <w:rPr>
                <w:rFonts w:ascii="Times New Roman" w:hAnsi="Times New Roman" w:cs="Times New Roman"/>
                <w:color w:val="FF0000"/>
                <w:sz w:val="24"/>
                <w:szCs w:val="24"/>
              </w:rPr>
              <w:t>[NGANHNGHE5</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319246AE" w14:textId="3534525C" w:rsidR="00B35ADB" w:rsidRDefault="00B35ADB" w:rsidP="00B35ADB">
            <w:pPr>
              <w:jc w:val="center"/>
              <w:rPr>
                <w:rFonts w:ascii="Times New Roman" w:hAnsi="Times New Roman" w:cs="Times New Roman"/>
                <w:sz w:val="24"/>
                <w:szCs w:val="24"/>
              </w:rPr>
            </w:pPr>
            <w:r w:rsidRPr="002F659C">
              <w:rPr>
                <w:rFonts w:ascii="Times New Roman" w:hAnsi="Times New Roman" w:cs="Times New Roman"/>
                <w:color w:val="FF0000"/>
                <w:sz w:val="24"/>
                <w:szCs w:val="24"/>
              </w:rPr>
              <w:t>[VSIC_NN5]</w:t>
            </w:r>
          </w:p>
        </w:tc>
        <w:tc>
          <w:tcPr>
            <w:tcW w:w="1890" w:type="dxa"/>
            <w:tcBorders>
              <w:top w:val="single" w:sz="4" w:space="0" w:color="000000"/>
              <w:left w:val="single" w:sz="4" w:space="0" w:color="000000"/>
              <w:bottom w:val="single" w:sz="4" w:space="0" w:color="000000"/>
              <w:right w:val="single" w:sz="4" w:space="0" w:color="000000"/>
            </w:tcBorders>
            <w:vAlign w:val="center"/>
          </w:tcPr>
          <w:p w14:paraId="53AE537B"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6EF581F1"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11097E75"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3444FDB6" w14:textId="399C0400"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[NGANHNGHE6</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55C5F33A" w14:textId="7A610E5B"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[VSIC_NN6]</w:t>
            </w:r>
          </w:p>
        </w:tc>
        <w:tc>
          <w:tcPr>
            <w:tcW w:w="1890" w:type="dxa"/>
            <w:tcBorders>
              <w:top w:val="single" w:sz="4" w:space="0" w:color="000000"/>
              <w:left w:val="single" w:sz="4" w:space="0" w:color="000000"/>
              <w:bottom w:val="single" w:sz="4" w:space="0" w:color="000000"/>
              <w:right w:val="single" w:sz="4" w:space="0" w:color="000000"/>
            </w:tcBorders>
            <w:vAlign w:val="center"/>
          </w:tcPr>
          <w:p w14:paraId="2610D62F"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06EADECB"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2D9ABFFF"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24C46E3C" w14:textId="3CBAABB4"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[NGANHNGHE7</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1EC5AA0C" w14:textId="17BF4E3F"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[VSIC_NN7]</w:t>
            </w:r>
          </w:p>
        </w:tc>
        <w:tc>
          <w:tcPr>
            <w:tcW w:w="1890" w:type="dxa"/>
            <w:tcBorders>
              <w:top w:val="single" w:sz="4" w:space="0" w:color="000000"/>
              <w:left w:val="single" w:sz="4" w:space="0" w:color="000000"/>
              <w:bottom w:val="single" w:sz="4" w:space="0" w:color="000000"/>
              <w:right w:val="single" w:sz="4" w:space="0" w:color="000000"/>
            </w:tcBorders>
            <w:vAlign w:val="center"/>
          </w:tcPr>
          <w:p w14:paraId="20195552"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4DFE5AEC"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793E7464"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6C0429BF" w14:textId="723C1ACE"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[NGANHNGHE8</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76C26351" w14:textId="4E2E6021"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[VSIC_NN8]</w:t>
            </w:r>
          </w:p>
        </w:tc>
        <w:tc>
          <w:tcPr>
            <w:tcW w:w="1890" w:type="dxa"/>
            <w:tcBorders>
              <w:top w:val="single" w:sz="4" w:space="0" w:color="000000"/>
              <w:left w:val="single" w:sz="4" w:space="0" w:color="000000"/>
              <w:bottom w:val="single" w:sz="4" w:space="0" w:color="000000"/>
              <w:right w:val="single" w:sz="4" w:space="0" w:color="000000"/>
            </w:tcBorders>
            <w:vAlign w:val="center"/>
          </w:tcPr>
          <w:p w14:paraId="1A692007"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5576C501"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062CAAA5"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7A9B2B25" w14:textId="7349E0A6"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[NGANHNGHE9</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2DD314EA" w14:textId="5705938B"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[VSIC_NN9]</w:t>
            </w:r>
          </w:p>
        </w:tc>
        <w:tc>
          <w:tcPr>
            <w:tcW w:w="1890" w:type="dxa"/>
            <w:tcBorders>
              <w:top w:val="single" w:sz="4" w:space="0" w:color="000000"/>
              <w:left w:val="single" w:sz="4" w:space="0" w:color="000000"/>
              <w:bottom w:val="single" w:sz="4" w:space="0" w:color="000000"/>
              <w:right w:val="single" w:sz="4" w:space="0" w:color="000000"/>
            </w:tcBorders>
            <w:vAlign w:val="center"/>
          </w:tcPr>
          <w:p w14:paraId="15D63332"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0F766C7A"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16CFFBBB"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43F8F3CC" w14:textId="47892148"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[NGANHNGHE10</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40ADC229" w14:textId="17AEEC46"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[VSIC_NN10]</w:t>
            </w:r>
          </w:p>
        </w:tc>
        <w:tc>
          <w:tcPr>
            <w:tcW w:w="1890" w:type="dxa"/>
            <w:tcBorders>
              <w:top w:val="single" w:sz="4" w:space="0" w:color="000000"/>
              <w:left w:val="single" w:sz="4" w:space="0" w:color="000000"/>
              <w:bottom w:val="single" w:sz="4" w:space="0" w:color="000000"/>
              <w:right w:val="single" w:sz="4" w:space="0" w:color="000000"/>
            </w:tcBorders>
            <w:vAlign w:val="center"/>
          </w:tcPr>
          <w:p w14:paraId="64FE6BB2"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0341D9D9"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45F9A282"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14DC2747" w14:textId="7996443D"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[NGANHNGHE11</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5CDB7E4C" w14:textId="3699B792"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[VSIC_NN11]</w:t>
            </w:r>
          </w:p>
        </w:tc>
        <w:tc>
          <w:tcPr>
            <w:tcW w:w="1890" w:type="dxa"/>
            <w:tcBorders>
              <w:top w:val="single" w:sz="4" w:space="0" w:color="000000"/>
              <w:left w:val="single" w:sz="4" w:space="0" w:color="000000"/>
              <w:bottom w:val="single" w:sz="4" w:space="0" w:color="000000"/>
              <w:right w:val="single" w:sz="4" w:space="0" w:color="000000"/>
            </w:tcBorders>
            <w:vAlign w:val="center"/>
          </w:tcPr>
          <w:p w14:paraId="6B890997"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4A04550C"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185754ED"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6961D605" w14:textId="5FCCAC99"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[NGANHNGHE12</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695C7A6C" w14:textId="02A10580"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[VSIC_NN12]</w:t>
            </w:r>
          </w:p>
        </w:tc>
        <w:tc>
          <w:tcPr>
            <w:tcW w:w="1890" w:type="dxa"/>
            <w:tcBorders>
              <w:top w:val="single" w:sz="4" w:space="0" w:color="000000"/>
              <w:left w:val="single" w:sz="4" w:space="0" w:color="000000"/>
              <w:bottom w:val="single" w:sz="4" w:space="0" w:color="000000"/>
              <w:right w:val="single" w:sz="4" w:space="0" w:color="000000"/>
            </w:tcBorders>
            <w:vAlign w:val="center"/>
          </w:tcPr>
          <w:p w14:paraId="1BD15DB3"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1AE5B23F"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7A28101F"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6DFF5F0F" w14:textId="6FCADB95"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[NGANHNGHE13</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78EEAE91" w14:textId="5CC0F8B3"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[VSIC_NN13]</w:t>
            </w:r>
          </w:p>
        </w:tc>
        <w:tc>
          <w:tcPr>
            <w:tcW w:w="1890" w:type="dxa"/>
            <w:tcBorders>
              <w:top w:val="single" w:sz="4" w:space="0" w:color="000000"/>
              <w:left w:val="single" w:sz="4" w:space="0" w:color="000000"/>
              <w:bottom w:val="single" w:sz="4" w:space="0" w:color="000000"/>
              <w:right w:val="single" w:sz="4" w:space="0" w:color="000000"/>
            </w:tcBorders>
            <w:vAlign w:val="center"/>
          </w:tcPr>
          <w:p w14:paraId="77ABF512"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03C4038C"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00589975"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6203D852" w14:textId="2145891E"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[NGANHNGHE14</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488EB22F" w14:textId="330458EB"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[VSIC_NN14]</w:t>
            </w:r>
          </w:p>
        </w:tc>
        <w:tc>
          <w:tcPr>
            <w:tcW w:w="1890" w:type="dxa"/>
            <w:tcBorders>
              <w:top w:val="single" w:sz="4" w:space="0" w:color="000000"/>
              <w:left w:val="single" w:sz="4" w:space="0" w:color="000000"/>
              <w:bottom w:val="single" w:sz="4" w:space="0" w:color="000000"/>
              <w:right w:val="single" w:sz="4" w:space="0" w:color="000000"/>
            </w:tcBorders>
            <w:vAlign w:val="center"/>
          </w:tcPr>
          <w:p w14:paraId="2556889F"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4456C4E1"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2C56F7BB"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1F6A9036" w14:textId="2D8EEC80"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[NGANHNGHE15</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562B21D6" w14:textId="092D3166"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[VSIC_NN15]</w:t>
            </w:r>
          </w:p>
        </w:tc>
        <w:tc>
          <w:tcPr>
            <w:tcW w:w="1890" w:type="dxa"/>
            <w:tcBorders>
              <w:top w:val="single" w:sz="4" w:space="0" w:color="000000"/>
              <w:left w:val="single" w:sz="4" w:space="0" w:color="000000"/>
              <w:bottom w:val="single" w:sz="4" w:space="0" w:color="000000"/>
              <w:right w:val="single" w:sz="4" w:space="0" w:color="000000"/>
            </w:tcBorders>
            <w:vAlign w:val="center"/>
          </w:tcPr>
          <w:p w14:paraId="4FBDEDC0"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0AFA7A17"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53D8429F"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2A809EE9" w14:textId="13AAF76E"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[NGANHNGHE16</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235D1F9F" w14:textId="39DE14CA"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[VSIC_NN16]</w:t>
            </w:r>
          </w:p>
        </w:tc>
        <w:tc>
          <w:tcPr>
            <w:tcW w:w="1890" w:type="dxa"/>
            <w:tcBorders>
              <w:top w:val="single" w:sz="4" w:space="0" w:color="000000"/>
              <w:left w:val="single" w:sz="4" w:space="0" w:color="000000"/>
              <w:bottom w:val="single" w:sz="4" w:space="0" w:color="000000"/>
              <w:right w:val="single" w:sz="4" w:space="0" w:color="000000"/>
            </w:tcBorders>
            <w:vAlign w:val="center"/>
          </w:tcPr>
          <w:p w14:paraId="4692DB79"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795090F7"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36494149"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335A5BBF" w14:textId="3AE14C87"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[NGANHNGHE17</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2C7E7A24" w14:textId="2F89DE3E"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[VSIC_NN17]</w:t>
            </w:r>
          </w:p>
        </w:tc>
        <w:tc>
          <w:tcPr>
            <w:tcW w:w="1890" w:type="dxa"/>
            <w:tcBorders>
              <w:top w:val="single" w:sz="4" w:space="0" w:color="000000"/>
              <w:left w:val="single" w:sz="4" w:space="0" w:color="000000"/>
              <w:bottom w:val="single" w:sz="4" w:space="0" w:color="000000"/>
              <w:right w:val="single" w:sz="4" w:space="0" w:color="000000"/>
            </w:tcBorders>
            <w:vAlign w:val="center"/>
          </w:tcPr>
          <w:p w14:paraId="0B20830F"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1452690C"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6A1F69FA"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52317EF3" w14:textId="1FD02672"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[NGANHNGHE18</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4FE01608" w14:textId="79B462AE"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[VSIC_NN18]</w:t>
            </w:r>
          </w:p>
        </w:tc>
        <w:tc>
          <w:tcPr>
            <w:tcW w:w="1890" w:type="dxa"/>
            <w:tcBorders>
              <w:top w:val="single" w:sz="4" w:space="0" w:color="000000"/>
              <w:left w:val="single" w:sz="4" w:space="0" w:color="000000"/>
              <w:bottom w:val="single" w:sz="4" w:space="0" w:color="000000"/>
              <w:right w:val="single" w:sz="4" w:space="0" w:color="000000"/>
            </w:tcBorders>
            <w:vAlign w:val="center"/>
          </w:tcPr>
          <w:p w14:paraId="62B9FE01"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0F7A7B41"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66F1B1C0"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613D1340" w14:textId="61CD7342"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[NGANHNGHE19</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7F186BCB" w14:textId="1A55B8B6"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[VSIC_NN19]</w:t>
            </w:r>
          </w:p>
        </w:tc>
        <w:tc>
          <w:tcPr>
            <w:tcW w:w="1890" w:type="dxa"/>
            <w:tcBorders>
              <w:top w:val="single" w:sz="4" w:space="0" w:color="000000"/>
              <w:left w:val="single" w:sz="4" w:space="0" w:color="000000"/>
              <w:bottom w:val="single" w:sz="4" w:space="0" w:color="000000"/>
              <w:right w:val="single" w:sz="4" w:space="0" w:color="000000"/>
            </w:tcBorders>
            <w:vAlign w:val="center"/>
          </w:tcPr>
          <w:p w14:paraId="66EC3A03" w14:textId="77777777" w:rsidR="00B35ADB" w:rsidRPr="00391B4A" w:rsidRDefault="00B35ADB" w:rsidP="00B35ADB">
            <w:pPr>
              <w:jc w:val="center"/>
              <w:rPr>
                <w:rFonts w:ascii="Times New Roman" w:eastAsia="Calibri" w:hAnsi="Times New Roman" w:cs="Times New Roman"/>
                <w:bCs/>
                <w:sz w:val="24"/>
                <w:szCs w:val="24"/>
              </w:rPr>
            </w:pPr>
          </w:p>
        </w:tc>
      </w:tr>
      <w:tr w:rsidR="00B35ADB" w:rsidRPr="00391B4A" w14:paraId="7AF4F5A8" w14:textId="77777777" w:rsidTr="00C9670C">
        <w:trPr>
          <w:trHeight w:val="443"/>
        </w:trPr>
        <w:tc>
          <w:tcPr>
            <w:tcW w:w="900" w:type="dxa"/>
            <w:tcBorders>
              <w:top w:val="single" w:sz="4" w:space="0" w:color="000000"/>
              <w:left w:val="single" w:sz="4" w:space="0" w:color="000000"/>
              <w:bottom w:val="single" w:sz="4" w:space="0" w:color="000000"/>
            </w:tcBorders>
            <w:shd w:val="clear" w:color="auto" w:fill="auto"/>
            <w:vAlign w:val="center"/>
          </w:tcPr>
          <w:p w14:paraId="5EE003C4" w14:textId="77777777" w:rsidR="00B35ADB" w:rsidRPr="00391B4A" w:rsidRDefault="00B35ADB" w:rsidP="00B35ADB">
            <w:pPr>
              <w:pStyle w:val="ListParagraph"/>
              <w:numPr>
                <w:ilvl w:val="0"/>
                <w:numId w:val="7"/>
              </w:numPr>
              <w:jc w:val="center"/>
              <w:rPr>
                <w:rFonts w:ascii="Times New Roman" w:eastAsia="Calibri" w:hAnsi="Times New Roman" w:cs="Times New Roman"/>
                <w:bCs/>
                <w:sz w:val="24"/>
                <w:szCs w:val="24"/>
              </w:rPr>
            </w:pPr>
          </w:p>
        </w:tc>
        <w:tc>
          <w:tcPr>
            <w:tcW w:w="4628" w:type="dxa"/>
            <w:tcBorders>
              <w:top w:val="single" w:sz="4" w:space="0" w:color="000000"/>
              <w:left w:val="single" w:sz="4" w:space="0" w:color="000000"/>
              <w:bottom w:val="single" w:sz="4" w:space="0" w:color="000000"/>
            </w:tcBorders>
            <w:shd w:val="clear" w:color="auto" w:fill="auto"/>
          </w:tcPr>
          <w:p w14:paraId="52FD56A3" w14:textId="178AD969" w:rsidR="00B35ADB" w:rsidRPr="00037E65" w:rsidRDefault="00B35ADB" w:rsidP="00B35ADB">
            <w:pPr>
              <w:jc w:val="both"/>
              <w:rPr>
                <w:rFonts w:ascii="Times New Roman" w:hAnsi="Times New Roman" w:cs="Times New Roman"/>
                <w:sz w:val="24"/>
                <w:szCs w:val="24"/>
                <w:highlight w:val="yellow"/>
              </w:rPr>
            </w:pPr>
            <w:r w:rsidRPr="002F659C">
              <w:rPr>
                <w:rFonts w:ascii="Times New Roman" w:hAnsi="Times New Roman" w:cs="Times New Roman"/>
                <w:color w:val="FF0000"/>
                <w:sz w:val="24"/>
                <w:szCs w:val="24"/>
              </w:rPr>
              <w:t>[NGANHNGHE20</w:t>
            </w:r>
            <w:r w:rsidR="00BD12DC">
              <w:rPr>
                <w:rFonts w:ascii="Times New Roman" w:hAnsi="Times New Roman" w:cs="Times New Roman"/>
                <w:color w:val="FF0000"/>
                <w:sz w:val="24"/>
                <w:szCs w:val="24"/>
              </w:rPr>
              <w:t>_TA</w:t>
            </w:r>
            <w:r w:rsidRPr="002F659C">
              <w:rPr>
                <w:rFonts w:ascii="Times New Roman" w:hAnsi="Times New Roman" w:cs="Times New Roman"/>
                <w:color w:val="FF0000"/>
                <w:sz w:val="24"/>
                <w:szCs w:val="24"/>
              </w:rPr>
              <w:t>]</w:t>
            </w:r>
          </w:p>
        </w:tc>
        <w:tc>
          <w:tcPr>
            <w:tcW w:w="1233" w:type="dxa"/>
            <w:tcBorders>
              <w:top w:val="single" w:sz="4" w:space="0" w:color="000000"/>
              <w:left w:val="single" w:sz="4" w:space="0" w:color="000000"/>
              <w:bottom w:val="single" w:sz="4" w:space="0" w:color="000000"/>
              <w:right w:val="single" w:sz="4" w:space="0" w:color="000000"/>
            </w:tcBorders>
            <w:shd w:val="clear" w:color="auto" w:fill="auto"/>
          </w:tcPr>
          <w:p w14:paraId="5BF17C49" w14:textId="2748946F" w:rsidR="00B35ADB" w:rsidRPr="00037E65" w:rsidRDefault="00B35ADB" w:rsidP="00B35ADB">
            <w:pPr>
              <w:jc w:val="center"/>
              <w:rPr>
                <w:rFonts w:ascii="Times New Roman" w:hAnsi="Times New Roman" w:cs="Times New Roman"/>
                <w:sz w:val="24"/>
                <w:szCs w:val="24"/>
                <w:highlight w:val="yellow"/>
              </w:rPr>
            </w:pPr>
            <w:r w:rsidRPr="002F659C">
              <w:rPr>
                <w:rFonts w:ascii="Times New Roman" w:hAnsi="Times New Roman" w:cs="Times New Roman"/>
                <w:color w:val="FF0000"/>
                <w:sz w:val="24"/>
                <w:szCs w:val="24"/>
              </w:rPr>
              <w:t>[VSIC_NN20]</w:t>
            </w:r>
          </w:p>
        </w:tc>
        <w:tc>
          <w:tcPr>
            <w:tcW w:w="1890" w:type="dxa"/>
            <w:tcBorders>
              <w:top w:val="single" w:sz="4" w:space="0" w:color="000000"/>
              <w:left w:val="single" w:sz="4" w:space="0" w:color="000000"/>
              <w:bottom w:val="single" w:sz="4" w:space="0" w:color="000000"/>
              <w:right w:val="single" w:sz="4" w:space="0" w:color="000000"/>
            </w:tcBorders>
            <w:vAlign w:val="center"/>
          </w:tcPr>
          <w:p w14:paraId="5A39EAE3" w14:textId="77777777" w:rsidR="00B35ADB" w:rsidRPr="00391B4A" w:rsidRDefault="00B35ADB" w:rsidP="00B35ADB">
            <w:pPr>
              <w:jc w:val="center"/>
              <w:rPr>
                <w:rFonts w:ascii="Times New Roman" w:eastAsia="Calibri" w:hAnsi="Times New Roman" w:cs="Times New Roman"/>
                <w:bCs/>
                <w:sz w:val="24"/>
                <w:szCs w:val="24"/>
              </w:rPr>
            </w:pPr>
          </w:p>
        </w:tc>
      </w:tr>
    </w:tbl>
    <w:p w14:paraId="4D5CA5F0" w14:textId="77777777" w:rsidR="00367046" w:rsidRDefault="00367046" w:rsidP="00A951DC">
      <w:pPr>
        <w:tabs>
          <w:tab w:val="left" w:pos="720"/>
          <w:tab w:val="left" w:pos="1440"/>
          <w:tab w:val="left" w:pos="8369"/>
        </w:tabs>
        <w:rPr>
          <w:rFonts w:ascii="Times New Roman" w:hAnsi="Times New Roman" w:cs="Times New Roman"/>
          <w:sz w:val="24"/>
          <w:szCs w:val="24"/>
          <w:lang w:eastAsia="zh-CN"/>
        </w:rPr>
      </w:pPr>
    </w:p>
    <w:p w14:paraId="3682EBCE" w14:textId="5D67FB01" w:rsidR="006A0B54" w:rsidRPr="00367046" w:rsidRDefault="00934B2B" w:rsidP="00367046">
      <w:pPr>
        <w:pStyle w:val="ListParagraph"/>
        <w:numPr>
          <w:ilvl w:val="0"/>
          <w:numId w:val="16"/>
        </w:numPr>
        <w:ind w:hanging="720"/>
        <w:jc w:val="both"/>
        <w:rPr>
          <w:rFonts w:ascii="Times New Roman" w:hAnsi="Times New Roman" w:cs="Times New Roman"/>
          <w:b/>
          <w:bCs/>
          <w:sz w:val="24"/>
          <w:szCs w:val="24"/>
          <w:lang w:eastAsia="zh-CN"/>
        </w:rPr>
      </w:pPr>
      <w:r w:rsidRPr="00367046">
        <w:rPr>
          <w:rFonts w:ascii="Times New Roman" w:hAnsi="Times New Roman" w:cs="Times New Roman"/>
          <w:b/>
          <w:bCs/>
          <w:sz w:val="24"/>
          <w:szCs w:val="24"/>
          <w:lang w:eastAsia="zh-CN"/>
        </w:rPr>
        <w:t>The charter capital</w:t>
      </w:r>
      <w:r w:rsidR="006A0B54" w:rsidRPr="00367046">
        <w:rPr>
          <w:rFonts w:ascii="Times New Roman" w:hAnsi="Times New Roman" w:cs="Times New Roman"/>
          <w:b/>
          <w:bCs/>
          <w:sz w:val="24"/>
          <w:szCs w:val="24"/>
          <w:lang w:eastAsia="zh-CN"/>
        </w:rPr>
        <w:t xml:space="preserve"> </w:t>
      </w:r>
      <w:r w:rsidR="00523975" w:rsidRPr="00367046">
        <w:rPr>
          <w:rFonts w:ascii="Times New Roman" w:hAnsi="Times New Roman" w:cs="Times New Roman"/>
          <w:b/>
          <w:bCs/>
          <w:sz w:val="24"/>
          <w:szCs w:val="24"/>
          <w:lang w:eastAsia="zh-CN"/>
        </w:rPr>
        <w:tab/>
      </w:r>
    </w:p>
    <w:p w14:paraId="579CFE59" w14:textId="77777777" w:rsidR="00E52349" w:rsidRPr="00391B4A" w:rsidRDefault="00E52349" w:rsidP="00A951DC">
      <w:pPr>
        <w:jc w:val="both"/>
        <w:rPr>
          <w:rFonts w:ascii="Times New Roman" w:hAnsi="Times New Roman" w:cs="Times New Roman"/>
          <w:sz w:val="24"/>
          <w:szCs w:val="24"/>
          <w:lang w:eastAsia="zh-CN"/>
        </w:rPr>
      </w:pPr>
    </w:p>
    <w:p w14:paraId="3CD6853B" w14:textId="7DC5BDCD" w:rsidR="006A0B54" w:rsidRPr="00391B4A" w:rsidRDefault="008F4645" w:rsidP="00A951DC">
      <w:pPr>
        <w:tabs>
          <w:tab w:val="left" w:leader="dot" w:pos="4320"/>
          <w:tab w:val="right" w:leader="dot" w:pos="8280"/>
        </w:tabs>
        <w:ind w:left="720"/>
        <w:jc w:val="both"/>
        <w:rPr>
          <w:rFonts w:ascii="Times New Roman" w:hAnsi="Times New Roman" w:cs="Times New Roman"/>
          <w:b/>
          <w:sz w:val="24"/>
          <w:szCs w:val="24"/>
        </w:rPr>
      </w:pPr>
      <w:r w:rsidRPr="008F4645">
        <w:rPr>
          <w:rFonts w:ascii="Times New Roman" w:hAnsi="Times New Roman" w:cs="Times New Roman"/>
          <w:sz w:val="24"/>
          <w:szCs w:val="24"/>
        </w:rPr>
        <w:t xml:space="preserve">The charter capital </w:t>
      </w:r>
      <w:r w:rsidRPr="00A2327C">
        <w:rPr>
          <w:rFonts w:ascii="Times New Roman" w:hAnsi="Times New Roman" w:cs="Times New Roman"/>
          <w:i/>
          <w:iCs/>
          <w:sz w:val="24"/>
          <w:szCs w:val="24"/>
        </w:rPr>
        <w:t>(in</w:t>
      </w:r>
      <w:r w:rsidRPr="00A2327C">
        <w:rPr>
          <w:rFonts w:ascii="Times New Roman" w:hAnsi="Times New Roman" w:cs="Times New Roman"/>
          <w:i/>
          <w:iCs/>
          <w:sz w:val="24"/>
          <w:szCs w:val="24"/>
          <w:lang w:val="vi-VN"/>
        </w:rPr>
        <w:t xml:space="preserve"> </w:t>
      </w:r>
      <w:r w:rsidRPr="00A2327C">
        <w:rPr>
          <w:rFonts w:ascii="Times New Roman" w:hAnsi="Times New Roman" w:cs="Times New Roman"/>
          <w:i/>
          <w:iCs/>
          <w:sz w:val="24"/>
          <w:szCs w:val="24"/>
        </w:rPr>
        <w:t>number; VND)</w:t>
      </w:r>
      <w:r w:rsidRPr="008F4645">
        <w:rPr>
          <w:rFonts w:ascii="Times New Roman" w:hAnsi="Times New Roman" w:cs="Times New Roman"/>
          <w:sz w:val="24"/>
          <w:szCs w:val="24"/>
        </w:rPr>
        <w:t>:</w:t>
      </w:r>
      <w:r w:rsidR="00BD12DC">
        <w:rPr>
          <w:rFonts w:ascii="Times New Roman" w:hAnsi="Times New Roman" w:cs="Times New Roman"/>
          <w:sz w:val="24"/>
          <w:szCs w:val="24"/>
        </w:rPr>
        <w:t xml:space="preserve"> VND</w:t>
      </w:r>
      <w:r w:rsidRPr="008F4645">
        <w:rPr>
          <w:rFonts w:ascii="Times New Roman" w:hAnsi="Times New Roman" w:cs="Times New Roman"/>
          <w:sz w:val="24"/>
          <w:szCs w:val="24"/>
        </w:rPr>
        <w:t xml:space="preserve"> </w:t>
      </w:r>
      <w:r w:rsidR="001C306D" w:rsidRPr="00C25D97">
        <w:rPr>
          <w:rFonts w:ascii="Times New Roman" w:hAnsi="Times New Roman" w:cs="Times New Roman"/>
          <w:color w:val="FF0000"/>
          <w:sz w:val="24"/>
          <w:szCs w:val="24"/>
        </w:rPr>
        <w:t>[VDL_SO_TA]</w:t>
      </w:r>
    </w:p>
    <w:p w14:paraId="0CC20DAA" w14:textId="77777777" w:rsidR="00E52349" w:rsidRPr="00391B4A" w:rsidRDefault="00E52349" w:rsidP="00A951DC">
      <w:pPr>
        <w:tabs>
          <w:tab w:val="left" w:leader="dot" w:pos="4320"/>
          <w:tab w:val="right" w:leader="dot" w:pos="8280"/>
        </w:tabs>
        <w:ind w:left="720"/>
        <w:jc w:val="both"/>
        <w:rPr>
          <w:rFonts w:ascii="Times New Roman" w:hAnsi="Times New Roman" w:cs="Times New Roman"/>
          <w:sz w:val="24"/>
          <w:szCs w:val="24"/>
        </w:rPr>
      </w:pPr>
    </w:p>
    <w:p w14:paraId="0B92F573" w14:textId="585681F6" w:rsidR="006A0B54" w:rsidRPr="00391B4A" w:rsidRDefault="00A4296E" w:rsidP="00A951DC">
      <w:pPr>
        <w:tabs>
          <w:tab w:val="left" w:leader="dot" w:pos="4320"/>
          <w:tab w:val="right" w:leader="dot" w:pos="8280"/>
        </w:tabs>
        <w:ind w:left="720"/>
        <w:jc w:val="both"/>
        <w:rPr>
          <w:rFonts w:ascii="Times New Roman" w:hAnsi="Times New Roman" w:cs="Times New Roman"/>
          <w:sz w:val="24"/>
          <w:szCs w:val="24"/>
        </w:rPr>
      </w:pPr>
      <w:r w:rsidRPr="00A4296E">
        <w:rPr>
          <w:rFonts w:ascii="Times New Roman" w:hAnsi="Times New Roman" w:cs="Times New Roman"/>
          <w:sz w:val="24"/>
          <w:szCs w:val="24"/>
        </w:rPr>
        <w:t xml:space="preserve">The charter capital </w:t>
      </w:r>
      <w:r w:rsidRPr="009B71C6">
        <w:rPr>
          <w:rFonts w:ascii="Times New Roman" w:hAnsi="Times New Roman" w:cs="Times New Roman"/>
          <w:i/>
          <w:iCs/>
          <w:sz w:val="24"/>
          <w:szCs w:val="24"/>
        </w:rPr>
        <w:t>(in words; VND)</w:t>
      </w:r>
      <w:r w:rsidRPr="00843A83">
        <w:rPr>
          <w:rFonts w:ascii="Times New Roman" w:hAnsi="Times New Roman" w:cs="Times New Roman"/>
          <w:sz w:val="24"/>
          <w:szCs w:val="24"/>
        </w:rPr>
        <w:t>:</w:t>
      </w:r>
      <w:r w:rsidRPr="00A4296E">
        <w:rPr>
          <w:rFonts w:ascii="Times New Roman" w:hAnsi="Times New Roman" w:cs="Times New Roman"/>
          <w:sz w:val="24"/>
          <w:szCs w:val="24"/>
        </w:rPr>
        <w:t xml:space="preserve"> </w:t>
      </w:r>
      <w:r w:rsidR="001C306D" w:rsidRPr="00C25D97">
        <w:rPr>
          <w:rFonts w:ascii="Times New Roman" w:hAnsi="Times New Roman" w:cs="Times New Roman"/>
          <w:color w:val="FF0000"/>
          <w:sz w:val="24"/>
          <w:szCs w:val="24"/>
        </w:rPr>
        <w:t>[VDL_CHU_TA]</w:t>
      </w:r>
      <w:r w:rsidR="00BD12DC">
        <w:rPr>
          <w:rFonts w:ascii="Times New Roman" w:hAnsi="Times New Roman" w:cs="Times New Roman"/>
          <w:color w:val="FF0000"/>
          <w:sz w:val="24"/>
          <w:szCs w:val="24"/>
        </w:rPr>
        <w:t xml:space="preserve"> VND</w:t>
      </w:r>
    </w:p>
    <w:p w14:paraId="1FDEE338" w14:textId="77777777" w:rsidR="00E52349" w:rsidRPr="00391B4A" w:rsidRDefault="00E52349" w:rsidP="00A951DC">
      <w:pPr>
        <w:tabs>
          <w:tab w:val="left" w:leader="dot" w:pos="4320"/>
          <w:tab w:val="right" w:leader="dot" w:pos="8280"/>
        </w:tabs>
        <w:ind w:left="720"/>
        <w:jc w:val="both"/>
        <w:rPr>
          <w:rFonts w:ascii="Times New Roman" w:hAnsi="Times New Roman" w:cs="Times New Roman"/>
          <w:sz w:val="24"/>
          <w:szCs w:val="24"/>
        </w:rPr>
      </w:pPr>
    </w:p>
    <w:p w14:paraId="2C5F2A24" w14:textId="77777777" w:rsidR="00631F92" w:rsidRPr="00631F92" w:rsidRDefault="000752F6" w:rsidP="00631F92">
      <w:pPr>
        <w:tabs>
          <w:tab w:val="left" w:leader="dot" w:pos="4320"/>
          <w:tab w:val="right" w:leader="dot" w:pos="8931"/>
        </w:tabs>
        <w:ind w:left="720"/>
        <w:jc w:val="both"/>
        <w:rPr>
          <w:rFonts w:ascii="Times New Roman" w:hAnsi="Times New Roman" w:cs="Times New Roman"/>
          <w:i/>
          <w:color w:val="FF0000"/>
          <w:sz w:val="24"/>
          <w:szCs w:val="24"/>
          <w:lang w:eastAsia="zh-CN"/>
        </w:rPr>
      </w:pPr>
      <w:r w:rsidRPr="000752F6">
        <w:rPr>
          <w:rFonts w:ascii="Times New Roman" w:hAnsi="Times New Roman" w:cs="Times New Roman"/>
          <w:sz w:val="24"/>
          <w:szCs w:val="24"/>
          <w:lang w:eastAsia="zh-CN"/>
        </w:rPr>
        <w:t xml:space="preserve">The value equivalent to foreign currency </w:t>
      </w:r>
      <w:r w:rsidRPr="000752F6">
        <w:rPr>
          <w:rFonts w:ascii="Times New Roman" w:hAnsi="Times New Roman" w:cs="Times New Roman"/>
          <w:i/>
          <w:sz w:val="24"/>
          <w:szCs w:val="24"/>
          <w:lang w:eastAsia="zh-CN"/>
        </w:rPr>
        <w:t>(if any, in number, types of currency):</w:t>
      </w:r>
      <w:r w:rsidR="001C306D">
        <w:rPr>
          <w:rFonts w:ascii="Times New Roman" w:hAnsi="Times New Roman" w:cs="Times New Roman"/>
          <w:iCs/>
          <w:sz w:val="24"/>
          <w:szCs w:val="24"/>
          <w:lang w:eastAsia="zh-CN"/>
        </w:rPr>
        <w:t xml:space="preserve"> </w:t>
      </w:r>
      <w:r w:rsidR="00BD12DC">
        <w:rPr>
          <w:rFonts w:ascii="Times New Roman" w:hAnsi="Times New Roman" w:cs="Times New Roman"/>
          <w:iCs/>
          <w:sz w:val="24"/>
          <w:szCs w:val="24"/>
          <w:lang w:eastAsia="zh-CN"/>
        </w:rPr>
        <w:t xml:space="preserve">USD </w:t>
      </w:r>
      <w:r w:rsidR="001C306D" w:rsidRPr="00C25D97">
        <w:rPr>
          <w:rFonts w:ascii="Times New Roman" w:hAnsi="Times New Roman" w:cs="Times New Roman"/>
          <w:iCs/>
          <w:color w:val="FF0000"/>
          <w:sz w:val="24"/>
          <w:szCs w:val="24"/>
          <w:lang w:eastAsia="zh-CN"/>
        </w:rPr>
        <w:t>[VDL_SO_NGOAITE_TA] (</w:t>
      </w:r>
      <w:r w:rsidR="001C306D" w:rsidRPr="00C25D97">
        <w:rPr>
          <w:rFonts w:ascii="Times New Roman" w:hAnsi="Times New Roman" w:cs="Times New Roman"/>
          <w:i/>
          <w:color w:val="FF0000"/>
          <w:sz w:val="24"/>
          <w:szCs w:val="24"/>
          <w:lang w:eastAsia="zh-CN"/>
        </w:rPr>
        <w:t>In words:</w:t>
      </w:r>
      <w:r w:rsidR="001C306D" w:rsidRPr="00C25D97">
        <w:rPr>
          <w:rFonts w:ascii="Times New Roman" w:hAnsi="Times New Roman" w:cs="Times New Roman"/>
          <w:iCs/>
          <w:color w:val="FF0000"/>
          <w:sz w:val="24"/>
          <w:szCs w:val="24"/>
          <w:lang w:eastAsia="zh-CN"/>
        </w:rPr>
        <w:t xml:space="preserve"> </w:t>
      </w:r>
      <w:r w:rsidR="001C306D" w:rsidRPr="006F3B69">
        <w:rPr>
          <w:rFonts w:ascii="Times New Roman" w:hAnsi="Times New Roman" w:cs="Times New Roman"/>
          <w:i/>
          <w:color w:val="FF0000"/>
          <w:sz w:val="24"/>
          <w:szCs w:val="24"/>
          <w:lang w:eastAsia="zh-CN"/>
        </w:rPr>
        <w:t>[VDL_CHU_NGOAITE_TA]</w:t>
      </w:r>
      <w:r w:rsidR="00BD12DC" w:rsidRPr="006F3B69">
        <w:rPr>
          <w:rFonts w:ascii="Times New Roman" w:hAnsi="Times New Roman" w:cs="Times New Roman"/>
          <w:i/>
          <w:color w:val="FF0000"/>
          <w:sz w:val="24"/>
          <w:szCs w:val="24"/>
          <w:lang w:eastAsia="zh-CN"/>
        </w:rPr>
        <w:t xml:space="preserve"> US Dollars</w:t>
      </w:r>
      <w:r w:rsidR="001C306D" w:rsidRPr="006F3B69">
        <w:rPr>
          <w:rFonts w:ascii="Times New Roman" w:hAnsi="Times New Roman" w:cs="Times New Roman"/>
          <w:i/>
          <w:color w:val="FF0000"/>
          <w:sz w:val="24"/>
          <w:szCs w:val="24"/>
          <w:lang w:eastAsia="zh-CN"/>
        </w:rPr>
        <w:t>)</w:t>
      </w:r>
      <w:r w:rsidR="00631F92">
        <w:rPr>
          <w:rFonts w:ascii="Times New Roman" w:hAnsi="Times New Roman" w:cs="Times New Roman"/>
          <w:i/>
          <w:color w:val="FF0000"/>
          <w:sz w:val="24"/>
          <w:szCs w:val="24"/>
          <w:lang w:eastAsia="zh-CN"/>
        </w:rPr>
        <w:t xml:space="preserve"> </w:t>
      </w:r>
      <w:r w:rsidR="00631F92" w:rsidRPr="00631F92">
        <w:rPr>
          <w:rFonts w:ascii="Times New Roman" w:hAnsi="Times New Roman" w:cs="Times New Roman"/>
          <w:i/>
          <w:color w:val="FF0000"/>
          <w:sz w:val="24"/>
          <w:szCs w:val="24"/>
          <w:lang w:eastAsia="zh-CN"/>
        </w:rPr>
        <w:t>(</w:t>
      </w:r>
      <w:commentRangeStart w:id="3"/>
      <w:r w:rsidR="00631F92" w:rsidRPr="00631F92">
        <w:rPr>
          <w:rFonts w:ascii="Times New Roman" w:hAnsi="Times New Roman" w:cs="Times New Roman"/>
          <w:i/>
          <w:color w:val="FF0000"/>
          <w:sz w:val="24"/>
          <w:szCs w:val="24"/>
          <w:lang w:eastAsia="zh-CN"/>
        </w:rPr>
        <w:t xml:space="preserve">selling rate </w:t>
      </w:r>
      <w:commentRangeEnd w:id="3"/>
      <w:r w:rsidR="00631F92" w:rsidRPr="00631F92">
        <w:rPr>
          <w:rFonts w:ascii="Times New Roman" w:hAnsi="Times New Roman" w:cs="Times New Roman"/>
          <w:i/>
          <w:color w:val="FF0000"/>
          <w:sz w:val="24"/>
          <w:szCs w:val="24"/>
          <w:lang w:eastAsia="zh-CN"/>
        </w:rPr>
        <w:commentReference w:id="3"/>
      </w:r>
      <w:r w:rsidR="00631F92" w:rsidRPr="00631F92">
        <w:rPr>
          <w:rFonts w:ascii="Times New Roman" w:hAnsi="Times New Roman" w:cs="Times New Roman"/>
          <w:i/>
          <w:color w:val="FF0000"/>
          <w:sz w:val="24"/>
          <w:szCs w:val="24"/>
          <w:lang w:eastAsia="zh-CN"/>
        </w:rPr>
        <w:t>on [NGAYMUANT_TA] of [NGANHANGNT_TA]: USD 1 = VND [TYGIANT_TA])</w:t>
      </w:r>
    </w:p>
    <w:p w14:paraId="144A2438" w14:textId="77777777" w:rsidR="00DC62D9" w:rsidRPr="00391B4A" w:rsidRDefault="00DC62D9" w:rsidP="00A951DC">
      <w:pPr>
        <w:tabs>
          <w:tab w:val="left" w:leader="dot" w:pos="4320"/>
          <w:tab w:val="right" w:leader="dot" w:pos="8931"/>
        </w:tabs>
        <w:ind w:left="720"/>
        <w:jc w:val="both"/>
        <w:rPr>
          <w:rFonts w:ascii="Times New Roman" w:hAnsi="Times New Roman" w:cs="Times New Roman"/>
          <w:sz w:val="24"/>
          <w:szCs w:val="24"/>
        </w:rPr>
      </w:pPr>
    </w:p>
    <w:p w14:paraId="0294EB17" w14:textId="722E221F" w:rsidR="00187F1D" w:rsidRPr="00391B4A" w:rsidRDefault="00187F1D" w:rsidP="00A951DC">
      <w:pPr>
        <w:tabs>
          <w:tab w:val="left" w:leader="dot" w:pos="4320"/>
          <w:tab w:val="right" w:leader="dot" w:pos="8280"/>
        </w:tabs>
        <w:ind w:left="709"/>
        <w:jc w:val="both"/>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10624" behindDoc="0" locked="0" layoutInCell="1" allowOverlap="1" wp14:anchorId="260B7E8A" wp14:editId="7FCC9EF5">
                <wp:simplePos x="0" y="0"/>
                <wp:positionH relativeFrom="column">
                  <wp:posOffset>4554220</wp:posOffset>
                </wp:positionH>
                <wp:positionV relativeFrom="paragraph">
                  <wp:posOffset>178287</wp:posOffset>
                </wp:positionV>
                <wp:extent cx="279104" cy="279400"/>
                <wp:effectExtent l="0" t="0" r="26035" b="25400"/>
                <wp:wrapNone/>
                <wp:docPr id="228"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04" cy="279400"/>
                        </a:xfrm>
                        <a:prstGeom prst="rect">
                          <a:avLst/>
                        </a:prstGeom>
                        <a:solidFill>
                          <a:srgbClr val="FFFFFF"/>
                        </a:solidFill>
                        <a:ln w="9360" cap="sq">
                          <a:solidFill>
                            <a:srgbClr val="000000"/>
                          </a:solidFill>
                          <a:miter lim="800000"/>
                          <a:headEnd/>
                          <a:tailEnd/>
                        </a:ln>
                      </wps:spPr>
                      <wps:txbx>
                        <w:txbxContent>
                          <w:p w14:paraId="4CDE8B50" w14:textId="409CDF7A" w:rsidR="00426A7D" w:rsidRPr="009172D5" w:rsidRDefault="00EA36C4" w:rsidP="00187F1D">
                            <w:pPr>
                              <w:jc w:val="center"/>
                              <w:rPr>
                                <w:rFonts w:ascii="Times New Roman" w:hAnsi="Times New Roman" w:cs="Times New Roman"/>
                              </w:rPr>
                            </w:pPr>
                            <w:r>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0B7E8A" id="_x0000_s1033" style="position:absolute;left:0;text-align:left;margin-left:358.6pt;margin-top:14.05pt;width:22pt;height:22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" strokeweight=".26mm">
                <v:stroke endcap="square"/>
                <v:textbox>
                  <w:txbxContent>
                    <w:p w14:paraId="4CDE8B50" w14:textId="409CDF7A" w:rsidR="00426A7D" w:rsidRPr="009172D5" w:rsidRDefault="00EA36C4" w:rsidP="00187F1D">
                      <w:pPr>
                        <w:jc w:val="center"/>
                        <w:rPr>
                          <w:rFonts w:ascii="Times New Roman" w:hAnsi="Times New Roman" w:cs="Times New Roman"/>
                        </w:rPr>
                      </w:pPr>
                      <w:r>
                        <w:rPr>
                          <w:rFonts w:ascii="Times New Roman" w:hAnsi="Times New Roman" w:cs="Times New Roman"/>
                        </w:rPr>
                        <w:t>X</w:t>
                      </w:r>
                    </w:p>
                  </w:txbxContent>
                </v:textbox>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08576" behindDoc="0" locked="0" layoutInCell="1" allowOverlap="1" wp14:anchorId="4AC1714D" wp14:editId="56D928E0">
                <wp:simplePos x="0" y="0"/>
                <wp:positionH relativeFrom="column">
                  <wp:posOffset>3642449</wp:posOffset>
                </wp:positionH>
                <wp:positionV relativeFrom="paragraph">
                  <wp:posOffset>189540</wp:posOffset>
                </wp:positionV>
                <wp:extent cx="265637" cy="279400"/>
                <wp:effectExtent l="0" t="0" r="20320" b="25400"/>
                <wp:wrapNone/>
                <wp:docPr id="229"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637" cy="279400"/>
                        </a:xfrm>
                        <a:prstGeom prst="rect">
                          <a:avLst/>
                        </a:prstGeom>
                        <a:solidFill>
                          <a:srgbClr val="FFFFFF"/>
                        </a:solidFill>
                        <a:ln w="9360" cap="sq">
                          <a:solidFill>
                            <a:srgbClr val="000000"/>
                          </a:solidFill>
                          <a:miter lim="800000"/>
                          <a:headEnd/>
                          <a:tailEnd/>
                        </a:ln>
                      </wps:spPr>
                      <wps:txbx>
                        <w:txbxContent>
                          <w:p w14:paraId="10936BA2" w14:textId="77777777" w:rsidR="00426A7D" w:rsidRDefault="00426A7D"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C1714D" id="_x0000_s1034" style="position:absolute;left:0;text-align:left;margin-left:286.8pt;margin-top:14.9pt;width:20.9pt;height:2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" strokeweight=".26mm">
                <v:stroke endcap="square"/>
                <v:textbox>
                  <w:txbxContent>
                    <w:p w14:paraId="10936BA2" w14:textId="77777777" w:rsidR="00426A7D" w:rsidRDefault="00426A7D" w:rsidP="00187F1D">
                      <w:pPr>
                        <w:jc w:val="center"/>
                      </w:pPr>
                    </w:p>
                  </w:txbxContent>
                </v:textbox>
              </v:rect>
            </w:pict>
          </mc:Fallback>
        </mc:AlternateContent>
      </w:r>
      <w:r w:rsidR="00127F3A" w:rsidRPr="00127F3A">
        <w:rPr>
          <w:rFonts w:ascii="Times New Roman" w:hAnsi="Times New Roman" w:cs="Times New Roman"/>
          <w:bCs/>
          <w:sz w:val="24"/>
          <w:szCs w:val="24"/>
          <w:lang w:eastAsia="zh-CN"/>
        </w:rPr>
        <w:t xml:space="preserve"> Whether it displays the</w:t>
      </w:r>
      <w:r w:rsidR="00127F3A" w:rsidRPr="00127F3A">
        <w:rPr>
          <w:rFonts w:ascii="Times New Roman" w:hAnsi="Times New Roman" w:cs="Times New Roman"/>
          <w:bCs/>
          <w:sz w:val="24"/>
          <w:szCs w:val="24"/>
          <w:lang w:val="vi-VN" w:eastAsia="zh-CN"/>
        </w:rPr>
        <w:t xml:space="preserve"> information of equivalent value in accordance with the foreign currency on the Enterprise Registration Certificate</w:t>
      </w:r>
      <w:r w:rsidRPr="00391B4A">
        <w:rPr>
          <w:rFonts w:ascii="Times New Roman" w:hAnsi="Times New Roman" w:cs="Times New Roman"/>
          <w:sz w:val="24"/>
          <w:szCs w:val="24"/>
        </w:rPr>
        <w:t xml:space="preserve">?          </w:t>
      </w:r>
      <w:r w:rsidR="00DB50FE">
        <w:rPr>
          <w:rFonts w:ascii="Times New Roman" w:hAnsi="Times New Roman" w:cs="Times New Roman"/>
          <w:sz w:val="24"/>
          <w:szCs w:val="24"/>
        </w:rPr>
        <w:t>Yes</w:t>
      </w:r>
      <w:r w:rsidRPr="00391B4A">
        <w:rPr>
          <w:rFonts w:ascii="Times New Roman" w:hAnsi="Times New Roman" w:cs="Times New Roman"/>
          <w:sz w:val="24"/>
          <w:szCs w:val="24"/>
        </w:rPr>
        <w:t xml:space="preserve">                   </w:t>
      </w:r>
      <w:r w:rsidR="00DB50FE">
        <w:rPr>
          <w:rFonts w:ascii="Times New Roman" w:hAnsi="Times New Roman" w:cs="Times New Roman"/>
          <w:sz w:val="24"/>
          <w:szCs w:val="24"/>
        </w:rPr>
        <w:t>No</w:t>
      </w:r>
    </w:p>
    <w:p w14:paraId="04E233F0" w14:textId="77777777" w:rsidR="00E52349" w:rsidRPr="00391B4A" w:rsidRDefault="00E52349" w:rsidP="00A951DC">
      <w:pPr>
        <w:tabs>
          <w:tab w:val="left" w:leader="dot" w:pos="4320"/>
          <w:tab w:val="right" w:leader="dot" w:pos="8280"/>
        </w:tabs>
        <w:ind w:left="720"/>
        <w:jc w:val="both"/>
        <w:rPr>
          <w:rFonts w:ascii="Times New Roman" w:hAnsi="Times New Roman" w:cs="Times New Roman"/>
          <w:sz w:val="24"/>
          <w:szCs w:val="24"/>
        </w:rPr>
      </w:pPr>
    </w:p>
    <w:p w14:paraId="2EDCA389" w14:textId="7C409933" w:rsidR="006A0B54" w:rsidRPr="00D0676C" w:rsidRDefault="000450A3" w:rsidP="00D0676C">
      <w:pPr>
        <w:pStyle w:val="ListParagraph"/>
        <w:numPr>
          <w:ilvl w:val="0"/>
          <w:numId w:val="16"/>
        </w:numPr>
        <w:ind w:hanging="720"/>
        <w:jc w:val="both"/>
        <w:rPr>
          <w:rFonts w:ascii="Times New Roman" w:hAnsi="Times New Roman" w:cs="Times New Roman"/>
          <w:b/>
          <w:bCs/>
          <w:sz w:val="24"/>
          <w:szCs w:val="24"/>
          <w:lang w:eastAsia="zh-CN"/>
        </w:rPr>
      </w:pPr>
      <w:r w:rsidRPr="00D0676C">
        <w:rPr>
          <w:rFonts w:ascii="Times New Roman" w:hAnsi="Times New Roman" w:cs="Times New Roman"/>
          <w:b/>
          <w:bCs/>
          <w:sz w:val="24"/>
          <w:szCs w:val="24"/>
          <w:lang w:eastAsia="zh-CN"/>
        </w:rPr>
        <w:t>Source of the Chartered capital</w:t>
      </w:r>
    </w:p>
    <w:p w14:paraId="2CD563BF" w14:textId="77777777" w:rsidR="00A76135" w:rsidRPr="00391B4A" w:rsidRDefault="00A76135" w:rsidP="00A951DC">
      <w:pPr>
        <w:rPr>
          <w:rFonts w:ascii="Times New Roman" w:hAnsi="Times New Roman" w:cs="Times New Roman"/>
          <w:b/>
          <w:bCs/>
          <w:sz w:val="24"/>
          <w:szCs w:val="24"/>
          <w:lang w:eastAsia="zh-CN"/>
        </w:rPr>
      </w:pPr>
    </w:p>
    <w:tbl>
      <w:tblPr>
        <w:tblW w:w="4682" w:type="pct"/>
        <w:tblInd w:w="625" w:type="dxa"/>
        <w:tblCellMar>
          <w:left w:w="0" w:type="dxa"/>
          <w:right w:w="0" w:type="dxa"/>
        </w:tblCellMar>
        <w:tblLook w:val="0000" w:firstRow="0" w:lastRow="0" w:firstColumn="0" w:lastColumn="0" w:noHBand="0" w:noVBand="0"/>
      </w:tblPr>
      <w:tblGrid>
        <w:gridCol w:w="1325"/>
        <w:gridCol w:w="4104"/>
        <w:gridCol w:w="3437"/>
      </w:tblGrid>
      <w:tr w:rsidR="00207F64" w:rsidRPr="009D6261" w14:paraId="4E394C69" w14:textId="77777777" w:rsidTr="00DF589B">
        <w:tc>
          <w:tcPr>
            <w:tcW w:w="1558" w:type="pct"/>
            <w:tcBorders>
              <w:top w:val="single" w:sz="4" w:space="0" w:color="000000"/>
              <w:left w:val="single" w:sz="4" w:space="0" w:color="000000"/>
              <w:bottom w:val="single" w:sz="4" w:space="0" w:color="000000"/>
            </w:tcBorders>
            <w:shd w:val="clear" w:color="auto" w:fill="auto"/>
          </w:tcPr>
          <w:p w14:paraId="367CD302" w14:textId="507EA9E7" w:rsidR="00207F64" w:rsidRPr="009D6261" w:rsidRDefault="00207F64" w:rsidP="00207F64">
            <w:pPr>
              <w:tabs>
                <w:tab w:val="left" w:leader="dot" w:pos="4320"/>
                <w:tab w:val="right" w:leader="dot" w:pos="8280"/>
              </w:tabs>
              <w:jc w:val="center"/>
              <w:rPr>
                <w:rFonts w:ascii="Times New Roman" w:hAnsi="Times New Roman" w:cs="Times New Roman"/>
                <w:b/>
                <w:sz w:val="24"/>
                <w:szCs w:val="24"/>
                <w:lang w:eastAsia="zh-CN"/>
              </w:rPr>
            </w:pPr>
            <w:r w:rsidRPr="009D6261">
              <w:rPr>
                <w:rFonts w:ascii="Times New Roman" w:hAnsi="Times New Roman" w:cs="Times New Roman"/>
                <w:b/>
                <w:bCs/>
                <w:sz w:val="24"/>
                <w:szCs w:val="24"/>
                <w:lang w:eastAsia="zh-CN"/>
              </w:rPr>
              <w:t>Type of capital source</w:t>
            </w:r>
          </w:p>
        </w:tc>
        <w:tc>
          <w:tcPr>
            <w:tcW w:w="2688" w:type="pct"/>
            <w:tcBorders>
              <w:top w:val="single" w:sz="4" w:space="0" w:color="000000"/>
              <w:left w:val="single" w:sz="4" w:space="0" w:color="000000"/>
              <w:bottom w:val="single" w:sz="4" w:space="0" w:color="000000"/>
            </w:tcBorders>
            <w:shd w:val="clear" w:color="auto" w:fill="auto"/>
          </w:tcPr>
          <w:p w14:paraId="553E2528" w14:textId="77777777" w:rsidR="00207F64" w:rsidRPr="009D6261" w:rsidRDefault="00207F64" w:rsidP="00207F64">
            <w:pPr>
              <w:suppressAutoHyphens/>
              <w:spacing w:line="252" w:lineRule="auto"/>
              <w:jc w:val="center"/>
              <w:rPr>
                <w:rFonts w:ascii="Times New Roman" w:hAnsi="Times New Roman" w:cs="Times New Roman"/>
                <w:b/>
                <w:bCs/>
                <w:sz w:val="24"/>
                <w:szCs w:val="24"/>
                <w:lang w:eastAsia="zh-CN"/>
              </w:rPr>
            </w:pPr>
            <w:r w:rsidRPr="009D6261">
              <w:rPr>
                <w:rFonts w:ascii="Times New Roman" w:hAnsi="Times New Roman" w:cs="Times New Roman"/>
                <w:b/>
                <w:bCs/>
                <w:sz w:val="24"/>
                <w:szCs w:val="24"/>
                <w:lang w:eastAsia="zh-CN"/>
              </w:rPr>
              <w:t>Money amount (</w:t>
            </w:r>
            <w:r w:rsidRPr="009D6261">
              <w:rPr>
                <w:rFonts w:ascii="Times New Roman" w:hAnsi="Times New Roman" w:cs="Times New Roman"/>
                <w:b/>
                <w:bCs/>
                <w:i/>
                <w:sz w:val="24"/>
                <w:szCs w:val="24"/>
                <w:lang w:eastAsia="zh-CN"/>
              </w:rPr>
              <w:t>in number</w:t>
            </w:r>
            <w:r w:rsidRPr="009D6261">
              <w:rPr>
                <w:rFonts w:ascii="Times New Roman" w:hAnsi="Times New Roman" w:cs="Times New Roman"/>
                <w:b/>
                <w:bCs/>
                <w:i/>
                <w:sz w:val="24"/>
                <w:szCs w:val="24"/>
                <w:lang w:val="vi-VN" w:eastAsia="zh-CN"/>
              </w:rPr>
              <w:t>; VND</w:t>
            </w:r>
            <w:r w:rsidRPr="009D6261">
              <w:rPr>
                <w:rFonts w:ascii="Times New Roman" w:hAnsi="Times New Roman" w:cs="Times New Roman"/>
                <w:b/>
                <w:bCs/>
                <w:i/>
                <w:sz w:val="24"/>
                <w:szCs w:val="24"/>
                <w:lang w:eastAsia="zh-CN"/>
              </w:rPr>
              <w:t xml:space="preserve"> and equivalent value in foreign currency, if any</w:t>
            </w:r>
            <w:r w:rsidRPr="009D6261">
              <w:rPr>
                <w:rFonts w:ascii="Times New Roman" w:hAnsi="Times New Roman" w:cs="Times New Roman"/>
                <w:b/>
                <w:bCs/>
                <w:sz w:val="24"/>
                <w:szCs w:val="24"/>
                <w:lang w:eastAsia="zh-CN"/>
              </w:rPr>
              <w:t>)</w:t>
            </w:r>
          </w:p>
          <w:p w14:paraId="6DB7D4AE" w14:textId="2648E321" w:rsidR="00207F64" w:rsidRPr="009D6261" w:rsidRDefault="00207F64" w:rsidP="00207F64">
            <w:pPr>
              <w:tabs>
                <w:tab w:val="left" w:leader="dot" w:pos="4320"/>
                <w:tab w:val="right" w:leader="dot" w:pos="8280"/>
              </w:tabs>
              <w:jc w:val="center"/>
              <w:rPr>
                <w:rFonts w:ascii="Times New Roman" w:hAnsi="Times New Roman" w:cs="Times New Roman"/>
                <w:b/>
                <w:sz w:val="24"/>
                <w:szCs w:val="24"/>
                <w:lang w:eastAsia="zh-CN"/>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40671910" w14:textId="264DBCA0" w:rsidR="00207F64" w:rsidRPr="009D6261" w:rsidRDefault="00207F64" w:rsidP="00207F64">
            <w:pPr>
              <w:tabs>
                <w:tab w:val="left" w:leader="dot" w:pos="4320"/>
                <w:tab w:val="right" w:leader="dot" w:pos="8280"/>
              </w:tabs>
              <w:jc w:val="center"/>
              <w:rPr>
                <w:rFonts w:ascii="Times New Roman" w:hAnsi="Times New Roman" w:cs="Times New Roman"/>
                <w:b/>
                <w:sz w:val="24"/>
                <w:szCs w:val="24"/>
                <w:lang w:eastAsia="zh-CN"/>
              </w:rPr>
            </w:pPr>
            <w:r w:rsidRPr="009D6261">
              <w:rPr>
                <w:rFonts w:ascii="Times New Roman" w:hAnsi="Times New Roman" w:cs="Times New Roman"/>
                <w:b/>
                <w:bCs/>
                <w:sz w:val="24"/>
                <w:szCs w:val="24"/>
                <w:lang w:eastAsia="zh-CN"/>
              </w:rPr>
              <w:t>Ratio (%)</w:t>
            </w:r>
          </w:p>
        </w:tc>
      </w:tr>
      <w:tr w:rsidR="00BB22A8" w:rsidRPr="00391B4A" w14:paraId="45751173" w14:textId="77777777" w:rsidTr="00DF589B">
        <w:tc>
          <w:tcPr>
            <w:tcW w:w="1558" w:type="pct"/>
            <w:tcBorders>
              <w:top w:val="single" w:sz="4" w:space="0" w:color="000000"/>
              <w:left w:val="single" w:sz="4" w:space="0" w:color="000000"/>
              <w:bottom w:val="single" w:sz="4" w:space="0" w:color="000000"/>
            </w:tcBorders>
            <w:shd w:val="clear" w:color="auto" w:fill="auto"/>
          </w:tcPr>
          <w:p w14:paraId="6E4E6B2F" w14:textId="77777777" w:rsidR="00BB22A8" w:rsidRDefault="00BB22A8" w:rsidP="0065235C">
            <w:pPr>
              <w:tabs>
                <w:tab w:val="left" w:leader="dot" w:pos="4320"/>
                <w:tab w:val="right" w:leader="dot" w:pos="8280"/>
              </w:tabs>
              <w:ind w:left="85"/>
              <w:jc w:val="both"/>
              <w:rPr>
                <w:rFonts w:ascii="Times New Roman" w:hAnsi="Times New Roman" w:cs="Times New Roman"/>
                <w:sz w:val="24"/>
                <w:szCs w:val="24"/>
                <w:lang w:eastAsia="zh-CN"/>
              </w:rPr>
            </w:pPr>
            <w:r w:rsidRPr="00BB22A8">
              <w:rPr>
                <w:rFonts w:ascii="Times New Roman" w:hAnsi="Times New Roman" w:cs="Times New Roman"/>
                <w:sz w:val="24"/>
                <w:szCs w:val="24"/>
                <w:lang w:eastAsia="zh-CN"/>
              </w:rPr>
              <w:lastRenderedPageBreak/>
              <w:t>Capital from State Budget</w:t>
            </w:r>
          </w:p>
          <w:p w14:paraId="07352A92" w14:textId="318C4C0D" w:rsidR="00BB22A8" w:rsidRPr="00BB22A8" w:rsidRDefault="00BB22A8" w:rsidP="0065235C">
            <w:pPr>
              <w:tabs>
                <w:tab w:val="left" w:leader="dot" w:pos="4320"/>
                <w:tab w:val="right" w:leader="dot" w:pos="8280"/>
              </w:tabs>
              <w:ind w:left="85"/>
              <w:jc w:val="both"/>
              <w:rPr>
                <w:rFonts w:ascii="Times New Roman" w:hAnsi="Times New Roman" w:cs="Times New Roman"/>
                <w:sz w:val="24"/>
                <w:szCs w:val="24"/>
                <w:lang w:eastAsia="zh-CN"/>
              </w:rPr>
            </w:pPr>
          </w:p>
        </w:tc>
        <w:tc>
          <w:tcPr>
            <w:tcW w:w="2688" w:type="pct"/>
            <w:tcBorders>
              <w:top w:val="single" w:sz="4" w:space="0" w:color="000000"/>
              <w:left w:val="single" w:sz="4" w:space="0" w:color="000000"/>
              <w:bottom w:val="single" w:sz="4" w:space="0" w:color="000000"/>
            </w:tcBorders>
            <w:shd w:val="clear" w:color="auto" w:fill="auto"/>
          </w:tcPr>
          <w:p w14:paraId="1DAECF06" w14:textId="739F603C" w:rsidR="00BB22A8" w:rsidRPr="00391B4A" w:rsidRDefault="00BB22A8" w:rsidP="00BB22A8">
            <w:pPr>
              <w:tabs>
                <w:tab w:val="left" w:leader="dot" w:pos="4320"/>
                <w:tab w:val="right" w:leader="dot" w:pos="8280"/>
              </w:tabs>
              <w:snapToGrid w:val="0"/>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0</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5648E48E" w14:textId="443BC14D" w:rsidR="00BB22A8" w:rsidRPr="00391B4A" w:rsidRDefault="00BB22A8" w:rsidP="00BB22A8">
            <w:pPr>
              <w:tabs>
                <w:tab w:val="left" w:leader="dot" w:pos="4320"/>
                <w:tab w:val="right" w:leader="dot" w:pos="8280"/>
              </w:tabs>
              <w:snapToGrid w:val="0"/>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0</w:t>
            </w:r>
          </w:p>
        </w:tc>
      </w:tr>
      <w:tr w:rsidR="00BB22A8" w:rsidRPr="00391B4A" w14:paraId="2EAA2BB1" w14:textId="77777777" w:rsidTr="00DF589B">
        <w:tc>
          <w:tcPr>
            <w:tcW w:w="1558" w:type="pct"/>
            <w:tcBorders>
              <w:top w:val="single" w:sz="4" w:space="0" w:color="000000"/>
              <w:left w:val="single" w:sz="4" w:space="0" w:color="000000"/>
              <w:bottom w:val="single" w:sz="4" w:space="0" w:color="000000"/>
            </w:tcBorders>
            <w:shd w:val="clear" w:color="auto" w:fill="auto"/>
          </w:tcPr>
          <w:p w14:paraId="35013017" w14:textId="77777777" w:rsidR="00BB22A8" w:rsidRPr="00BB22A8" w:rsidRDefault="00BB22A8" w:rsidP="0065235C">
            <w:pPr>
              <w:suppressAutoHyphens/>
              <w:spacing w:line="252" w:lineRule="auto"/>
              <w:ind w:left="85"/>
              <w:jc w:val="both"/>
              <w:rPr>
                <w:rFonts w:ascii="Times New Roman" w:hAnsi="Times New Roman" w:cs="Times New Roman"/>
                <w:sz w:val="24"/>
                <w:szCs w:val="24"/>
                <w:lang w:eastAsia="zh-CN"/>
              </w:rPr>
            </w:pPr>
            <w:r w:rsidRPr="00BB22A8">
              <w:rPr>
                <w:rFonts w:ascii="Times New Roman" w:hAnsi="Times New Roman" w:cs="Times New Roman"/>
                <w:sz w:val="24"/>
                <w:szCs w:val="24"/>
                <w:lang w:eastAsia="zh-CN"/>
              </w:rPr>
              <w:t>Private Capital</w:t>
            </w:r>
          </w:p>
          <w:p w14:paraId="372B37E7" w14:textId="2A5AA69D" w:rsidR="00BB22A8" w:rsidRPr="00BB22A8" w:rsidRDefault="00BB22A8" w:rsidP="0065235C">
            <w:pPr>
              <w:tabs>
                <w:tab w:val="left" w:leader="dot" w:pos="4320"/>
                <w:tab w:val="right" w:leader="dot" w:pos="8280"/>
              </w:tabs>
              <w:ind w:left="85"/>
              <w:jc w:val="both"/>
              <w:rPr>
                <w:rFonts w:ascii="Times New Roman" w:hAnsi="Times New Roman" w:cs="Times New Roman"/>
                <w:sz w:val="24"/>
                <w:szCs w:val="24"/>
                <w:lang w:eastAsia="zh-CN"/>
              </w:rPr>
            </w:pPr>
          </w:p>
        </w:tc>
        <w:tc>
          <w:tcPr>
            <w:tcW w:w="2688" w:type="pct"/>
            <w:tcBorders>
              <w:top w:val="single" w:sz="4" w:space="0" w:color="000000"/>
              <w:left w:val="single" w:sz="4" w:space="0" w:color="000000"/>
              <w:bottom w:val="single" w:sz="4" w:space="0" w:color="000000"/>
            </w:tcBorders>
            <w:shd w:val="clear" w:color="auto" w:fill="auto"/>
          </w:tcPr>
          <w:p w14:paraId="100C6B91" w14:textId="292C38D4" w:rsidR="00BB22A8" w:rsidRPr="00AD2562" w:rsidRDefault="004015DC" w:rsidP="00BB22A8">
            <w:pPr>
              <w:tabs>
                <w:tab w:val="left" w:leader="dot" w:pos="4320"/>
                <w:tab w:val="right" w:leader="dot" w:pos="8280"/>
              </w:tabs>
              <w:snapToGrid w:val="0"/>
              <w:jc w:val="center"/>
              <w:rPr>
                <w:rFonts w:ascii="Times New Roman" w:hAnsi="Times New Roman" w:cs="Times New Roman"/>
                <w:b/>
                <w:color w:val="FF0000"/>
                <w:sz w:val="24"/>
                <w:szCs w:val="24"/>
                <w:lang w:eastAsia="zh-CN"/>
              </w:rPr>
            </w:pPr>
            <w:r>
              <w:rPr>
                <w:rFonts w:ascii="Times New Roman" w:hAnsi="Times New Roman" w:cs="Times New Roman"/>
                <w:color w:val="FF0000"/>
                <w:sz w:val="24"/>
                <w:szCs w:val="24"/>
              </w:rPr>
              <w:t xml:space="preserve">VND </w:t>
            </w:r>
            <w:r w:rsidR="00422351" w:rsidRPr="00AD2562">
              <w:rPr>
                <w:rFonts w:ascii="Times New Roman" w:hAnsi="Times New Roman" w:cs="Times New Roman"/>
                <w:color w:val="FF0000"/>
                <w:sz w:val="24"/>
                <w:szCs w:val="24"/>
              </w:rPr>
              <w:t>[VON_TUNHAN_TA]</w:t>
            </w:r>
            <w:r w:rsidR="00185B67">
              <w:rPr>
                <w:rFonts w:ascii="Times New Roman" w:hAnsi="Times New Roman" w:cs="Times New Roman"/>
                <w:color w:val="FF0000"/>
                <w:sz w:val="24"/>
                <w:szCs w:val="24"/>
              </w:rPr>
              <w:t>,</w:t>
            </w:r>
            <w:r w:rsidR="00091C8F" w:rsidRPr="00AD2562">
              <w:rPr>
                <w:rFonts w:ascii="Times New Roman" w:hAnsi="Times New Roman" w:cs="Times New Roman"/>
                <w:color w:val="FF0000"/>
                <w:sz w:val="24"/>
                <w:szCs w:val="24"/>
              </w:rPr>
              <w:t xml:space="preserve"> equivalent to </w:t>
            </w:r>
            <w:r>
              <w:rPr>
                <w:rFonts w:ascii="Times New Roman" w:hAnsi="Times New Roman" w:cs="Times New Roman"/>
                <w:color w:val="FF0000"/>
                <w:sz w:val="24"/>
                <w:szCs w:val="24"/>
              </w:rPr>
              <w:t xml:space="preserve">USD </w:t>
            </w:r>
            <w:r w:rsidR="00505B63" w:rsidRPr="00AD2562">
              <w:rPr>
                <w:rFonts w:ascii="Times New Roman" w:hAnsi="Times New Roman" w:cs="Times New Roman"/>
                <w:color w:val="FF0000"/>
                <w:sz w:val="24"/>
                <w:szCs w:val="24"/>
              </w:rPr>
              <w:t>[VON_TUNHAN_NGOATTE_TA]</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47875A90" w14:textId="2984A381" w:rsidR="00BB22A8" w:rsidRPr="00AD2562" w:rsidRDefault="00832B43" w:rsidP="00BB22A8">
            <w:pPr>
              <w:tabs>
                <w:tab w:val="left" w:leader="dot" w:pos="4320"/>
                <w:tab w:val="right" w:leader="dot" w:pos="8280"/>
              </w:tabs>
              <w:snapToGrid w:val="0"/>
              <w:jc w:val="center"/>
              <w:rPr>
                <w:rFonts w:ascii="Times New Roman" w:hAnsi="Times New Roman" w:cs="Times New Roman"/>
                <w:color w:val="FF0000"/>
                <w:sz w:val="24"/>
                <w:szCs w:val="24"/>
                <w:lang w:eastAsia="zh-CN"/>
              </w:rPr>
            </w:pPr>
            <w:r w:rsidRPr="00AD2562">
              <w:rPr>
                <w:rFonts w:ascii="Times New Roman" w:hAnsi="Times New Roman" w:cs="Times New Roman"/>
                <w:color w:val="FF0000"/>
                <w:sz w:val="24"/>
                <w:szCs w:val="24"/>
                <w:lang w:eastAsia="zh-CN"/>
              </w:rPr>
              <w:t>[TYLE_VON_TUNHAN</w:t>
            </w:r>
            <w:r w:rsidR="004015DC">
              <w:rPr>
                <w:rFonts w:ascii="Times New Roman" w:hAnsi="Times New Roman" w:cs="Times New Roman"/>
                <w:color w:val="FF0000"/>
                <w:sz w:val="24"/>
                <w:szCs w:val="24"/>
                <w:lang w:eastAsia="zh-CN"/>
              </w:rPr>
              <w:t>_TA</w:t>
            </w:r>
            <w:r w:rsidRPr="00AD2562">
              <w:rPr>
                <w:rFonts w:ascii="Times New Roman" w:hAnsi="Times New Roman" w:cs="Times New Roman"/>
                <w:color w:val="FF0000"/>
                <w:sz w:val="24"/>
                <w:szCs w:val="24"/>
                <w:lang w:eastAsia="zh-CN"/>
              </w:rPr>
              <w:t>]</w:t>
            </w:r>
          </w:p>
        </w:tc>
      </w:tr>
      <w:tr w:rsidR="00BB22A8" w:rsidRPr="00391B4A" w14:paraId="6949CE5C" w14:textId="77777777" w:rsidTr="00DF589B">
        <w:tc>
          <w:tcPr>
            <w:tcW w:w="1558" w:type="pct"/>
            <w:tcBorders>
              <w:top w:val="single" w:sz="4" w:space="0" w:color="000000"/>
              <w:left w:val="single" w:sz="4" w:space="0" w:color="000000"/>
              <w:bottom w:val="single" w:sz="4" w:space="0" w:color="000000"/>
            </w:tcBorders>
            <w:shd w:val="clear" w:color="auto" w:fill="auto"/>
          </w:tcPr>
          <w:p w14:paraId="3BA7702F" w14:textId="77777777" w:rsidR="00BB22A8" w:rsidRDefault="00BB22A8" w:rsidP="0065235C">
            <w:pPr>
              <w:tabs>
                <w:tab w:val="left" w:leader="dot" w:pos="4320"/>
                <w:tab w:val="right" w:leader="dot" w:pos="8280"/>
              </w:tabs>
              <w:ind w:left="85"/>
              <w:jc w:val="both"/>
              <w:rPr>
                <w:rFonts w:ascii="Times New Roman" w:hAnsi="Times New Roman" w:cs="Times New Roman"/>
                <w:sz w:val="24"/>
                <w:szCs w:val="24"/>
                <w:lang w:eastAsia="zh-CN"/>
              </w:rPr>
            </w:pPr>
            <w:r w:rsidRPr="00BB22A8">
              <w:rPr>
                <w:rFonts w:ascii="Times New Roman" w:hAnsi="Times New Roman" w:cs="Times New Roman"/>
                <w:sz w:val="24"/>
                <w:szCs w:val="24"/>
                <w:lang w:eastAsia="zh-CN"/>
              </w:rPr>
              <w:t>Foreign capital</w:t>
            </w:r>
          </w:p>
          <w:p w14:paraId="515AF5EC" w14:textId="5172C975" w:rsidR="00BB22A8" w:rsidRPr="00BB22A8" w:rsidRDefault="00BB22A8" w:rsidP="0065235C">
            <w:pPr>
              <w:tabs>
                <w:tab w:val="left" w:leader="dot" w:pos="4320"/>
                <w:tab w:val="right" w:leader="dot" w:pos="8280"/>
              </w:tabs>
              <w:ind w:left="85"/>
              <w:jc w:val="both"/>
              <w:rPr>
                <w:rFonts w:ascii="Times New Roman" w:hAnsi="Times New Roman" w:cs="Times New Roman"/>
                <w:sz w:val="24"/>
                <w:szCs w:val="24"/>
                <w:lang w:eastAsia="zh-CN"/>
              </w:rPr>
            </w:pPr>
          </w:p>
        </w:tc>
        <w:tc>
          <w:tcPr>
            <w:tcW w:w="2688" w:type="pct"/>
            <w:tcBorders>
              <w:top w:val="single" w:sz="4" w:space="0" w:color="000000"/>
              <w:left w:val="single" w:sz="4" w:space="0" w:color="000000"/>
              <w:bottom w:val="single" w:sz="4" w:space="0" w:color="000000"/>
            </w:tcBorders>
            <w:shd w:val="clear" w:color="auto" w:fill="auto"/>
          </w:tcPr>
          <w:p w14:paraId="299949A9" w14:textId="1E6CEC17" w:rsidR="00BB22A8" w:rsidRPr="00AD2562" w:rsidRDefault="004015DC" w:rsidP="00BB22A8">
            <w:pPr>
              <w:tabs>
                <w:tab w:val="left" w:leader="dot" w:pos="4320"/>
                <w:tab w:val="right" w:leader="dot" w:pos="8280"/>
              </w:tabs>
              <w:snapToGrid w:val="0"/>
              <w:jc w:val="center"/>
              <w:rPr>
                <w:rFonts w:ascii="Times New Roman" w:hAnsi="Times New Roman" w:cs="Times New Roman"/>
                <w:color w:val="FF0000"/>
                <w:sz w:val="24"/>
                <w:szCs w:val="24"/>
                <w:lang w:eastAsia="zh-CN"/>
              </w:rPr>
            </w:pPr>
            <w:r>
              <w:rPr>
                <w:rFonts w:ascii="Times New Roman" w:hAnsi="Times New Roman" w:cs="Times New Roman"/>
                <w:color w:val="FF0000"/>
                <w:sz w:val="24"/>
                <w:szCs w:val="24"/>
                <w:lang w:eastAsia="zh-CN"/>
              </w:rPr>
              <w:t xml:space="preserve">VND </w:t>
            </w:r>
            <w:r w:rsidR="00815D86" w:rsidRPr="00AD2562">
              <w:rPr>
                <w:rFonts w:ascii="Times New Roman" w:hAnsi="Times New Roman" w:cs="Times New Roman"/>
                <w:color w:val="FF0000"/>
                <w:sz w:val="24"/>
                <w:szCs w:val="24"/>
                <w:lang w:eastAsia="zh-CN"/>
              </w:rPr>
              <w:t>[VON_NUOCNGOAI_TA]</w:t>
            </w:r>
            <w:r w:rsidR="00185B67">
              <w:rPr>
                <w:rFonts w:ascii="Times New Roman" w:hAnsi="Times New Roman" w:cs="Times New Roman"/>
                <w:color w:val="FF0000"/>
                <w:sz w:val="24"/>
                <w:szCs w:val="24"/>
                <w:lang w:eastAsia="zh-CN"/>
              </w:rPr>
              <w:t>,</w:t>
            </w:r>
            <w:r w:rsidR="00815D86" w:rsidRPr="00AD2562">
              <w:rPr>
                <w:rFonts w:ascii="Times New Roman" w:hAnsi="Times New Roman" w:cs="Times New Roman"/>
                <w:color w:val="FF0000"/>
                <w:sz w:val="24"/>
                <w:szCs w:val="24"/>
                <w:lang w:eastAsia="zh-CN"/>
              </w:rPr>
              <w:t xml:space="preserve"> equivalent to </w:t>
            </w:r>
            <w:r w:rsidR="00257BC8">
              <w:rPr>
                <w:rFonts w:ascii="Times New Roman" w:hAnsi="Times New Roman" w:cs="Times New Roman"/>
                <w:color w:val="FF0000"/>
                <w:sz w:val="24"/>
                <w:szCs w:val="24"/>
                <w:lang w:eastAsia="zh-CN"/>
              </w:rPr>
              <w:t xml:space="preserve">USD </w:t>
            </w:r>
            <w:r w:rsidR="00815D86" w:rsidRPr="00AD2562">
              <w:rPr>
                <w:rFonts w:ascii="Times New Roman" w:hAnsi="Times New Roman" w:cs="Times New Roman"/>
                <w:color w:val="FF0000"/>
                <w:sz w:val="24"/>
                <w:szCs w:val="24"/>
                <w:lang w:eastAsia="zh-CN"/>
              </w:rPr>
              <w:t>[VON_NUOCNGOAI_NGOATTE_TA]</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2E6EC8E3" w14:textId="7D46D5B5" w:rsidR="00BB22A8" w:rsidRPr="00AD2562" w:rsidRDefault="009A1BFA" w:rsidP="00BB22A8">
            <w:pPr>
              <w:tabs>
                <w:tab w:val="left" w:leader="dot" w:pos="4320"/>
                <w:tab w:val="right" w:leader="dot" w:pos="8280"/>
              </w:tabs>
              <w:snapToGrid w:val="0"/>
              <w:jc w:val="center"/>
              <w:rPr>
                <w:rFonts w:ascii="Times New Roman" w:hAnsi="Times New Roman" w:cs="Times New Roman"/>
                <w:color w:val="FF0000"/>
                <w:sz w:val="24"/>
                <w:szCs w:val="24"/>
                <w:lang w:eastAsia="zh-CN"/>
              </w:rPr>
            </w:pPr>
            <w:r w:rsidRPr="00AD2562">
              <w:rPr>
                <w:rFonts w:ascii="Times New Roman" w:hAnsi="Times New Roman" w:cs="Times New Roman"/>
                <w:color w:val="FF0000"/>
                <w:sz w:val="24"/>
                <w:szCs w:val="24"/>
                <w:lang w:eastAsia="zh-CN"/>
              </w:rPr>
              <w:t>[TYLE_VON_NUOCNGOAI</w:t>
            </w:r>
            <w:r w:rsidR="004015DC">
              <w:rPr>
                <w:rFonts w:ascii="Times New Roman" w:hAnsi="Times New Roman" w:cs="Times New Roman"/>
                <w:color w:val="FF0000"/>
                <w:sz w:val="24"/>
                <w:szCs w:val="24"/>
                <w:lang w:eastAsia="zh-CN"/>
              </w:rPr>
              <w:t>_TA</w:t>
            </w:r>
            <w:r w:rsidRPr="00AD2562">
              <w:rPr>
                <w:rFonts w:ascii="Times New Roman" w:hAnsi="Times New Roman" w:cs="Times New Roman"/>
                <w:color w:val="FF0000"/>
                <w:sz w:val="24"/>
                <w:szCs w:val="24"/>
                <w:lang w:eastAsia="zh-CN"/>
              </w:rPr>
              <w:t>]</w:t>
            </w:r>
          </w:p>
          <w:p w14:paraId="78AB9396" w14:textId="7B0FF674" w:rsidR="005C5524" w:rsidRPr="00AD2562" w:rsidRDefault="005C5524" w:rsidP="00BB22A8">
            <w:pPr>
              <w:tabs>
                <w:tab w:val="left" w:leader="dot" w:pos="4320"/>
                <w:tab w:val="right" w:leader="dot" w:pos="8280"/>
              </w:tabs>
              <w:snapToGrid w:val="0"/>
              <w:jc w:val="center"/>
              <w:rPr>
                <w:rFonts w:ascii="Times New Roman" w:hAnsi="Times New Roman" w:cs="Times New Roman"/>
                <w:color w:val="FF0000"/>
                <w:sz w:val="24"/>
                <w:szCs w:val="24"/>
                <w:lang w:eastAsia="zh-CN"/>
              </w:rPr>
            </w:pPr>
          </w:p>
        </w:tc>
      </w:tr>
      <w:tr w:rsidR="00BB22A8" w:rsidRPr="00391B4A" w14:paraId="63E77205" w14:textId="77777777" w:rsidTr="00DF589B">
        <w:tc>
          <w:tcPr>
            <w:tcW w:w="1558" w:type="pct"/>
            <w:tcBorders>
              <w:top w:val="single" w:sz="4" w:space="0" w:color="000000"/>
              <w:left w:val="single" w:sz="4" w:space="0" w:color="000000"/>
              <w:bottom w:val="single" w:sz="4" w:space="0" w:color="000000"/>
            </w:tcBorders>
            <w:shd w:val="clear" w:color="auto" w:fill="auto"/>
          </w:tcPr>
          <w:p w14:paraId="6AAD7810" w14:textId="77777777" w:rsidR="00BB22A8" w:rsidRDefault="00BB22A8" w:rsidP="0065235C">
            <w:pPr>
              <w:tabs>
                <w:tab w:val="left" w:leader="dot" w:pos="4320"/>
                <w:tab w:val="right" w:leader="dot" w:pos="8280"/>
              </w:tabs>
              <w:ind w:left="85"/>
              <w:jc w:val="both"/>
              <w:rPr>
                <w:rFonts w:ascii="Times New Roman" w:hAnsi="Times New Roman" w:cs="Times New Roman"/>
                <w:sz w:val="24"/>
                <w:szCs w:val="24"/>
                <w:lang w:eastAsia="zh-CN"/>
              </w:rPr>
            </w:pPr>
            <w:r w:rsidRPr="00BB22A8">
              <w:rPr>
                <w:rFonts w:ascii="Times New Roman" w:hAnsi="Times New Roman" w:cs="Times New Roman"/>
                <w:sz w:val="24"/>
                <w:szCs w:val="24"/>
                <w:lang w:eastAsia="zh-CN"/>
              </w:rPr>
              <w:t>Other</w:t>
            </w:r>
          </w:p>
          <w:p w14:paraId="4F7E9CC7" w14:textId="21879D62" w:rsidR="00BB22A8" w:rsidRPr="00BB22A8" w:rsidRDefault="00BB22A8" w:rsidP="0065235C">
            <w:pPr>
              <w:tabs>
                <w:tab w:val="left" w:leader="dot" w:pos="4320"/>
                <w:tab w:val="right" w:leader="dot" w:pos="8280"/>
              </w:tabs>
              <w:ind w:left="85"/>
              <w:jc w:val="both"/>
              <w:rPr>
                <w:rFonts w:ascii="Times New Roman" w:hAnsi="Times New Roman" w:cs="Times New Roman"/>
                <w:sz w:val="24"/>
                <w:szCs w:val="24"/>
                <w:lang w:eastAsia="zh-CN"/>
              </w:rPr>
            </w:pPr>
          </w:p>
        </w:tc>
        <w:tc>
          <w:tcPr>
            <w:tcW w:w="2688" w:type="pct"/>
            <w:tcBorders>
              <w:top w:val="single" w:sz="4" w:space="0" w:color="000000"/>
              <w:left w:val="single" w:sz="4" w:space="0" w:color="000000"/>
              <w:bottom w:val="single" w:sz="4" w:space="0" w:color="000000"/>
            </w:tcBorders>
            <w:shd w:val="clear" w:color="auto" w:fill="auto"/>
          </w:tcPr>
          <w:p w14:paraId="475153B6" w14:textId="69EFEF4A" w:rsidR="00BB22A8" w:rsidRPr="00391B4A" w:rsidRDefault="00BB22A8" w:rsidP="00BB22A8">
            <w:pPr>
              <w:tabs>
                <w:tab w:val="left" w:leader="dot" w:pos="4320"/>
                <w:tab w:val="right" w:leader="dot" w:pos="8280"/>
              </w:tabs>
              <w:snapToGrid w:val="0"/>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0</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160549A8" w14:textId="34BBEC1C" w:rsidR="00BB22A8" w:rsidRPr="00391B4A" w:rsidRDefault="00BB22A8" w:rsidP="00BB22A8">
            <w:pPr>
              <w:tabs>
                <w:tab w:val="left" w:leader="dot" w:pos="4320"/>
                <w:tab w:val="right" w:leader="dot" w:pos="8280"/>
              </w:tabs>
              <w:snapToGrid w:val="0"/>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0</w:t>
            </w:r>
          </w:p>
        </w:tc>
      </w:tr>
      <w:tr w:rsidR="003C79BD" w:rsidRPr="00391B4A" w14:paraId="3E41FA74" w14:textId="77777777" w:rsidTr="00DF589B">
        <w:tc>
          <w:tcPr>
            <w:tcW w:w="1558" w:type="pct"/>
            <w:tcBorders>
              <w:top w:val="single" w:sz="4" w:space="0" w:color="000000"/>
              <w:left w:val="single" w:sz="4" w:space="0" w:color="000000"/>
              <w:bottom w:val="single" w:sz="4" w:space="0" w:color="000000"/>
            </w:tcBorders>
            <w:shd w:val="clear" w:color="auto" w:fill="auto"/>
          </w:tcPr>
          <w:p w14:paraId="02B2DF83" w14:textId="77777777" w:rsidR="007073EA" w:rsidRDefault="003C79BD" w:rsidP="00703929">
            <w:pPr>
              <w:tabs>
                <w:tab w:val="left" w:leader="dot" w:pos="4320"/>
                <w:tab w:val="right" w:leader="dot" w:pos="8280"/>
              </w:tabs>
              <w:ind w:left="79"/>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T</w:t>
            </w:r>
            <w:r w:rsidR="00BB22A8">
              <w:rPr>
                <w:rFonts w:ascii="Times New Roman" w:hAnsi="Times New Roman" w:cs="Times New Roman"/>
                <w:b/>
                <w:sz w:val="24"/>
                <w:szCs w:val="24"/>
                <w:lang w:eastAsia="zh-CN"/>
              </w:rPr>
              <w:t>ota</w:t>
            </w:r>
            <w:r w:rsidR="0038211D">
              <w:rPr>
                <w:rFonts w:ascii="Times New Roman" w:hAnsi="Times New Roman" w:cs="Times New Roman"/>
                <w:b/>
                <w:sz w:val="24"/>
                <w:szCs w:val="24"/>
                <w:lang w:eastAsia="zh-CN"/>
              </w:rPr>
              <w:t>l</w:t>
            </w:r>
          </w:p>
          <w:p w14:paraId="410E084D" w14:textId="5E73272D" w:rsidR="00703929" w:rsidRPr="00391B4A" w:rsidRDefault="00703929" w:rsidP="004B24FB">
            <w:pPr>
              <w:tabs>
                <w:tab w:val="left" w:leader="dot" w:pos="4320"/>
                <w:tab w:val="right" w:leader="dot" w:pos="8280"/>
              </w:tabs>
              <w:ind w:left="79"/>
              <w:rPr>
                <w:rFonts w:ascii="Times New Roman" w:hAnsi="Times New Roman" w:cs="Times New Roman"/>
                <w:b/>
                <w:sz w:val="24"/>
                <w:szCs w:val="24"/>
                <w:lang w:eastAsia="zh-CN"/>
              </w:rPr>
            </w:pPr>
          </w:p>
        </w:tc>
        <w:tc>
          <w:tcPr>
            <w:tcW w:w="2688" w:type="pct"/>
            <w:tcBorders>
              <w:top w:val="single" w:sz="4" w:space="0" w:color="000000"/>
              <w:left w:val="single" w:sz="4" w:space="0" w:color="000000"/>
              <w:bottom w:val="single" w:sz="4" w:space="0" w:color="000000"/>
            </w:tcBorders>
            <w:shd w:val="clear" w:color="auto" w:fill="auto"/>
          </w:tcPr>
          <w:p w14:paraId="52614DAF" w14:textId="4DF828B9" w:rsidR="008E0E6A" w:rsidRPr="00AD2562" w:rsidRDefault="00185B67" w:rsidP="00A951DC">
            <w:pPr>
              <w:tabs>
                <w:tab w:val="left" w:leader="dot" w:pos="4320"/>
                <w:tab w:val="right" w:leader="dot" w:pos="8280"/>
              </w:tabs>
              <w:snapToGrid w:val="0"/>
              <w:jc w:val="center"/>
              <w:rPr>
                <w:rFonts w:ascii="Times New Roman" w:hAnsi="Times New Roman" w:cs="Times New Roman"/>
                <w:b/>
                <w:color w:val="FF0000"/>
                <w:sz w:val="24"/>
                <w:szCs w:val="24"/>
                <w:lang w:eastAsia="zh-CN"/>
              </w:rPr>
            </w:pPr>
            <w:r>
              <w:rPr>
                <w:rFonts w:ascii="Times New Roman" w:hAnsi="Times New Roman" w:cs="Times New Roman"/>
                <w:b/>
                <w:color w:val="FF0000"/>
                <w:sz w:val="24"/>
                <w:szCs w:val="24"/>
              </w:rPr>
              <w:t xml:space="preserve">VND </w:t>
            </w:r>
            <w:r w:rsidR="006D0C0E" w:rsidRPr="00AD2562">
              <w:rPr>
                <w:rFonts w:ascii="Times New Roman" w:hAnsi="Times New Roman" w:cs="Times New Roman"/>
                <w:b/>
                <w:color w:val="FF0000"/>
                <w:sz w:val="24"/>
                <w:szCs w:val="24"/>
              </w:rPr>
              <w:t>[TONG_NGUONVDL_TA]</w:t>
            </w:r>
            <w:r>
              <w:rPr>
                <w:rFonts w:ascii="Times New Roman" w:hAnsi="Times New Roman" w:cs="Times New Roman"/>
                <w:b/>
                <w:color w:val="FF0000"/>
                <w:sz w:val="24"/>
                <w:szCs w:val="24"/>
              </w:rPr>
              <w:t>, equivalent to</w:t>
            </w:r>
            <w:r w:rsidR="00E77F9A">
              <w:rPr>
                <w:rFonts w:ascii="Times New Roman" w:hAnsi="Times New Roman" w:cs="Times New Roman"/>
                <w:b/>
                <w:color w:val="FF0000"/>
                <w:sz w:val="24"/>
                <w:szCs w:val="24"/>
              </w:rPr>
              <w:t xml:space="preserve"> </w:t>
            </w:r>
            <w:r w:rsidR="004F60D4">
              <w:rPr>
                <w:rFonts w:ascii="Times New Roman" w:hAnsi="Times New Roman" w:cs="Times New Roman"/>
                <w:b/>
                <w:color w:val="FF0000"/>
                <w:sz w:val="24"/>
                <w:szCs w:val="24"/>
              </w:rPr>
              <w:t xml:space="preserve">USD </w:t>
            </w:r>
            <w:r w:rsidR="00E77F9A" w:rsidRPr="00E77F9A">
              <w:rPr>
                <w:rFonts w:ascii="Times New Roman" w:hAnsi="Times New Roman" w:cs="Times New Roman"/>
                <w:b/>
                <w:color w:val="FF0000"/>
                <w:sz w:val="24"/>
                <w:szCs w:val="24"/>
              </w:rPr>
              <w:t>[TONG_NGUONVDL_NGOAITE_TA]</w:t>
            </w:r>
          </w:p>
        </w:tc>
        <w:tc>
          <w:tcPr>
            <w:tcW w:w="754" w:type="pct"/>
            <w:tcBorders>
              <w:top w:val="single" w:sz="4" w:space="0" w:color="000000"/>
              <w:left w:val="single" w:sz="4" w:space="0" w:color="000000"/>
              <w:bottom w:val="single" w:sz="4" w:space="0" w:color="000000"/>
              <w:right w:val="single" w:sz="4" w:space="0" w:color="000000"/>
            </w:tcBorders>
            <w:shd w:val="clear" w:color="auto" w:fill="auto"/>
          </w:tcPr>
          <w:p w14:paraId="79EE18FF" w14:textId="2102C84F" w:rsidR="003C79BD" w:rsidRPr="00391B4A" w:rsidRDefault="00EE0C63" w:rsidP="00A951DC">
            <w:pPr>
              <w:tabs>
                <w:tab w:val="left" w:leader="dot" w:pos="4320"/>
                <w:tab w:val="right" w:leader="dot" w:pos="8280"/>
              </w:tabs>
              <w:snapToGrid w:val="0"/>
              <w:jc w:val="center"/>
              <w:rPr>
                <w:rFonts w:ascii="Times New Roman" w:hAnsi="Times New Roman" w:cs="Times New Roman"/>
                <w:b/>
                <w:sz w:val="24"/>
                <w:szCs w:val="24"/>
                <w:lang w:eastAsia="zh-CN"/>
              </w:rPr>
            </w:pPr>
            <w:r w:rsidRPr="00391B4A">
              <w:rPr>
                <w:rFonts w:ascii="Times New Roman" w:hAnsi="Times New Roman" w:cs="Times New Roman"/>
                <w:b/>
                <w:sz w:val="24"/>
                <w:szCs w:val="24"/>
                <w:lang w:eastAsia="zh-CN"/>
              </w:rPr>
              <w:t>100</w:t>
            </w:r>
          </w:p>
        </w:tc>
      </w:tr>
    </w:tbl>
    <w:p w14:paraId="04320BE3" w14:textId="77777777" w:rsidR="003C79BD" w:rsidRPr="00391B4A" w:rsidRDefault="003C79BD" w:rsidP="00A951DC">
      <w:pPr>
        <w:rPr>
          <w:rFonts w:ascii="Times New Roman" w:hAnsi="Times New Roman" w:cs="Times New Roman"/>
          <w:b/>
          <w:sz w:val="24"/>
          <w:szCs w:val="24"/>
        </w:rPr>
      </w:pPr>
    </w:p>
    <w:p w14:paraId="0EFEAB7B" w14:textId="5F588739" w:rsidR="003C79BD" w:rsidRPr="007B47F7" w:rsidRDefault="0099707A" w:rsidP="0055445A">
      <w:pPr>
        <w:pStyle w:val="ListParagraph"/>
        <w:numPr>
          <w:ilvl w:val="0"/>
          <w:numId w:val="16"/>
        </w:numPr>
        <w:ind w:hanging="720"/>
        <w:rPr>
          <w:rFonts w:ascii="Times New Roman" w:hAnsi="Times New Roman" w:cs="Times New Roman"/>
          <w:b/>
          <w:sz w:val="24"/>
          <w:szCs w:val="24"/>
        </w:rPr>
      </w:pPr>
      <w:r w:rsidRPr="007B47F7">
        <w:rPr>
          <w:rFonts w:ascii="Times New Roman" w:hAnsi="Times New Roman" w:cs="Times New Roman"/>
          <w:b/>
          <w:bCs/>
          <w:sz w:val="24"/>
          <w:szCs w:val="24"/>
          <w:lang w:eastAsia="zh-CN"/>
        </w:rPr>
        <w:t>Share information</w:t>
      </w:r>
      <w:r w:rsidRPr="007B47F7">
        <w:rPr>
          <w:rFonts w:ascii="Times New Roman" w:hAnsi="Times New Roman" w:cs="Times New Roman"/>
          <w:b/>
          <w:sz w:val="24"/>
          <w:szCs w:val="24"/>
        </w:rPr>
        <w:t xml:space="preserve"> </w:t>
      </w:r>
    </w:p>
    <w:p w14:paraId="5B054102" w14:textId="77777777" w:rsidR="003C79BD" w:rsidRPr="00391B4A" w:rsidRDefault="003C79BD" w:rsidP="00A951DC">
      <w:pPr>
        <w:rPr>
          <w:rFonts w:ascii="Times New Roman" w:hAnsi="Times New Roman" w:cs="Times New Roman"/>
          <w:b/>
          <w:sz w:val="24"/>
          <w:szCs w:val="24"/>
        </w:rPr>
      </w:pPr>
    </w:p>
    <w:p w14:paraId="739BD3D2" w14:textId="6E7010F1" w:rsidR="006A0B54" w:rsidRPr="00391B4A" w:rsidRDefault="000B6E45" w:rsidP="00A951DC">
      <w:pPr>
        <w:tabs>
          <w:tab w:val="left" w:leader="dot" w:pos="4320"/>
          <w:tab w:val="right" w:leader="dot" w:pos="8280"/>
        </w:tabs>
        <w:ind w:left="720"/>
        <w:rPr>
          <w:rFonts w:ascii="Times New Roman" w:hAnsi="Times New Roman" w:cs="Times New Roman"/>
          <w:sz w:val="24"/>
          <w:szCs w:val="24"/>
        </w:rPr>
      </w:pPr>
      <w:commentRangeStart w:id="4"/>
      <w:r w:rsidRPr="000B6E45">
        <w:rPr>
          <w:rFonts w:ascii="Times New Roman" w:eastAsia="Calibri" w:hAnsi="Times New Roman" w:cs="Times New Roman"/>
          <w:sz w:val="24"/>
          <w:szCs w:val="24"/>
        </w:rPr>
        <w:t xml:space="preserve">Par value of shares (VND): </w:t>
      </w:r>
      <w:commentRangeEnd w:id="4"/>
      <w:r w:rsidR="005C5524">
        <w:rPr>
          <w:rStyle w:val="CommentReference"/>
        </w:rPr>
        <w:commentReference w:id="4"/>
      </w:r>
      <w:r w:rsidRPr="000B6E45">
        <w:rPr>
          <w:rFonts w:ascii="Times New Roman" w:eastAsia="Calibri" w:hAnsi="Times New Roman" w:cs="Times New Roman"/>
          <w:b/>
          <w:bCs/>
          <w:sz w:val="24"/>
          <w:szCs w:val="24"/>
        </w:rPr>
        <w:t>VND 10,000/share</w:t>
      </w:r>
    </w:p>
    <w:p w14:paraId="3C1A2749" w14:textId="77777777" w:rsidR="003C79BD" w:rsidRPr="00391B4A" w:rsidRDefault="003C79BD" w:rsidP="00A951DC">
      <w:pPr>
        <w:tabs>
          <w:tab w:val="left" w:leader="dot" w:pos="4320"/>
          <w:tab w:val="right" w:leader="dot" w:pos="8280"/>
        </w:tabs>
        <w:ind w:left="720"/>
        <w:rPr>
          <w:rFonts w:ascii="Times New Roman" w:hAnsi="Times New Roman" w:cs="Times New Roman"/>
          <w:sz w:val="24"/>
          <w:szCs w:val="24"/>
        </w:rPr>
      </w:pPr>
    </w:p>
    <w:tbl>
      <w:tblPr>
        <w:tblW w:w="4618" w:type="pct"/>
        <w:tblInd w:w="715" w:type="dxa"/>
        <w:tblCellMar>
          <w:left w:w="0" w:type="dxa"/>
          <w:right w:w="0" w:type="dxa"/>
        </w:tblCellMar>
        <w:tblLook w:val="0000" w:firstRow="0" w:lastRow="0" w:firstColumn="0" w:lastColumn="0" w:noHBand="0" w:noVBand="0"/>
      </w:tblPr>
      <w:tblGrid>
        <w:gridCol w:w="311"/>
        <w:gridCol w:w="1231"/>
        <w:gridCol w:w="2865"/>
        <w:gridCol w:w="2569"/>
        <w:gridCol w:w="1777"/>
      </w:tblGrid>
      <w:tr w:rsidR="0016761E" w:rsidRPr="00391B4A" w14:paraId="5140CE85" w14:textId="77777777" w:rsidTr="00275136">
        <w:tc>
          <w:tcPr>
            <w:tcW w:w="342" w:type="pct"/>
            <w:tcBorders>
              <w:top w:val="single" w:sz="4" w:space="0" w:color="auto"/>
              <w:left w:val="single" w:sz="4" w:space="0" w:color="auto"/>
              <w:bottom w:val="nil"/>
              <w:right w:val="nil"/>
            </w:tcBorders>
            <w:shd w:val="clear" w:color="auto" w:fill="FFFFFF"/>
          </w:tcPr>
          <w:p w14:paraId="5261E912" w14:textId="0A7B1EEA" w:rsidR="0016761E" w:rsidRPr="0016761E" w:rsidRDefault="0016761E" w:rsidP="0016761E">
            <w:pPr>
              <w:tabs>
                <w:tab w:val="left" w:leader="dot" w:pos="4320"/>
                <w:tab w:val="right" w:leader="dot" w:pos="8280"/>
              </w:tabs>
              <w:ind w:right="-30"/>
              <w:jc w:val="center"/>
              <w:rPr>
                <w:rFonts w:ascii="Times New Roman" w:hAnsi="Times New Roman" w:cs="Times New Roman"/>
                <w:b/>
                <w:sz w:val="24"/>
                <w:szCs w:val="24"/>
              </w:rPr>
            </w:pPr>
            <w:r w:rsidRPr="0016761E">
              <w:rPr>
                <w:rFonts w:ascii="Times New Roman" w:hAnsi="Times New Roman" w:cs="Times New Roman"/>
                <w:b/>
                <w:sz w:val="24"/>
                <w:szCs w:val="24"/>
              </w:rPr>
              <w:t>No.</w:t>
            </w:r>
          </w:p>
        </w:tc>
        <w:tc>
          <w:tcPr>
            <w:tcW w:w="1645" w:type="pct"/>
            <w:tcBorders>
              <w:top w:val="single" w:sz="4" w:space="0" w:color="auto"/>
              <w:left w:val="single" w:sz="4" w:space="0" w:color="auto"/>
              <w:bottom w:val="nil"/>
              <w:right w:val="nil"/>
            </w:tcBorders>
            <w:shd w:val="clear" w:color="auto" w:fill="FFFFFF"/>
          </w:tcPr>
          <w:p w14:paraId="1137314E" w14:textId="124B80C7" w:rsidR="0016761E" w:rsidRPr="0016761E" w:rsidRDefault="0016761E" w:rsidP="0016761E">
            <w:pPr>
              <w:tabs>
                <w:tab w:val="left" w:leader="dot" w:pos="4320"/>
                <w:tab w:val="right" w:leader="dot" w:pos="8280"/>
              </w:tabs>
              <w:ind w:right="-30"/>
              <w:jc w:val="center"/>
              <w:rPr>
                <w:rFonts w:ascii="Times New Roman" w:hAnsi="Times New Roman" w:cs="Times New Roman"/>
                <w:b/>
                <w:sz w:val="24"/>
                <w:szCs w:val="24"/>
              </w:rPr>
            </w:pPr>
            <w:r w:rsidRPr="0016761E">
              <w:rPr>
                <w:rFonts w:ascii="Times New Roman" w:hAnsi="Times New Roman" w:cs="Times New Roman"/>
                <w:b/>
                <w:sz w:val="24"/>
                <w:szCs w:val="24"/>
              </w:rPr>
              <w:t>Type of shares</w:t>
            </w:r>
          </w:p>
        </w:tc>
        <w:tc>
          <w:tcPr>
            <w:tcW w:w="967" w:type="pct"/>
            <w:tcBorders>
              <w:top w:val="single" w:sz="4" w:space="0" w:color="auto"/>
              <w:left w:val="single" w:sz="4" w:space="0" w:color="auto"/>
              <w:bottom w:val="nil"/>
              <w:right w:val="nil"/>
            </w:tcBorders>
            <w:shd w:val="clear" w:color="auto" w:fill="FFFFFF"/>
          </w:tcPr>
          <w:p w14:paraId="0D6B480B" w14:textId="63F42A4E" w:rsidR="0016761E" w:rsidRPr="0016761E" w:rsidRDefault="0016761E" w:rsidP="0016761E">
            <w:pPr>
              <w:tabs>
                <w:tab w:val="left" w:leader="dot" w:pos="4320"/>
                <w:tab w:val="right" w:leader="dot" w:pos="8280"/>
              </w:tabs>
              <w:ind w:right="-30"/>
              <w:jc w:val="center"/>
              <w:rPr>
                <w:rFonts w:ascii="Times New Roman" w:hAnsi="Times New Roman" w:cs="Times New Roman"/>
                <w:b/>
                <w:sz w:val="24"/>
                <w:szCs w:val="24"/>
              </w:rPr>
            </w:pPr>
            <w:r w:rsidRPr="0016761E">
              <w:rPr>
                <w:rFonts w:ascii="Times New Roman" w:hAnsi="Times New Roman" w:cs="Times New Roman"/>
                <w:b/>
                <w:sz w:val="24"/>
                <w:szCs w:val="24"/>
              </w:rPr>
              <w:t>Amount</w:t>
            </w:r>
          </w:p>
        </w:tc>
        <w:tc>
          <w:tcPr>
            <w:tcW w:w="1291" w:type="pct"/>
            <w:tcBorders>
              <w:top w:val="single" w:sz="4" w:space="0" w:color="auto"/>
              <w:left w:val="single" w:sz="4" w:space="0" w:color="auto"/>
              <w:bottom w:val="nil"/>
              <w:right w:val="nil"/>
            </w:tcBorders>
            <w:shd w:val="clear" w:color="auto" w:fill="FFFFFF"/>
          </w:tcPr>
          <w:p w14:paraId="2F46FCF2" w14:textId="77777777" w:rsidR="0016761E" w:rsidRPr="0016761E" w:rsidRDefault="0016761E" w:rsidP="0016761E">
            <w:pPr>
              <w:tabs>
                <w:tab w:val="left" w:leader="dot" w:pos="4320"/>
                <w:tab w:val="right" w:leader="dot" w:pos="8280"/>
              </w:tabs>
              <w:spacing w:line="264" w:lineRule="auto"/>
              <w:jc w:val="center"/>
              <w:rPr>
                <w:rFonts w:ascii="Times New Roman" w:hAnsi="Times New Roman" w:cs="Times New Roman"/>
                <w:b/>
                <w:sz w:val="24"/>
                <w:szCs w:val="24"/>
              </w:rPr>
            </w:pPr>
            <w:r w:rsidRPr="0016761E">
              <w:rPr>
                <w:rFonts w:ascii="Times New Roman" w:hAnsi="Times New Roman" w:cs="Times New Roman"/>
                <w:b/>
                <w:sz w:val="24"/>
                <w:szCs w:val="24"/>
              </w:rPr>
              <w:t>Value (in numbers, VND)</w:t>
            </w:r>
          </w:p>
          <w:p w14:paraId="67B78524" w14:textId="2907E773" w:rsidR="0016761E" w:rsidRPr="0016761E" w:rsidRDefault="0016761E" w:rsidP="0016761E">
            <w:pPr>
              <w:tabs>
                <w:tab w:val="left" w:leader="dot" w:pos="4320"/>
                <w:tab w:val="right" w:leader="dot" w:pos="8280"/>
              </w:tabs>
              <w:ind w:right="-30"/>
              <w:jc w:val="center"/>
              <w:rPr>
                <w:rFonts w:ascii="Times New Roman" w:hAnsi="Times New Roman" w:cs="Times New Roman"/>
                <w:b/>
                <w:sz w:val="24"/>
                <w:szCs w:val="24"/>
              </w:rPr>
            </w:pPr>
          </w:p>
        </w:tc>
        <w:tc>
          <w:tcPr>
            <w:tcW w:w="755" w:type="pct"/>
            <w:tcBorders>
              <w:top w:val="single" w:sz="4" w:space="0" w:color="auto"/>
              <w:left w:val="single" w:sz="4" w:space="0" w:color="auto"/>
              <w:bottom w:val="nil"/>
              <w:right w:val="single" w:sz="4" w:space="0" w:color="auto"/>
            </w:tcBorders>
            <w:shd w:val="clear" w:color="auto" w:fill="FFFFFF"/>
          </w:tcPr>
          <w:p w14:paraId="067BAA4C" w14:textId="5162A568" w:rsidR="0016761E" w:rsidRPr="0016761E" w:rsidRDefault="0016761E" w:rsidP="0016761E">
            <w:pPr>
              <w:tabs>
                <w:tab w:val="left" w:leader="dot" w:pos="4320"/>
                <w:tab w:val="right" w:leader="dot" w:pos="8280"/>
              </w:tabs>
              <w:ind w:right="-30"/>
              <w:jc w:val="center"/>
              <w:rPr>
                <w:rFonts w:ascii="Times New Roman" w:hAnsi="Times New Roman" w:cs="Times New Roman"/>
                <w:b/>
                <w:sz w:val="24"/>
                <w:szCs w:val="24"/>
              </w:rPr>
            </w:pPr>
            <w:r w:rsidRPr="0016761E">
              <w:rPr>
                <w:rFonts w:ascii="Times New Roman" w:hAnsi="Times New Roman" w:cs="Times New Roman"/>
                <w:b/>
                <w:sz w:val="24"/>
                <w:szCs w:val="24"/>
              </w:rPr>
              <w:t>Ratio to charter capital (%)</w:t>
            </w:r>
          </w:p>
        </w:tc>
      </w:tr>
      <w:tr w:rsidR="00972ACE" w:rsidRPr="00391B4A" w14:paraId="518A459D" w14:textId="77777777" w:rsidTr="00607DE7">
        <w:trPr>
          <w:trHeight w:val="221"/>
        </w:trPr>
        <w:tc>
          <w:tcPr>
            <w:tcW w:w="342" w:type="pct"/>
            <w:tcBorders>
              <w:top w:val="single" w:sz="4" w:space="0" w:color="auto"/>
              <w:left w:val="single" w:sz="4" w:space="0" w:color="auto"/>
              <w:bottom w:val="nil"/>
              <w:right w:val="nil"/>
            </w:tcBorders>
            <w:shd w:val="clear" w:color="auto" w:fill="FFFFFF"/>
          </w:tcPr>
          <w:p w14:paraId="3E3FA4E6" w14:textId="77777777"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1</w:t>
            </w:r>
          </w:p>
        </w:tc>
        <w:tc>
          <w:tcPr>
            <w:tcW w:w="1645" w:type="pct"/>
            <w:tcBorders>
              <w:top w:val="single" w:sz="4" w:space="0" w:color="auto"/>
              <w:left w:val="single" w:sz="4" w:space="0" w:color="auto"/>
              <w:bottom w:val="nil"/>
              <w:right w:val="nil"/>
            </w:tcBorders>
            <w:shd w:val="clear" w:color="auto" w:fill="FFFFFF"/>
            <w:vAlign w:val="center"/>
          </w:tcPr>
          <w:p w14:paraId="55D843D1" w14:textId="77777777" w:rsidR="00972ACE" w:rsidRPr="00972ACE" w:rsidRDefault="00972ACE" w:rsidP="00972ACE">
            <w:pPr>
              <w:tabs>
                <w:tab w:val="left" w:leader="dot" w:pos="4320"/>
                <w:tab w:val="right" w:leader="dot" w:pos="8280"/>
              </w:tabs>
              <w:spacing w:line="264" w:lineRule="auto"/>
              <w:ind w:left="131"/>
              <w:rPr>
                <w:rFonts w:ascii="Times New Roman" w:hAnsi="Times New Roman" w:cs="Times New Roman"/>
                <w:sz w:val="24"/>
                <w:szCs w:val="24"/>
              </w:rPr>
            </w:pPr>
            <w:r w:rsidRPr="00972ACE">
              <w:rPr>
                <w:rFonts w:ascii="Times New Roman" w:hAnsi="Times New Roman" w:cs="Times New Roman"/>
                <w:sz w:val="24"/>
                <w:szCs w:val="24"/>
              </w:rPr>
              <w:t>Ordinary shares</w:t>
            </w:r>
          </w:p>
          <w:p w14:paraId="2AA5EA91" w14:textId="5F877197" w:rsidR="00972ACE" w:rsidRPr="00972ACE" w:rsidRDefault="00972ACE" w:rsidP="00972ACE">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3A247C71" w14:textId="16F6CEE8" w:rsidR="00972ACE" w:rsidRPr="00A75ABC" w:rsidRDefault="00600819" w:rsidP="00972ACE">
            <w:pPr>
              <w:jc w:val="center"/>
              <w:rPr>
                <w:rFonts w:ascii="Times New Roman" w:hAnsi="Times New Roman" w:cs="Times New Roman"/>
                <w:b/>
                <w:color w:val="FF0000"/>
                <w:sz w:val="24"/>
                <w:szCs w:val="24"/>
              </w:rPr>
            </w:pPr>
            <w:r w:rsidRPr="00A75ABC">
              <w:rPr>
                <w:rFonts w:ascii="Times New Roman" w:hAnsi="Times New Roman" w:cs="Times New Roman"/>
                <w:color w:val="FF0000"/>
                <w:sz w:val="24"/>
                <w:szCs w:val="24"/>
              </w:rPr>
              <w:t>[CPPT_SOLUONG_TA]</w:t>
            </w:r>
          </w:p>
        </w:tc>
        <w:tc>
          <w:tcPr>
            <w:tcW w:w="1291" w:type="pct"/>
            <w:tcBorders>
              <w:top w:val="single" w:sz="4" w:space="0" w:color="auto"/>
              <w:left w:val="single" w:sz="4" w:space="0" w:color="auto"/>
              <w:bottom w:val="nil"/>
              <w:right w:val="nil"/>
            </w:tcBorders>
            <w:shd w:val="clear" w:color="auto" w:fill="FFFFFF"/>
          </w:tcPr>
          <w:p w14:paraId="24C6C4A2" w14:textId="5B7CEF6C" w:rsidR="00972ACE" w:rsidRPr="00A75ABC" w:rsidRDefault="00FF6CD9" w:rsidP="00972ACE">
            <w:pPr>
              <w:tabs>
                <w:tab w:val="left" w:leader="dot" w:pos="4320"/>
                <w:tab w:val="right" w:leader="dot" w:pos="8280"/>
              </w:tabs>
              <w:jc w:val="center"/>
              <w:rPr>
                <w:rFonts w:ascii="Times New Roman" w:hAnsi="Times New Roman" w:cs="Times New Roman"/>
                <w:b/>
                <w:color w:val="FF0000"/>
                <w:sz w:val="24"/>
                <w:szCs w:val="24"/>
              </w:rPr>
            </w:pPr>
            <w:r>
              <w:rPr>
                <w:rFonts w:ascii="Times New Roman" w:hAnsi="Times New Roman" w:cs="Times New Roman"/>
                <w:color w:val="FF0000"/>
                <w:sz w:val="24"/>
                <w:szCs w:val="24"/>
              </w:rPr>
              <w:t xml:space="preserve">VND </w:t>
            </w:r>
            <w:r w:rsidR="0065293C" w:rsidRPr="00A75ABC">
              <w:rPr>
                <w:rFonts w:ascii="Times New Roman" w:hAnsi="Times New Roman" w:cs="Times New Roman"/>
                <w:color w:val="FF0000"/>
                <w:sz w:val="24"/>
                <w:szCs w:val="24"/>
              </w:rPr>
              <w:t>[CPPT_GIATRI_TA]</w:t>
            </w:r>
          </w:p>
        </w:tc>
        <w:tc>
          <w:tcPr>
            <w:tcW w:w="755" w:type="pct"/>
            <w:tcBorders>
              <w:top w:val="single" w:sz="4" w:space="0" w:color="auto"/>
              <w:left w:val="single" w:sz="4" w:space="0" w:color="auto"/>
              <w:bottom w:val="nil"/>
              <w:right w:val="single" w:sz="4" w:space="0" w:color="auto"/>
            </w:tcBorders>
            <w:shd w:val="clear" w:color="auto" w:fill="FFFFFF"/>
          </w:tcPr>
          <w:p w14:paraId="78723C90" w14:textId="02E2AA27" w:rsidR="00972ACE" w:rsidRPr="00A75ABC" w:rsidRDefault="00C5768C" w:rsidP="00972ACE">
            <w:pPr>
              <w:tabs>
                <w:tab w:val="left" w:leader="dot" w:pos="4320"/>
                <w:tab w:val="right" w:leader="dot" w:pos="8280"/>
              </w:tabs>
              <w:jc w:val="center"/>
              <w:rPr>
                <w:rFonts w:ascii="Times New Roman" w:hAnsi="Times New Roman" w:cs="Times New Roman"/>
                <w:color w:val="FF0000"/>
                <w:sz w:val="24"/>
                <w:szCs w:val="24"/>
              </w:rPr>
            </w:pPr>
            <w:r w:rsidRPr="00A75ABC">
              <w:rPr>
                <w:rFonts w:ascii="Times New Roman" w:hAnsi="Times New Roman" w:cs="Times New Roman"/>
                <w:color w:val="FF0000"/>
                <w:sz w:val="24"/>
                <w:szCs w:val="24"/>
                <w:lang w:eastAsia="zh-CN"/>
              </w:rPr>
              <w:t>[CPPT_TYLE</w:t>
            </w:r>
            <w:r w:rsidR="009D15A7">
              <w:rPr>
                <w:rFonts w:ascii="Times New Roman" w:hAnsi="Times New Roman" w:cs="Times New Roman"/>
                <w:color w:val="FF0000"/>
                <w:sz w:val="24"/>
                <w:szCs w:val="24"/>
                <w:lang w:eastAsia="zh-CN"/>
              </w:rPr>
              <w:t>_TA</w:t>
            </w:r>
            <w:r w:rsidRPr="00A75ABC">
              <w:rPr>
                <w:rFonts w:ascii="Times New Roman" w:hAnsi="Times New Roman" w:cs="Times New Roman"/>
                <w:color w:val="FF0000"/>
                <w:sz w:val="24"/>
                <w:szCs w:val="24"/>
                <w:lang w:eastAsia="zh-CN"/>
              </w:rPr>
              <w:t>]</w:t>
            </w:r>
          </w:p>
        </w:tc>
      </w:tr>
      <w:tr w:rsidR="00972ACE" w:rsidRPr="00391B4A" w14:paraId="3982A794" w14:textId="77777777" w:rsidTr="00607DE7">
        <w:tc>
          <w:tcPr>
            <w:tcW w:w="342" w:type="pct"/>
            <w:tcBorders>
              <w:top w:val="single" w:sz="4" w:space="0" w:color="auto"/>
              <w:left w:val="single" w:sz="4" w:space="0" w:color="auto"/>
              <w:bottom w:val="nil"/>
              <w:right w:val="nil"/>
            </w:tcBorders>
            <w:shd w:val="clear" w:color="auto" w:fill="FFFFFF"/>
          </w:tcPr>
          <w:p w14:paraId="409D880E" w14:textId="77777777"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2</w:t>
            </w:r>
          </w:p>
        </w:tc>
        <w:tc>
          <w:tcPr>
            <w:tcW w:w="1645" w:type="pct"/>
            <w:tcBorders>
              <w:top w:val="single" w:sz="4" w:space="0" w:color="auto"/>
              <w:left w:val="single" w:sz="4" w:space="0" w:color="auto"/>
              <w:bottom w:val="nil"/>
              <w:right w:val="nil"/>
            </w:tcBorders>
            <w:shd w:val="clear" w:color="auto" w:fill="FFFFFF"/>
            <w:vAlign w:val="center"/>
          </w:tcPr>
          <w:p w14:paraId="64AE9040" w14:textId="77777777" w:rsidR="00972ACE" w:rsidRPr="00972ACE" w:rsidRDefault="00972ACE" w:rsidP="00972ACE">
            <w:pPr>
              <w:tabs>
                <w:tab w:val="left" w:leader="dot" w:pos="4320"/>
                <w:tab w:val="right" w:leader="dot" w:pos="8280"/>
              </w:tabs>
              <w:spacing w:line="264" w:lineRule="auto"/>
              <w:ind w:left="131"/>
              <w:rPr>
                <w:rFonts w:ascii="Times New Roman" w:hAnsi="Times New Roman" w:cs="Times New Roman"/>
                <w:sz w:val="24"/>
                <w:szCs w:val="24"/>
              </w:rPr>
            </w:pPr>
            <w:r w:rsidRPr="00972ACE">
              <w:rPr>
                <w:rFonts w:ascii="Times New Roman" w:hAnsi="Times New Roman" w:cs="Times New Roman"/>
                <w:sz w:val="24"/>
                <w:szCs w:val="24"/>
              </w:rPr>
              <w:t>Voting preference shares</w:t>
            </w:r>
          </w:p>
          <w:p w14:paraId="767949C3" w14:textId="74B51BB4" w:rsidR="00972ACE" w:rsidRPr="00972ACE" w:rsidRDefault="00972ACE" w:rsidP="00972ACE">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260FC563" w14:textId="5AE43338"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1291" w:type="pct"/>
            <w:tcBorders>
              <w:top w:val="single" w:sz="4" w:space="0" w:color="auto"/>
              <w:left w:val="single" w:sz="4" w:space="0" w:color="auto"/>
              <w:bottom w:val="nil"/>
              <w:right w:val="nil"/>
            </w:tcBorders>
            <w:shd w:val="clear" w:color="auto" w:fill="FFFFFF"/>
          </w:tcPr>
          <w:p w14:paraId="46143112" w14:textId="7F8DD18B"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755" w:type="pct"/>
            <w:tcBorders>
              <w:top w:val="single" w:sz="4" w:space="0" w:color="auto"/>
              <w:left w:val="single" w:sz="4" w:space="0" w:color="auto"/>
              <w:bottom w:val="nil"/>
              <w:right w:val="single" w:sz="4" w:space="0" w:color="auto"/>
            </w:tcBorders>
            <w:shd w:val="clear" w:color="auto" w:fill="FFFFFF"/>
          </w:tcPr>
          <w:p w14:paraId="0FAB4BAB" w14:textId="7EACB867"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972ACE" w:rsidRPr="00391B4A" w14:paraId="14DED470" w14:textId="77777777" w:rsidTr="00607DE7">
        <w:tc>
          <w:tcPr>
            <w:tcW w:w="342" w:type="pct"/>
            <w:tcBorders>
              <w:top w:val="single" w:sz="4" w:space="0" w:color="auto"/>
              <w:left w:val="single" w:sz="4" w:space="0" w:color="auto"/>
              <w:bottom w:val="nil"/>
              <w:right w:val="nil"/>
            </w:tcBorders>
            <w:shd w:val="clear" w:color="auto" w:fill="FFFFFF"/>
          </w:tcPr>
          <w:p w14:paraId="6463A50A" w14:textId="77777777"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3</w:t>
            </w:r>
          </w:p>
        </w:tc>
        <w:tc>
          <w:tcPr>
            <w:tcW w:w="1645" w:type="pct"/>
            <w:tcBorders>
              <w:top w:val="single" w:sz="4" w:space="0" w:color="auto"/>
              <w:left w:val="single" w:sz="4" w:space="0" w:color="auto"/>
              <w:bottom w:val="nil"/>
              <w:right w:val="nil"/>
            </w:tcBorders>
            <w:shd w:val="clear" w:color="auto" w:fill="FFFFFF"/>
            <w:vAlign w:val="center"/>
          </w:tcPr>
          <w:p w14:paraId="17E0D399" w14:textId="77777777" w:rsidR="00972ACE" w:rsidRPr="00972ACE" w:rsidRDefault="00972ACE" w:rsidP="00972ACE">
            <w:pPr>
              <w:tabs>
                <w:tab w:val="left" w:leader="dot" w:pos="4320"/>
                <w:tab w:val="right" w:leader="dot" w:pos="8280"/>
              </w:tabs>
              <w:spacing w:line="264" w:lineRule="auto"/>
              <w:ind w:left="131"/>
              <w:rPr>
                <w:rFonts w:ascii="Times New Roman" w:hAnsi="Times New Roman" w:cs="Times New Roman"/>
                <w:sz w:val="24"/>
                <w:szCs w:val="24"/>
              </w:rPr>
            </w:pPr>
            <w:r w:rsidRPr="00972ACE">
              <w:rPr>
                <w:rFonts w:ascii="Times New Roman" w:hAnsi="Times New Roman" w:cs="Times New Roman"/>
                <w:sz w:val="24"/>
                <w:szCs w:val="24"/>
              </w:rPr>
              <w:t>Shares preferred dividend</w:t>
            </w:r>
          </w:p>
          <w:p w14:paraId="5DBF6D63" w14:textId="2280BF9B" w:rsidR="00972ACE" w:rsidRPr="00972ACE" w:rsidRDefault="00972ACE" w:rsidP="00972ACE">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13D4595E" w14:textId="7A26C789"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1291" w:type="pct"/>
            <w:tcBorders>
              <w:top w:val="single" w:sz="4" w:space="0" w:color="auto"/>
              <w:left w:val="single" w:sz="4" w:space="0" w:color="auto"/>
              <w:bottom w:val="nil"/>
              <w:right w:val="nil"/>
            </w:tcBorders>
            <w:shd w:val="clear" w:color="auto" w:fill="FFFFFF"/>
          </w:tcPr>
          <w:p w14:paraId="54751BED" w14:textId="3CC1D36C"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755" w:type="pct"/>
            <w:tcBorders>
              <w:top w:val="single" w:sz="4" w:space="0" w:color="auto"/>
              <w:left w:val="single" w:sz="4" w:space="0" w:color="auto"/>
              <w:bottom w:val="nil"/>
              <w:right w:val="single" w:sz="4" w:space="0" w:color="auto"/>
            </w:tcBorders>
            <w:shd w:val="clear" w:color="auto" w:fill="FFFFFF"/>
          </w:tcPr>
          <w:p w14:paraId="2BBD3674" w14:textId="72D8AB6D"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972ACE" w:rsidRPr="00391B4A" w14:paraId="7619B653" w14:textId="77777777" w:rsidTr="00607DE7">
        <w:tc>
          <w:tcPr>
            <w:tcW w:w="342" w:type="pct"/>
            <w:tcBorders>
              <w:top w:val="single" w:sz="4" w:space="0" w:color="auto"/>
              <w:left w:val="single" w:sz="4" w:space="0" w:color="auto"/>
              <w:bottom w:val="nil"/>
              <w:right w:val="nil"/>
            </w:tcBorders>
            <w:shd w:val="clear" w:color="auto" w:fill="FFFFFF"/>
          </w:tcPr>
          <w:p w14:paraId="43888D6D" w14:textId="77777777"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4</w:t>
            </w:r>
          </w:p>
        </w:tc>
        <w:tc>
          <w:tcPr>
            <w:tcW w:w="1645" w:type="pct"/>
            <w:tcBorders>
              <w:top w:val="single" w:sz="4" w:space="0" w:color="auto"/>
              <w:left w:val="single" w:sz="4" w:space="0" w:color="auto"/>
              <w:bottom w:val="nil"/>
              <w:right w:val="nil"/>
            </w:tcBorders>
            <w:shd w:val="clear" w:color="auto" w:fill="FFFFFF"/>
            <w:vAlign w:val="center"/>
          </w:tcPr>
          <w:p w14:paraId="27226116" w14:textId="77777777" w:rsidR="00972ACE" w:rsidRPr="00972ACE" w:rsidRDefault="00972ACE" w:rsidP="00972ACE">
            <w:pPr>
              <w:tabs>
                <w:tab w:val="left" w:leader="dot" w:pos="4320"/>
                <w:tab w:val="right" w:leader="dot" w:pos="8280"/>
              </w:tabs>
              <w:spacing w:line="264" w:lineRule="auto"/>
              <w:ind w:left="131"/>
              <w:rPr>
                <w:rFonts w:ascii="Times New Roman" w:hAnsi="Times New Roman" w:cs="Times New Roman"/>
                <w:sz w:val="24"/>
                <w:szCs w:val="24"/>
              </w:rPr>
            </w:pPr>
            <w:r w:rsidRPr="00972ACE">
              <w:rPr>
                <w:rFonts w:ascii="Times New Roman" w:hAnsi="Times New Roman" w:cs="Times New Roman"/>
                <w:sz w:val="24"/>
                <w:szCs w:val="24"/>
              </w:rPr>
              <w:t>Redeemable preferred shares</w:t>
            </w:r>
          </w:p>
          <w:p w14:paraId="68A66609" w14:textId="3C8A2298" w:rsidR="00972ACE" w:rsidRPr="00972ACE" w:rsidRDefault="00972ACE" w:rsidP="00972ACE">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52A5667F" w14:textId="7D356297"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1291" w:type="pct"/>
            <w:tcBorders>
              <w:top w:val="single" w:sz="4" w:space="0" w:color="auto"/>
              <w:left w:val="single" w:sz="4" w:space="0" w:color="auto"/>
              <w:bottom w:val="nil"/>
              <w:right w:val="nil"/>
            </w:tcBorders>
            <w:shd w:val="clear" w:color="auto" w:fill="FFFFFF"/>
          </w:tcPr>
          <w:p w14:paraId="2E5A0050" w14:textId="04142D93"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755" w:type="pct"/>
            <w:tcBorders>
              <w:top w:val="single" w:sz="4" w:space="0" w:color="auto"/>
              <w:left w:val="single" w:sz="4" w:space="0" w:color="auto"/>
              <w:bottom w:val="nil"/>
              <w:right w:val="single" w:sz="4" w:space="0" w:color="auto"/>
            </w:tcBorders>
            <w:shd w:val="clear" w:color="auto" w:fill="FFFFFF"/>
          </w:tcPr>
          <w:p w14:paraId="4DCABF4C" w14:textId="1525177A"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972ACE" w:rsidRPr="00391B4A" w14:paraId="775CFF50" w14:textId="77777777" w:rsidTr="00607DE7">
        <w:tc>
          <w:tcPr>
            <w:tcW w:w="342" w:type="pct"/>
            <w:tcBorders>
              <w:top w:val="single" w:sz="4" w:space="0" w:color="auto"/>
              <w:left w:val="single" w:sz="4" w:space="0" w:color="auto"/>
              <w:bottom w:val="nil"/>
              <w:right w:val="nil"/>
            </w:tcBorders>
            <w:shd w:val="clear" w:color="auto" w:fill="FFFFFF"/>
          </w:tcPr>
          <w:p w14:paraId="537487AF" w14:textId="77777777"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5</w:t>
            </w:r>
          </w:p>
        </w:tc>
        <w:tc>
          <w:tcPr>
            <w:tcW w:w="1645" w:type="pct"/>
            <w:tcBorders>
              <w:top w:val="single" w:sz="4" w:space="0" w:color="auto"/>
              <w:left w:val="single" w:sz="4" w:space="0" w:color="auto"/>
              <w:bottom w:val="nil"/>
              <w:right w:val="nil"/>
            </w:tcBorders>
            <w:shd w:val="clear" w:color="auto" w:fill="FFFFFF"/>
            <w:vAlign w:val="center"/>
          </w:tcPr>
          <w:p w14:paraId="6CF34DEC" w14:textId="77777777" w:rsidR="00972ACE" w:rsidRPr="00972ACE" w:rsidRDefault="00972ACE" w:rsidP="00972ACE">
            <w:pPr>
              <w:tabs>
                <w:tab w:val="left" w:leader="dot" w:pos="4320"/>
                <w:tab w:val="right" w:leader="dot" w:pos="8280"/>
              </w:tabs>
              <w:spacing w:line="264" w:lineRule="auto"/>
              <w:ind w:left="131"/>
              <w:rPr>
                <w:rFonts w:ascii="Times New Roman" w:hAnsi="Times New Roman" w:cs="Times New Roman"/>
                <w:sz w:val="24"/>
                <w:szCs w:val="24"/>
              </w:rPr>
            </w:pPr>
            <w:r w:rsidRPr="00972ACE">
              <w:rPr>
                <w:rFonts w:ascii="Times New Roman" w:hAnsi="Times New Roman" w:cs="Times New Roman"/>
                <w:sz w:val="24"/>
                <w:szCs w:val="24"/>
              </w:rPr>
              <w:t>Other preferred shares</w:t>
            </w:r>
          </w:p>
          <w:p w14:paraId="38863664" w14:textId="2397257B" w:rsidR="00972ACE" w:rsidRPr="00972ACE" w:rsidRDefault="00972ACE" w:rsidP="00972ACE">
            <w:pPr>
              <w:tabs>
                <w:tab w:val="left" w:leader="dot" w:pos="4320"/>
                <w:tab w:val="right" w:leader="dot" w:pos="8280"/>
              </w:tabs>
              <w:ind w:left="30" w:right="54"/>
              <w:rPr>
                <w:rFonts w:ascii="Times New Roman" w:hAnsi="Times New Roman" w:cs="Times New Roman"/>
                <w:sz w:val="24"/>
                <w:szCs w:val="24"/>
              </w:rPr>
            </w:pPr>
          </w:p>
        </w:tc>
        <w:tc>
          <w:tcPr>
            <w:tcW w:w="967" w:type="pct"/>
            <w:tcBorders>
              <w:top w:val="single" w:sz="4" w:space="0" w:color="auto"/>
              <w:left w:val="single" w:sz="4" w:space="0" w:color="auto"/>
              <w:bottom w:val="nil"/>
              <w:right w:val="nil"/>
            </w:tcBorders>
            <w:shd w:val="clear" w:color="auto" w:fill="FFFFFF"/>
          </w:tcPr>
          <w:p w14:paraId="0FE170CC" w14:textId="4B026A34"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1291" w:type="pct"/>
            <w:tcBorders>
              <w:top w:val="single" w:sz="4" w:space="0" w:color="auto"/>
              <w:left w:val="single" w:sz="4" w:space="0" w:color="auto"/>
              <w:bottom w:val="nil"/>
              <w:right w:val="nil"/>
            </w:tcBorders>
            <w:shd w:val="clear" w:color="auto" w:fill="FFFFFF"/>
          </w:tcPr>
          <w:p w14:paraId="56B10D1D" w14:textId="36B12049"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c>
          <w:tcPr>
            <w:tcW w:w="755" w:type="pct"/>
            <w:tcBorders>
              <w:top w:val="single" w:sz="4" w:space="0" w:color="auto"/>
              <w:left w:val="single" w:sz="4" w:space="0" w:color="auto"/>
              <w:bottom w:val="nil"/>
              <w:right w:val="single" w:sz="4" w:space="0" w:color="auto"/>
            </w:tcBorders>
            <w:shd w:val="clear" w:color="auto" w:fill="FFFFFF"/>
          </w:tcPr>
          <w:p w14:paraId="6150E48E" w14:textId="443070BA" w:rsidR="00972ACE" w:rsidRPr="00391B4A" w:rsidRDefault="00972ACE" w:rsidP="00972ACE">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070D2" w:rsidRPr="00391B4A" w14:paraId="7B1056F8" w14:textId="77777777" w:rsidTr="006070D2">
        <w:tc>
          <w:tcPr>
            <w:tcW w:w="1987" w:type="pct"/>
            <w:gridSpan w:val="2"/>
            <w:tcBorders>
              <w:top w:val="single" w:sz="4" w:space="0" w:color="auto"/>
              <w:left w:val="single" w:sz="4" w:space="0" w:color="auto"/>
              <w:bottom w:val="single" w:sz="4" w:space="0" w:color="auto"/>
              <w:right w:val="nil"/>
            </w:tcBorders>
            <w:shd w:val="clear" w:color="auto" w:fill="FFFFFF"/>
          </w:tcPr>
          <w:p w14:paraId="45BB9733" w14:textId="3A407C87" w:rsidR="006070D2" w:rsidRPr="00391B4A" w:rsidRDefault="00972ACE" w:rsidP="00A951DC">
            <w:pPr>
              <w:tabs>
                <w:tab w:val="left" w:leader="dot" w:pos="4320"/>
                <w:tab w:val="right" w:leader="dot" w:pos="8280"/>
              </w:tabs>
              <w:jc w:val="center"/>
              <w:rPr>
                <w:rFonts w:ascii="Times New Roman" w:hAnsi="Times New Roman" w:cs="Times New Roman"/>
                <w:b/>
                <w:sz w:val="24"/>
                <w:szCs w:val="24"/>
              </w:rPr>
            </w:pPr>
            <w:r>
              <w:rPr>
                <w:rFonts w:ascii="Times New Roman" w:hAnsi="Times New Roman" w:cs="Times New Roman"/>
                <w:b/>
                <w:sz w:val="24"/>
                <w:szCs w:val="24"/>
              </w:rPr>
              <w:t>Total</w:t>
            </w:r>
          </w:p>
        </w:tc>
        <w:tc>
          <w:tcPr>
            <w:tcW w:w="967" w:type="pct"/>
            <w:tcBorders>
              <w:top w:val="single" w:sz="4" w:space="0" w:color="auto"/>
              <w:left w:val="single" w:sz="4" w:space="0" w:color="auto"/>
              <w:bottom w:val="single" w:sz="4" w:space="0" w:color="auto"/>
              <w:right w:val="nil"/>
            </w:tcBorders>
            <w:shd w:val="clear" w:color="auto" w:fill="FFFFFF"/>
          </w:tcPr>
          <w:p w14:paraId="48A4522C" w14:textId="5717B8D6" w:rsidR="006070D2" w:rsidRPr="00A31CAD" w:rsidRDefault="00EA3C8E" w:rsidP="00A951DC">
            <w:pPr>
              <w:jc w:val="center"/>
              <w:rPr>
                <w:rFonts w:ascii="Times New Roman" w:hAnsi="Times New Roman" w:cs="Times New Roman"/>
                <w:b/>
                <w:color w:val="FF0000"/>
                <w:sz w:val="24"/>
                <w:szCs w:val="24"/>
              </w:rPr>
            </w:pPr>
            <w:r w:rsidRPr="00A31CAD">
              <w:rPr>
                <w:rFonts w:ascii="Times New Roman" w:hAnsi="Times New Roman" w:cs="Times New Roman"/>
                <w:b/>
                <w:color w:val="FF0000"/>
                <w:sz w:val="24"/>
                <w:szCs w:val="24"/>
              </w:rPr>
              <w:t>[TONG_CP_SOLUONG_TA]</w:t>
            </w:r>
          </w:p>
        </w:tc>
        <w:tc>
          <w:tcPr>
            <w:tcW w:w="1291" w:type="pct"/>
            <w:tcBorders>
              <w:top w:val="single" w:sz="4" w:space="0" w:color="auto"/>
              <w:left w:val="single" w:sz="4" w:space="0" w:color="auto"/>
              <w:bottom w:val="single" w:sz="4" w:space="0" w:color="auto"/>
              <w:right w:val="nil"/>
            </w:tcBorders>
            <w:shd w:val="clear" w:color="auto" w:fill="FFFFFF"/>
          </w:tcPr>
          <w:p w14:paraId="62F1493C" w14:textId="1E6A263C" w:rsidR="006070D2" w:rsidRPr="00A31CAD" w:rsidRDefault="00583AAA" w:rsidP="00A951DC">
            <w:pPr>
              <w:tabs>
                <w:tab w:val="left" w:leader="dot" w:pos="4320"/>
                <w:tab w:val="right" w:leader="dot" w:pos="8280"/>
              </w:tabs>
              <w:jc w:val="cen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VND </w:t>
            </w:r>
            <w:r w:rsidR="00EA3C8E" w:rsidRPr="00A31CAD">
              <w:rPr>
                <w:rFonts w:ascii="Times New Roman" w:hAnsi="Times New Roman" w:cs="Times New Roman"/>
                <w:b/>
                <w:color w:val="FF0000"/>
                <w:sz w:val="24"/>
                <w:szCs w:val="24"/>
              </w:rPr>
              <w:t>[TONG_CP_GIATRI_TA]</w:t>
            </w:r>
          </w:p>
        </w:tc>
        <w:tc>
          <w:tcPr>
            <w:tcW w:w="755" w:type="pct"/>
            <w:tcBorders>
              <w:top w:val="single" w:sz="4" w:space="0" w:color="auto"/>
              <w:left w:val="single" w:sz="4" w:space="0" w:color="auto"/>
              <w:bottom w:val="single" w:sz="4" w:space="0" w:color="auto"/>
              <w:right w:val="single" w:sz="4" w:space="0" w:color="auto"/>
            </w:tcBorders>
            <w:shd w:val="clear" w:color="auto" w:fill="FFFFFF"/>
          </w:tcPr>
          <w:p w14:paraId="65924ADC" w14:textId="77777777" w:rsidR="006070D2" w:rsidRPr="00391B4A" w:rsidRDefault="006070D2" w:rsidP="00A951DC">
            <w:pPr>
              <w:tabs>
                <w:tab w:val="left" w:leader="dot" w:pos="4320"/>
                <w:tab w:val="right" w:leader="dot" w:pos="8280"/>
              </w:tabs>
              <w:jc w:val="center"/>
              <w:rPr>
                <w:rFonts w:ascii="Times New Roman" w:hAnsi="Times New Roman" w:cs="Times New Roman"/>
                <w:b/>
                <w:sz w:val="24"/>
                <w:szCs w:val="24"/>
              </w:rPr>
            </w:pPr>
            <w:r w:rsidRPr="00391B4A">
              <w:rPr>
                <w:rFonts w:ascii="Times New Roman" w:hAnsi="Times New Roman" w:cs="Times New Roman"/>
                <w:b/>
                <w:sz w:val="24"/>
                <w:szCs w:val="24"/>
              </w:rPr>
              <w:t>100</w:t>
            </w:r>
          </w:p>
          <w:p w14:paraId="5D93682C" w14:textId="04F5D252" w:rsidR="009172D5" w:rsidRPr="00391B4A" w:rsidRDefault="009172D5" w:rsidP="00A951DC">
            <w:pPr>
              <w:tabs>
                <w:tab w:val="left" w:leader="dot" w:pos="4320"/>
                <w:tab w:val="right" w:leader="dot" w:pos="8280"/>
              </w:tabs>
              <w:jc w:val="center"/>
              <w:rPr>
                <w:rFonts w:ascii="Times New Roman" w:hAnsi="Times New Roman" w:cs="Times New Roman"/>
                <w:b/>
                <w:sz w:val="24"/>
                <w:szCs w:val="24"/>
              </w:rPr>
            </w:pPr>
          </w:p>
        </w:tc>
      </w:tr>
    </w:tbl>
    <w:p w14:paraId="3CE55304" w14:textId="77777777" w:rsidR="003C79BD" w:rsidRPr="00391B4A" w:rsidRDefault="003C79BD" w:rsidP="00A951DC">
      <w:pPr>
        <w:tabs>
          <w:tab w:val="left" w:leader="dot" w:pos="4320"/>
          <w:tab w:val="right" w:leader="dot" w:pos="8280"/>
        </w:tabs>
        <w:rPr>
          <w:rFonts w:ascii="Times New Roman" w:hAnsi="Times New Roman" w:cs="Times New Roman"/>
          <w:sz w:val="24"/>
          <w:szCs w:val="24"/>
        </w:rPr>
      </w:pPr>
    </w:p>
    <w:p w14:paraId="5F221983" w14:textId="515B44FD" w:rsidR="00E16D13" w:rsidRPr="00391B4A" w:rsidRDefault="007D3D0C" w:rsidP="007D3D0C">
      <w:pPr>
        <w:suppressAutoHyphens/>
        <w:spacing w:line="252" w:lineRule="auto"/>
        <w:ind w:firstLine="720"/>
        <w:rPr>
          <w:rFonts w:ascii="Times New Roman" w:hAnsi="Times New Roman" w:cs="Times New Roman"/>
          <w:sz w:val="24"/>
          <w:szCs w:val="24"/>
        </w:rPr>
      </w:pPr>
      <w:r w:rsidRPr="007D3D0C">
        <w:rPr>
          <w:rFonts w:ascii="Times New Roman" w:hAnsi="Times New Roman" w:cs="Times New Roman"/>
          <w:sz w:val="24"/>
          <w:szCs w:val="24"/>
          <w:lang w:eastAsia="zh-CN"/>
        </w:rPr>
        <w:t>The information of shares entitled to be offered for sale</w:t>
      </w:r>
      <w:r w:rsidR="006A0B54" w:rsidRPr="00391B4A">
        <w:rPr>
          <w:rFonts w:ascii="Times New Roman" w:hAnsi="Times New Roman" w:cs="Times New Roman"/>
          <w:sz w:val="24"/>
          <w:szCs w:val="24"/>
        </w:rPr>
        <w:t>:</w:t>
      </w:r>
    </w:p>
    <w:p w14:paraId="5E152C10" w14:textId="77777777" w:rsidR="003736F6" w:rsidRPr="00391B4A" w:rsidRDefault="003736F6" w:rsidP="00A951DC">
      <w:pPr>
        <w:tabs>
          <w:tab w:val="left" w:leader="dot" w:pos="4320"/>
          <w:tab w:val="right" w:leader="dot" w:pos="8280"/>
        </w:tabs>
        <w:rPr>
          <w:rFonts w:ascii="Times New Roman" w:hAnsi="Times New Roman" w:cs="Times New Roman"/>
          <w:sz w:val="24"/>
          <w:szCs w:val="24"/>
        </w:rPr>
      </w:pPr>
    </w:p>
    <w:tbl>
      <w:tblPr>
        <w:tblW w:w="4621" w:type="pct"/>
        <w:tblInd w:w="715" w:type="dxa"/>
        <w:tblCellMar>
          <w:left w:w="0" w:type="dxa"/>
          <w:right w:w="0" w:type="dxa"/>
        </w:tblCellMar>
        <w:tblLook w:val="0000" w:firstRow="0" w:lastRow="0" w:firstColumn="0" w:lastColumn="0" w:noHBand="0" w:noVBand="0"/>
      </w:tblPr>
      <w:tblGrid>
        <w:gridCol w:w="822"/>
        <w:gridCol w:w="5226"/>
        <w:gridCol w:w="2702"/>
      </w:tblGrid>
      <w:tr w:rsidR="00E607FD" w:rsidRPr="00391B4A" w14:paraId="6E1B7899" w14:textId="77777777" w:rsidTr="00692EF9">
        <w:tc>
          <w:tcPr>
            <w:tcW w:w="470" w:type="pct"/>
            <w:tcBorders>
              <w:top w:val="single" w:sz="4" w:space="0" w:color="auto"/>
              <w:left w:val="single" w:sz="4" w:space="0" w:color="auto"/>
              <w:bottom w:val="nil"/>
              <w:right w:val="nil"/>
            </w:tcBorders>
            <w:shd w:val="clear" w:color="auto" w:fill="FFFFFF"/>
          </w:tcPr>
          <w:p w14:paraId="0C651565" w14:textId="7B0B8E92" w:rsidR="00E607FD" w:rsidRPr="00E607FD" w:rsidRDefault="00E607FD" w:rsidP="00E607FD">
            <w:pPr>
              <w:tabs>
                <w:tab w:val="left" w:leader="dot" w:pos="4320"/>
                <w:tab w:val="right" w:leader="dot" w:pos="8280"/>
              </w:tabs>
              <w:jc w:val="center"/>
              <w:rPr>
                <w:rFonts w:ascii="Times New Roman" w:hAnsi="Times New Roman" w:cs="Times New Roman"/>
                <w:b/>
                <w:sz w:val="24"/>
                <w:szCs w:val="24"/>
              </w:rPr>
            </w:pPr>
            <w:r w:rsidRPr="00E607FD">
              <w:rPr>
                <w:rFonts w:ascii="Times New Roman" w:hAnsi="Times New Roman" w:cs="Times New Roman"/>
                <w:b/>
                <w:sz w:val="24"/>
                <w:szCs w:val="24"/>
              </w:rPr>
              <w:t>No.</w:t>
            </w:r>
          </w:p>
        </w:tc>
        <w:tc>
          <w:tcPr>
            <w:tcW w:w="2986" w:type="pct"/>
            <w:tcBorders>
              <w:top w:val="single" w:sz="4" w:space="0" w:color="auto"/>
              <w:left w:val="single" w:sz="4" w:space="0" w:color="auto"/>
              <w:bottom w:val="nil"/>
              <w:right w:val="nil"/>
            </w:tcBorders>
            <w:shd w:val="clear" w:color="auto" w:fill="FFFFFF"/>
          </w:tcPr>
          <w:p w14:paraId="5594EB0E" w14:textId="77777777" w:rsidR="00E607FD" w:rsidRDefault="00E607FD" w:rsidP="00E607FD">
            <w:pPr>
              <w:tabs>
                <w:tab w:val="left" w:leader="dot" w:pos="4320"/>
                <w:tab w:val="right" w:leader="dot" w:pos="8280"/>
              </w:tabs>
              <w:jc w:val="center"/>
              <w:rPr>
                <w:rFonts w:ascii="Times New Roman" w:hAnsi="Times New Roman" w:cs="Times New Roman"/>
                <w:b/>
                <w:sz w:val="24"/>
                <w:szCs w:val="24"/>
              </w:rPr>
            </w:pPr>
            <w:r w:rsidRPr="00E607FD">
              <w:rPr>
                <w:rFonts w:ascii="Times New Roman" w:hAnsi="Times New Roman" w:cs="Times New Roman"/>
                <w:b/>
                <w:sz w:val="24"/>
                <w:szCs w:val="24"/>
              </w:rPr>
              <w:t>Type of shares</w:t>
            </w:r>
          </w:p>
          <w:p w14:paraId="1CF26C3B" w14:textId="00E112A5" w:rsidR="00E607FD" w:rsidRPr="00E607FD" w:rsidRDefault="00E607FD" w:rsidP="00E607FD">
            <w:pPr>
              <w:tabs>
                <w:tab w:val="left" w:leader="dot" w:pos="4320"/>
                <w:tab w:val="right" w:leader="dot" w:pos="8280"/>
              </w:tabs>
              <w:jc w:val="center"/>
              <w:rPr>
                <w:rFonts w:ascii="Times New Roman" w:hAnsi="Times New Roman" w:cs="Times New Roman"/>
                <w:b/>
                <w:sz w:val="24"/>
                <w:szCs w:val="24"/>
              </w:rPr>
            </w:pPr>
          </w:p>
        </w:tc>
        <w:tc>
          <w:tcPr>
            <w:tcW w:w="1544" w:type="pct"/>
            <w:tcBorders>
              <w:top w:val="single" w:sz="4" w:space="0" w:color="auto"/>
              <w:left w:val="single" w:sz="4" w:space="0" w:color="auto"/>
              <w:bottom w:val="single" w:sz="4" w:space="0" w:color="auto"/>
              <w:right w:val="single" w:sz="4" w:space="0" w:color="auto"/>
            </w:tcBorders>
            <w:shd w:val="clear" w:color="auto" w:fill="FFFFFF"/>
          </w:tcPr>
          <w:p w14:paraId="1B2ED12D" w14:textId="6495CF59" w:rsidR="00E607FD" w:rsidRPr="00E607FD" w:rsidRDefault="00E607FD" w:rsidP="00E607FD">
            <w:pPr>
              <w:tabs>
                <w:tab w:val="left" w:leader="dot" w:pos="4320"/>
                <w:tab w:val="right" w:leader="dot" w:pos="8280"/>
              </w:tabs>
              <w:jc w:val="center"/>
              <w:rPr>
                <w:rFonts w:ascii="Times New Roman" w:hAnsi="Times New Roman" w:cs="Times New Roman"/>
                <w:b/>
                <w:sz w:val="24"/>
                <w:szCs w:val="24"/>
              </w:rPr>
            </w:pPr>
            <w:r w:rsidRPr="00E607FD">
              <w:rPr>
                <w:rFonts w:ascii="Times New Roman" w:hAnsi="Times New Roman" w:cs="Times New Roman"/>
                <w:b/>
                <w:sz w:val="24"/>
                <w:szCs w:val="24"/>
              </w:rPr>
              <w:t>Amount</w:t>
            </w:r>
          </w:p>
        </w:tc>
      </w:tr>
      <w:tr w:rsidR="006516D1" w:rsidRPr="00391B4A" w14:paraId="5861D8AD" w14:textId="77777777" w:rsidTr="00692EF9">
        <w:tc>
          <w:tcPr>
            <w:tcW w:w="470" w:type="pct"/>
            <w:tcBorders>
              <w:top w:val="single" w:sz="4" w:space="0" w:color="auto"/>
              <w:left w:val="single" w:sz="4" w:space="0" w:color="auto"/>
              <w:bottom w:val="nil"/>
              <w:right w:val="nil"/>
            </w:tcBorders>
            <w:shd w:val="clear" w:color="auto" w:fill="FFFFFF"/>
          </w:tcPr>
          <w:p w14:paraId="2EEE69D6" w14:textId="77777777"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1</w:t>
            </w:r>
          </w:p>
        </w:tc>
        <w:tc>
          <w:tcPr>
            <w:tcW w:w="2986" w:type="pct"/>
            <w:tcBorders>
              <w:top w:val="single" w:sz="4" w:space="0" w:color="auto"/>
              <w:left w:val="single" w:sz="4" w:space="0" w:color="auto"/>
              <w:bottom w:val="nil"/>
              <w:right w:val="nil"/>
            </w:tcBorders>
            <w:shd w:val="clear" w:color="auto" w:fill="FFFFFF"/>
            <w:vAlign w:val="center"/>
          </w:tcPr>
          <w:p w14:paraId="0EA9B58A" w14:textId="77777777" w:rsidR="006516D1" w:rsidRPr="00A40553" w:rsidRDefault="006516D1" w:rsidP="006516D1">
            <w:pPr>
              <w:tabs>
                <w:tab w:val="left" w:leader="dot" w:pos="4320"/>
                <w:tab w:val="right" w:leader="dot" w:pos="8280"/>
              </w:tabs>
              <w:spacing w:line="264" w:lineRule="auto"/>
              <w:ind w:left="131"/>
              <w:rPr>
                <w:rFonts w:ascii="Times New Roman" w:hAnsi="Times New Roman" w:cs="Times New Roman"/>
                <w:sz w:val="24"/>
                <w:szCs w:val="24"/>
              </w:rPr>
            </w:pPr>
            <w:r w:rsidRPr="00A40553">
              <w:rPr>
                <w:rFonts w:ascii="Times New Roman" w:hAnsi="Times New Roman" w:cs="Times New Roman"/>
                <w:sz w:val="24"/>
                <w:szCs w:val="24"/>
              </w:rPr>
              <w:t>Ordinary shares</w:t>
            </w:r>
          </w:p>
          <w:p w14:paraId="0B5F1215" w14:textId="134B9FB0" w:rsidR="006516D1" w:rsidRPr="00A40553" w:rsidRDefault="006516D1" w:rsidP="006516D1">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vAlign w:val="center"/>
          </w:tcPr>
          <w:p w14:paraId="59457337" w14:textId="186DA437"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516D1" w:rsidRPr="00391B4A" w14:paraId="7C9CB9E2" w14:textId="77777777" w:rsidTr="00E31DEF">
        <w:tc>
          <w:tcPr>
            <w:tcW w:w="470" w:type="pct"/>
            <w:tcBorders>
              <w:top w:val="single" w:sz="4" w:space="0" w:color="auto"/>
              <w:left w:val="single" w:sz="4" w:space="0" w:color="auto"/>
              <w:bottom w:val="nil"/>
              <w:right w:val="nil"/>
            </w:tcBorders>
            <w:shd w:val="clear" w:color="auto" w:fill="FFFFFF"/>
          </w:tcPr>
          <w:p w14:paraId="3CC23A91" w14:textId="77777777"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lastRenderedPageBreak/>
              <w:t>2</w:t>
            </w:r>
          </w:p>
        </w:tc>
        <w:tc>
          <w:tcPr>
            <w:tcW w:w="2986" w:type="pct"/>
            <w:tcBorders>
              <w:top w:val="single" w:sz="4" w:space="0" w:color="auto"/>
              <w:left w:val="single" w:sz="4" w:space="0" w:color="auto"/>
              <w:bottom w:val="nil"/>
              <w:right w:val="nil"/>
            </w:tcBorders>
            <w:shd w:val="clear" w:color="auto" w:fill="FFFFFF"/>
            <w:vAlign w:val="center"/>
          </w:tcPr>
          <w:p w14:paraId="1FA6380A" w14:textId="77777777" w:rsidR="006516D1" w:rsidRPr="00A40553" w:rsidRDefault="006516D1" w:rsidP="006516D1">
            <w:pPr>
              <w:tabs>
                <w:tab w:val="left" w:leader="dot" w:pos="4320"/>
                <w:tab w:val="right" w:leader="dot" w:pos="8280"/>
              </w:tabs>
              <w:spacing w:line="264" w:lineRule="auto"/>
              <w:ind w:left="131"/>
              <w:rPr>
                <w:rFonts w:ascii="Times New Roman" w:hAnsi="Times New Roman" w:cs="Times New Roman"/>
                <w:sz w:val="24"/>
                <w:szCs w:val="24"/>
              </w:rPr>
            </w:pPr>
            <w:r w:rsidRPr="00A40553">
              <w:rPr>
                <w:rFonts w:ascii="Times New Roman" w:hAnsi="Times New Roman" w:cs="Times New Roman"/>
                <w:sz w:val="24"/>
                <w:szCs w:val="24"/>
              </w:rPr>
              <w:t>Voting preference shares</w:t>
            </w:r>
          </w:p>
          <w:p w14:paraId="024D9EBA" w14:textId="5FA46089" w:rsidR="006516D1" w:rsidRPr="00A40553" w:rsidRDefault="006516D1" w:rsidP="006516D1">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tcPr>
          <w:p w14:paraId="76CEF512" w14:textId="6088CD76"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516D1" w:rsidRPr="00391B4A" w14:paraId="11A41337" w14:textId="77777777" w:rsidTr="00E31DEF">
        <w:tc>
          <w:tcPr>
            <w:tcW w:w="470" w:type="pct"/>
            <w:tcBorders>
              <w:top w:val="single" w:sz="4" w:space="0" w:color="auto"/>
              <w:left w:val="single" w:sz="4" w:space="0" w:color="auto"/>
              <w:bottom w:val="nil"/>
              <w:right w:val="nil"/>
            </w:tcBorders>
            <w:shd w:val="clear" w:color="auto" w:fill="FFFFFF"/>
          </w:tcPr>
          <w:p w14:paraId="23941E18" w14:textId="77777777"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3</w:t>
            </w:r>
          </w:p>
        </w:tc>
        <w:tc>
          <w:tcPr>
            <w:tcW w:w="2986" w:type="pct"/>
            <w:tcBorders>
              <w:top w:val="single" w:sz="4" w:space="0" w:color="auto"/>
              <w:left w:val="single" w:sz="4" w:space="0" w:color="auto"/>
              <w:bottom w:val="nil"/>
              <w:right w:val="nil"/>
            </w:tcBorders>
            <w:shd w:val="clear" w:color="auto" w:fill="FFFFFF"/>
            <w:vAlign w:val="center"/>
          </w:tcPr>
          <w:p w14:paraId="46C0A75B" w14:textId="77777777" w:rsidR="006516D1" w:rsidRPr="00A40553" w:rsidRDefault="006516D1" w:rsidP="006516D1">
            <w:pPr>
              <w:tabs>
                <w:tab w:val="left" w:leader="dot" w:pos="4320"/>
                <w:tab w:val="right" w:leader="dot" w:pos="8280"/>
              </w:tabs>
              <w:spacing w:line="264" w:lineRule="auto"/>
              <w:ind w:left="131"/>
              <w:rPr>
                <w:rFonts w:ascii="Times New Roman" w:hAnsi="Times New Roman" w:cs="Times New Roman"/>
                <w:sz w:val="24"/>
                <w:szCs w:val="24"/>
              </w:rPr>
            </w:pPr>
            <w:r w:rsidRPr="00A40553">
              <w:rPr>
                <w:rFonts w:ascii="Times New Roman" w:hAnsi="Times New Roman" w:cs="Times New Roman"/>
                <w:sz w:val="24"/>
                <w:szCs w:val="24"/>
              </w:rPr>
              <w:t>Shares preferred dividend</w:t>
            </w:r>
          </w:p>
          <w:p w14:paraId="04535677" w14:textId="7D187529" w:rsidR="006516D1" w:rsidRPr="00A40553" w:rsidRDefault="006516D1" w:rsidP="006516D1">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tcPr>
          <w:p w14:paraId="0C28BB3F" w14:textId="2F94B363"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516D1" w:rsidRPr="00391B4A" w14:paraId="4FF0D9E3" w14:textId="77777777" w:rsidTr="00E31DEF">
        <w:tc>
          <w:tcPr>
            <w:tcW w:w="470" w:type="pct"/>
            <w:tcBorders>
              <w:top w:val="single" w:sz="4" w:space="0" w:color="auto"/>
              <w:left w:val="single" w:sz="4" w:space="0" w:color="auto"/>
              <w:bottom w:val="nil"/>
              <w:right w:val="nil"/>
            </w:tcBorders>
            <w:shd w:val="clear" w:color="auto" w:fill="FFFFFF"/>
          </w:tcPr>
          <w:p w14:paraId="5E81E8B7" w14:textId="77777777"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4</w:t>
            </w:r>
          </w:p>
        </w:tc>
        <w:tc>
          <w:tcPr>
            <w:tcW w:w="2986" w:type="pct"/>
            <w:tcBorders>
              <w:top w:val="single" w:sz="4" w:space="0" w:color="auto"/>
              <w:left w:val="single" w:sz="4" w:space="0" w:color="auto"/>
              <w:bottom w:val="nil"/>
              <w:right w:val="nil"/>
            </w:tcBorders>
            <w:shd w:val="clear" w:color="auto" w:fill="FFFFFF"/>
            <w:vAlign w:val="center"/>
          </w:tcPr>
          <w:p w14:paraId="67E13216" w14:textId="77777777" w:rsidR="006516D1" w:rsidRPr="00A40553" w:rsidRDefault="006516D1" w:rsidP="006516D1">
            <w:pPr>
              <w:tabs>
                <w:tab w:val="left" w:leader="dot" w:pos="4320"/>
                <w:tab w:val="right" w:leader="dot" w:pos="8280"/>
              </w:tabs>
              <w:spacing w:line="264" w:lineRule="auto"/>
              <w:ind w:left="131"/>
              <w:rPr>
                <w:rFonts w:ascii="Times New Roman" w:hAnsi="Times New Roman" w:cs="Times New Roman"/>
                <w:sz w:val="24"/>
                <w:szCs w:val="24"/>
              </w:rPr>
            </w:pPr>
            <w:r w:rsidRPr="00A40553">
              <w:rPr>
                <w:rFonts w:ascii="Times New Roman" w:hAnsi="Times New Roman" w:cs="Times New Roman"/>
                <w:sz w:val="24"/>
                <w:szCs w:val="24"/>
              </w:rPr>
              <w:t>Redeemable preferred shares</w:t>
            </w:r>
          </w:p>
          <w:p w14:paraId="38C9961D" w14:textId="59124A85" w:rsidR="006516D1" w:rsidRPr="00A40553" w:rsidRDefault="006516D1" w:rsidP="006516D1">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tcPr>
          <w:p w14:paraId="2890A403" w14:textId="76B296BB"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516D1" w:rsidRPr="00391B4A" w14:paraId="442C9E51" w14:textId="77777777" w:rsidTr="00E31DEF">
        <w:tc>
          <w:tcPr>
            <w:tcW w:w="470" w:type="pct"/>
            <w:tcBorders>
              <w:top w:val="single" w:sz="4" w:space="0" w:color="auto"/>
              <w:left w:val="single" w:sz="4" w:space="0" w:color="auto"/>
              <w:bottom w:val="nil"/>
              <w:right w:val="nil"/>
            </w:tcBorders>
            <w:shd w:val="clear" w:color="auto" w:fill="FFFFFF"/>
          </w:tcPr>
          <w:p w14:paraId="65E3A84A" w14:textId="77777777"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5</w:t>
            </w:r>
          </w:p>
        </w:tc>
        <w:tc>
          <w:tcPr>
            <w:tcW w:w="2986" w:type="pct"/>
            <w:tcBorders>
              <w:top w:val="single" w:sz="4" w:space="0" w:color="auto"/>
              <w:left w:val="single" w:sz="4" w:space="0" w:color="auto"/>
              <w:bottom w:val="nil"/>
              <w:right w:val="nil"/>
            </w:tcBorders>
            <w:shd w:val="clear" w:color="auto" w:fill="FFFFFF"/>
            <w:vAlign w:val="center"/>
          </w:tcPr>
          <w:p w14:paraId="454B62A3" w14:textId="77777777" w:rsidR="006516D1" w:rsidRPr="00A40553" w:rsidRDefault="006516D1" w:rsidP="006516D1">
            <w:pPr>
              <w:tabs>
                <w:tab w:val="left" w:leader="dot" w:pos="4320"/>
                <w:tab w:val="right" w:leader="dot" w:pos="8280"/>
              </w:tabs>
              <w:spacing w:line="264" w:lineRule="auto"/>
              <w:ind w:left="131"/>
              <w:rPr>
                <w:rFonts w:ascii="Times New Roman" w:hAnsi="Times New Roman" w:cs="Times New Roman"/>
                <w:sz w:val="24"/>
                <w:szCs w:val="24"/>
              </w:rPr>
            </w:pPr>
            <w:r w:rsidRPr="00A40553">
              <w:rPr>
                <w:rFonts w:ascii="Times New Roman" w:hAnsi="Times New Roman" w:cs="Times New Roman"/>
                <w:sz w:val="24"/>
                <w:szCs w:val="24"/>
              </w:rPr>
              <w:t>Other preferred shares</w:t>
            </w:r>
          </w:p>
          <w:p w14:paraId="69BBFC04" w14:textId="7E0D7FA2" w:rsidR="006516D1" w:rsidRPr="00A40553" w:rsidRDefault="006516D1" w:rsidP="006516D1">
            <w:pPr>
              <w:tabs>
                <w:tab w:val="right" w:leader="dot" w:pos="8280"/>
              </w:tabs>
              <w:ind w:left="30" w:right="169"/>
              <w:rPr>
                <w:rFonts w:ascii="Times New Roman" w:hAnsi="Times New Roman" w:cs="Times New Roman"/>
                <w:sz w:val="24"/>
                <w:szCs w:val="24"/>
              </w:rPr>
            </w:pPr>
          </w:p>
        </w:tc>
        <w:tc>
          <w:tcPr>
            <w:tcW w:w="1544" w:type="pct"/>
            <w:tcBorders>
              <w:top w:val="single" w:sz="4" w:space="0" w:color="auto"/>
              <w:left w:val="single" w:sz="4" w:space="0" w:color="auto"/>
              <w:bottom w:val="nil"/>
              <w:right w:val="single" w:sz="4" w:space="0" w:color="auto"/>
            </w:tcBorders>
            <w:shd w:val="clear" w:color="auto" w:fill="FFFFFF"/>
          </w:tcPr>
          <w:p w14:paraId="6BC01D30" w14:textId="3C4D85DC" w:rsidR="006516D1" w:rsidRPr="00391B4A" w:rsidRDefault="006516D1" w:rsidP="006516D1">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sz w:val="24"/>
                <w:szCs w:val="24"/>
              </w:rPr>
              <w:t>0</w:t>
            </w:r>
          </w:p>
        </w:tc>
      </w:tr>
      <w:tr w:rsidR="006A0B54" w:rsidRPr="00391B4A" w14:paraId="31A0FE0D" w14:textId="77777777" w:rsidTr="00E607FD">
        <w:tc>
          <w:tcPr>
            <w:tcW w:w="3456" w:type="pct"/>
            <w:gridSpan w:val="2"/>
            <w:tcBorders>
              <w:top w:val="single" w:sz="4" w:space="0" w:color="auto"/>
              <w:left w:val="single" w:sz="4" w:space="0" w:color="auto"/>
              <w:bottom w:val="single" w:sz="4" w:space="0" w:color="auto"/>
              <w:right w:val="nil"/>
            </w:tcBorders>
            <w:shd w:val="clear" w:color="auto" w:fill="FFFFFF"/>
          </w:tcPr>
          <w:p w14:paraId="7C69E151" w14:textId="7DD8713B" w:rsidR="00F7646C" w:rsidRPr="00391B4A" w:rsidRDefault="00A40553" w:rsidP="00A951DC">
            <w:pPr>
              <w:tabs>
                <w:tab w:val="left" w:leader="dot" w:pos="4320"/>
                <w:tab w:val="right" w:leader="dot" w:pos="8280"/>
              </w:tabs>
              <w:jc w:val="center"/>
              <w:rPr>
                <w:rFonts w:ascii="Times New Roman" w:hAnsi="Times New Roman" w:cs="Times New Roman"/>
                <w:b/>
                <w:sz w:val="24"/>
                <w:szCs w:val="24"/>
              </w:rPr>
            </w:pPr>
            <w:r>
              <w:rPr>
                <w:rFonts w:ascii="Times New Roman" w:hAnsi="Times New Roman" w:cs="Times New Roman"/>
                <w:b/>
                <w:sz w:val="24"/>
                <w:szCs w:val="24"/>
              </w:rPr>
              <w:t>Total</w:t>
            </w:r>
          </w:p>
          <w:p w14:paraId="7EC26835" w14:textId="2E292B2B" w:rsidR="009172D5" w:rsidRPr="00391B4A" w:rsidRDefault="009172D5" w:rsidP="00A951DC">
            <w:pPr>
              <w:tabs>
                <w:tab w:val="left" w:leader="dot" w:pos="4320"/>
                <w:tab w:val="right" w:leader="dot" w:pos="8280"/>
              </w:tabs>
              <w:jc w:val="center"/>
              <w:rPr>
                <w:rFonts w:ascii="Times New Roman" w:hAnsi="Times New Roman" w:cs="Times New Roman"/>
                <w:b/>
                <w:sz w:val="24"/>
                <w:szCs w:val="24"/>
              </w:rPr>
            </w:pPr>
          </w:p>
        </w:tc>
        <w:tc>
          <w:tcPr>
            <w:tcW w:w="1544" w:type="pct"/>
            <w:tcBorders>
              <w:top w:val="single" w:sz="4" w:space="0" w:color="auto"/>
              <w:left w:val="single" w:sz="4" w:space="0" w:color="auto"/>
              <w:bottom w:val="single" w:sz="4" w:space="0" w:color="auto"/>
              <w:right w:val="single" w:sz="4" w:space="0" w:color="auto"/>
            </w:tcBorders>
            <w:shd w:val="clear" w:color="auto" w:fill="FFFFFF"/>
            <w:vAlign w:val="center"/>
          </w:tcPr>
          <w:p w14:paraId="0324B0D8" w14:textId="09B80A88" w:rsidR="006A0B54" w:rsidRPr="00391B4A" w:rsidRDefault="001B23A8" w:rsidP="00A951DC">
            <w:pPr>
              <w:tabs>
                <w:tab w:val="left" w:leader="dot" w:pos="4320"/>
                <w:tab w:val="right" w:leader="dot" w:pos="8280"/>
              </w:tabs>
              <w:jc w:val="center"/>
              <w:rPr>
                <w:rFonts w:ascii="Times New Roman" w:hAnsi="Times New Roman" w:cs="Times New Roman"/>
                <w:sz w:val="24"/>
                <w:szCs w:val="24"/>
              </w:rPr>
            </w:pPr>
            <w:r w:rsidRPr="00391B4A">
              <w:rPr>
                <w:rFonts w:ascii="Times New Roman" w:hAnsi="Times New Roman" w:cs="Times New Roman"/>
                <w:b/>
                <w:sz w:val="24"/>
                <w:szCs w:val="24"/>
              </w:rPr>
              <w:t>0</w:t>
            </w:r>
          </w:p>
        </w:tc>
      </w:tr>
    </w:tbl>
    <w:p w14:paraId="083EF951" w14:textId="77777777" w:rsidR="003C79BD" w:rsidRPr="00391B4A" w:rsidRDefault="003C79BD" w:rsidP="00A951DC">
      <w:pPr>
        <w:rPr>
          <w:rFonts w:ascii="Times New Roman" w:hAnsi="Times New Roman" w:cs="Times New Roman"/>
          <w:b/>
          <w:sz w:val="24"/>
          <w:szCs w:val="24"/>
        </w:rPr>
      </w:pPr>
    </w:p>
    <w:p w14:paraId="39B2F70E" w14:textId="57DB5BED" w:rsidR="006070D2" w:rsidRPr="001E14B2" w:rsidRDefault="008A4F14" w:rsidP="001E14B2">
      <w:pPr>
        <w:pStyle w:val="ListParagraph"/>
        <w:numPr>
          <w:ilvl w:val="0"/>
          <w:numId w:val="16"/>
        </w:numPr>
        <w:ind w:hanging="720"/>
        <w:jc w:val="both"/>
        <w:rPr>
          <w:rFonts w:ascii="Times New Roman" w:hAnsi="Times New Roman" w:cs="Times New Roman"/>
          <w:b/>
          <w:sz w:val="24"/>
          <w:szCs w:val="24"/>
        </w:rPr>
      </w:pPr>
      <w:r w:rsidRPr="001E14B2">
        <w:rPr>
          <w:rFonts w:ascii="Times New Roman" w:hAnsi="Times New Roman" w:cs="Times New Roman"/>
          <w:b/>
          <w:bCs/>
          <w:sz w:val="24"/>
          <w:szCs w:val="24"/>
          <w:lang w:eastAsia="zh-CN"/>
        </w:rPr>
        <w:t xml:space="preserve">Founding shareholders </w:t>
      </w:r>
      <w:r w:rsidRPr="001E14B2">
        <w:rPr>
          <w:rFonts w:ascii="Times New Roman" w:hAnsi="Times New Roman" w:cs="Times New Roman"/>
          <w:i/>
          <w:iCs/>
          <w:sz w:val="24"/>
          <w:szCs w:val="24"/>
          <w:lang w:eastAsia="zh-CN"/>
        </w:rPr>
        <w:t xml:space="preserve">(declaration in Appendix I-7 enclosed with Circular No. 01/2021/TT-BKHDT): </w:t>
      </w:r>
      <w:r w:rsidRPr="001E14B2">
        <w:rPr>
          <w:rFonts w:ascii="Times New Roman" w:hAnsi="Times New Roman" w:cs="Times New Roman"/>
          <w:sz w:val="24"/>
          <w:szCs w:val="24"/>
          <w:lang w:eastAsia="zh-CN"/>
        </w:rPr>
        <w:t>Attached</w:t>
      </w:r>
      <w:r w:rsidR="00D07EE5" w:rsidRPr="00D07EE5">
        <w:t xml:space="preserve"> </w:t>
      </w:r>
      <w:ins w:id="5" w:author="Drew Intern 13" w:date="2025-01-05T17:20:00Z">
        <w:r w:rsidR="0079583B" w:rsidRPr="0079583B">
          <w:rPr>
            <w:rFonts w:ascii="Times New Roman" w:hAnsi="Times New Roman" w:cs="Times New Roman"/>
            <w:sz w:val="24"/>
            <w:szCs w:val="24"/>
          </w:rPr>
          <w:t>Appendix I-7</w:t>
        </w:r>
      </w:ins>
      <w:del w:id="6" w:author="Drew Intern 13" w:date="2025-01-05T17:20:00Z">
        <w:r w:rsidR="00074794" w:rsidDel="0079583B">
          <w:rPr>
            <w:rFonts w:ascii="Times New Roman" w:hAnsi="Times New Roman" w:cs="Times New Roman"/>
            <w:sz w:val="24"/>
            <w:szCs w:val="24"/>
          </w:rPr>
          <w:delText>(if any)</w:delText>
        </w:r>
      </w:del>
      <w:r w:rsidR="00D07EE5" w:rsidRPr="001E14B2">
        <w:rPr>
          <w:rFonts w:ascii="Times New Roman" w:hAnsi="Times New Roman" w:cs="Times New Roman"/>
          <w:sz w:val="24"/>
          <w:szCs w:val="24"/>
        </w:rPr>
        <w:t>.</w:t>
      </w:r>
      <w:r w:rsidR="00FA417E" w:rsidRPr="001E14B2">
        <w:rPr>
          <w:rFonts w:ascii="Times New Roman" w:hAnsi="Times New Roman" w:cs="Times New Roman"/>
          <w:sz w:val="24"/>
          <w:szCs w:val="24"/>
        </w:rPr>
        <w:t xml:space="preserve"> </w:t>
      </w:r>
    </w:p>
    <w:p w14:paraId="4012A856" w14:textId="77777777" w:rsidR="000B6A3A" w:rsidRPr="00391B4A" w:rsidRDefault="000B6A3A" w:rsidP="00A951DC">
      <w:pPr>
        <w:jc w:val="both"/>
        <w:rPr>
          <w:rFonts w:ascii="Times New Roman" w:hAnsi="Times New Roman" w:cs="Times New Roman"/>
          <w:sz w:val="24"/>
          <w:szCs w:val="24"/>
        </w:rPr>
      </w:pPr>
    </w:p>
    <w:p w14:paraId="1E0EE19D" w14:textId="7892F95A" w:rsidR="003148BD" w:rsidRPr="00391B4A" w:rsidRDefault="00567D52" w:rsidP="00A951DC">
      <w:pPr>
        <w:pStyle w:val="ListParagraph"/>
        <w:tabs>
          <w:tab w:val="left" w:leader="dot" w:pos="8789"/>
        </w:tabs>
        <w:suppressAutoHyphens/>
        <w:jc w:val="both"/>
        <w:rPr>
          <w:rFonts w:ascii="Times New Roman" w:hAnsi="Times New Roman" w:cs="Times New Roman"/>
          <w:sz w:val="24"/>
          <w:szCs w:val="24"/>
          <w:lang w:eastAsia="zh-CN"/>
        </w:rPr>
      </w:pPr>
      <w:bookmarkStart w:id="7" w:name="_Hlk69746147"/>
      <w:r w:rsidRPr="00567D52">
        <w:rPr>
          <w:rFonts w:ascii="Times New Roman" w:eastAsia="Calibri" w:hAnsi="Times New Roman" w:cs="Times New Roman"/>
          <w:iCs/>
          <w:sz w:val="24"/>
          <w:szCs w:val="24"/>
        </w:rPr>
        <w:t>Information about the legal representative/authorized representative of the founding shareholder who is an organization</w:t>
      </w:r>
      <w:r w:rsidRPr="00567D52">
        <w:rPr>
          <w:rFonts w:ascii="Times New Roman" w:eastAsia="Calibri" w:hAnsi="Times New Roman" w:cs="Times New Roman"/>
          <w:i/>
          <w:sz w:val="24"/>
          <w:szCs w:val="24"/>
        </w:rPr>
        <w:t xml:space="preserve"> (declaration in Appendix I-10 enclosed with the Circular No. 01/2021/TT-BKHDT): </w:t>
      </w:r>
      <w:r w:rsidRPr="00567D52">
        <w:rPr>
          <w:rFonts w:ascii="Times New Roman" w:eastAsia="Calibri" w:hAnsi="Times New Roman" w:cs="Times New Roman"/>
          <w:iCs/>
          <w:sz w:val="24"/>
          <w:szCs w:val="24"/>
        </w:rPr>
        <w:t xml:space="preserve">Attached </w:t>
      </w:r>
      <w:commentRangeStart w:id="8"/>
      <w:ins w:id="9" w:author="Drew Intern 13" w:date="2025-01-05T17:21:00Z">
        <w:r w:rsidR="00F71CCD" w:rsidRPr="00F71CCD">
          <w:rPr>
            <w:rFonts w:ascii="Times New Roman" w:hAnsi="Times New Roman" w:cs="Times New Roman"/>
            <w:iCs/>
            <w:sz w:val="24"/>
            <w:szCs w:val="24"/>
            <w:lang w:eastAsia="zh-CN"/>
          </w:rPr>
          <w:t xml:space="preserve">Appendix </w:t>
        </w:r>
        <w:r w:rsidR="00F71CCD" w:rsidRPr="00F71CCD">
          <w:rPr>
            <w:rFonts w:ascii="Times New Roman" w:hAnsi="Times New Roman" w:cs="Times New Roman"/>
            <w:sz w:val="24"/>
            <w:szCs w:val="24"/>
            <w:lang w:eastAsia="zh-CN"/>
          </w:rPr>
          <w:t>I-10</w:t>
        </w:r>
      </w:ins>
      <w:del w:id="10" w:author="Drew Intern 13" w:date="2025-01-05T17:21:00Z">
        <w:r w:rsidR="00F71CCD" w:rsidDel="00F71CCD">
          <w:rPr>
            <w:rFonts w:ascii="Times New Roman" w:hAnsi="Times New Roman" w:cs="Times New Roman"/>
            <w:sz w:val="24"/>
            <w:szCs w:val="24"/>
            <w:lang w:eastAsia="zh-CN"/>
          </w:rPr>
          <w:delText>(if any)</w:delText>
        </w:r>
      </w:del>
      <w:r w:rsidR="003148BD" w:rsidRPr="00391B4A">
        <w:rPr>
          <w:rFonts w:ascii="Times New Roman" w:hAnsi="Times New Roman" w:cs="Times New Roman"/>
          <w:sz w:val="24"/>
          <w:szCs w:val="24"/>
          <w:lang w:eastAsia="zh-CN"/>
        </w:rPr>
        <w:t>.</w:t>
      </w:r>
      <w:commentRangeEnd w:id="8"/>
      <w:r w:rsidR="00A43D06">
        <w:rPr>
          <w:rStyle w:val="CommentReference"/>
        </w:rPr>
        <w:commentReference w:id="8"/>
      </w:r>
    </w:p>
    <w:bookmarkEnd w:id="7"/>
    <w:p w14:paraId="623F8314" w14:textId="77777777" w:rsidR="00FB2155" w:rsidRPr="00391B4A" w:rsidRDefault="00FB2155" w:rsidP="00A951DC">
      <w:pPr>
        <w:pStyle w:val="ListParagraph"/>
        <w:tabs>
          <w:tab w:val="left" w:leader="dot" w:pos="8789"/>
        </w:tabs>
        <w:suppressAutoHyphens/>
        <w:jc w:val="both"/>
        <w:rPr>
          <w:rFonts w:ascii="Times New Roman" w:hAnsi="Times New Roman" w:cs="Times New Roman"/>
          <w:sz w:val="24"/>
          <w:szCs w:val="24"/>
        </w:rPr>
      </w:pPr>
    </w:p>
    <w:p w14:paraId="0FEBAD11" w14:textId="09A8A864" w:rsidR="00402358" w:rsidRPr="0099692A" w:rsidRDefault="00D82BF5" w:rsidP="00572814">
      <w:pPr>
        <w:pStyle w:val="ListParagraph"/>
        <w:numPr>
          <w:ilvl w:val="0"/>
          <w:numId w:val="16"/>
        </w:numPr>
        <w:ind w:hanging="720"/>
        <w:jc w:val="both"/>
        <w:rPr>
          <w:rFonts w:ascii="Times New Roman" w:hAnsi="Times New Roman" w:cs="Times New Roman"/>
          <w:sz w:val="24"/>
          <w:szCs w:val="24"/>
        </w:rPr>
      </w:pPr>
      <w:r w:rsidRPr="0099692A">
        <w:rPr>
          <w:rFonts w:ascii="Times New Roman" w:hAnsi="Times New Roman" w:cs="Times New Roman"/>
          <w:b/>
          <w:bCs/>
          <w:sz w:val="24"/>
          <w:szCs w:val="24"/>
          <w:lang w:eastAsia="zh-CN"/>
        </w:rPr>
        <w:t>Shareholder(s) being foreign investor(s)</w:t>
      </w:r>
      <w:r w:rsidRPr="0099692A">
        <w:rPr>
          <w:rFonts w:ascii="Times New Roman" w:hAnsi="Times New Roman" w:cs="Times New Roman"/>
          <w:i/>
          <w:iCs/>
          <w:sz w:val="24"/>
          <w:szCs w:val="24"/>
        </w:rPr>
        <w:t xml:space="preserve"> (declaration in </w:t>
      </w:r>
      <w:r w:rsidR="000F1D0E" w:rsidRPr="0099692A">
        <w:rPr>
          <w:rFonts w:ascii="Times New Roman" w:hAnsi="Times New Roman" w:cs="Times New Roman"/>
          <w:i/>
          <w:iCs/>
          <w:sz w:val="24"/>
          <w:szCs w:val="24"/>
        </w:rPr>
        <w:t>Appendix I-8 enclosed with Circular No. 01/2021/TT-BKHDT)</w:t>
      </w:r>
      <w:r w:rsidR="000F1D0E" w:rsidRPr="0099692A">
        <w:rPr>
          <w:rFonts w:ascii="Times New Roman" w:hAnsi="Times New Roman" w:cs="Times New Roman"/>
          <w:sz w:val="24"/>
          <w:szCs w:val="24"/>
        </w:rPr>
        <w:t xml:space="preserve">. Attached </w:t>
      </w:r>
      <w:commentRangeStart w:id="11"/>
      <w:ins w:id="12" w:author="Drew Intern 13" w:date="2025-01-05T17:21:00Z">
        <w:r w:rsidR="00475A3A" w:rsidRPr="00475A3A">
          <w:rPr>
            <w:rFonts w:ascii="Times New Roman" w:hAnsi="Times New Roman" w:cs="Times New Roman"/>
            <w:sz w:val="24"/>
            <w:szCs w:val="24"/>
          </w:rPr>
          <w:t>Appendix I-8</w:t>
        </w:r>
      </w:ins>
      <w:del w:id="13" w:author="Drew Intern 13" w:date="2025-01-05T17:21:00Z">
        <w:r w:rsidR="000F1D0E" w:rsidRPr="0099692A" w:rsidDel="00475A3A">
          <w:rPr>
            <w:rFonts w:ascii="Times New Roman" w:hAnsi="Times New Roman" w:cs="Times New Roman"/>
            <w:sz w:val="24"/>
            <w:szCs w:val="24"/>
          </w:rPr>
          <w:delText>(if any)</w:delText>
        </w:r>
      </w:del>
      <w:r w:rsidR="00D26A92" w:rsidRPr="0099692A">
        <w:rPr>
          <w:rFonts w:ascii="Times New Roman" w:hAnsi="Times New Roman" w:cs="Times New Roman"/>
          <w:sz w:val="24"/>
          <w:szCs w:val="24"/>
        </w:rPr>
        <w:t>.</w:t>
      </w:r>
      <w:commentRangeEnd w:id="11"/>
      <w:r w:rsidR="000265DF">
        <w:rPr>
          <w:rStyle w:val="CommentReference"/>
        </w:rPr>
        <w:commentReference w:id="11"/>
      </w:r>
    </w:p>
    <w:p w14:paraId="34CA1E8C" w14:textId="66FC77CC" w:rsidR="00135076" w:rsidRPr="00391B4A" w:rsidRDefault="006070D2" w:rsidP="00A951DC">
      <w:pPr>
        <w:ind w:left="720" w:hanging="720"/>
        <w:jc w:val="both"/>
        <w:rPr>
          <w:rFonts w:ascii="Times New Roman" w:hAnsi="Times New Roman" w:cs="Times New Roman"/>
          <w:sz w:val="24"/>
          <w:szCs w:val="24"/>
        </w:rPr>
      </w:pPr>
      <w:r w:rsidRPr="00391B4A" w:rsidDel="006070D2">
        <w:rPr>
          <w:rFonts w:ascii="Times New Roman" w:hAnsi="Times New Roman" w:cs="Times New Roman"/>
          <w:i/>
          <w:sz w:val="24"/>
          <w:szCs w:val="24"/>
        </w:rPr>
        <w:t xml:space="preserve"> </w:t>
      </w:r>
    </w:p>
    <w:p w14:paraId="2F8DE5D4" w14:textId="03B1525D" w:rsidR="008E5068" w:rsidRPr="00391B4A" w:rsidRDefault="00ED2FBF" w:rsidP="00A951DC">
      <w:pPr>
        <w:pStyle w:val="ListParagraph"/>
        <w:numPr>
          <w:ilvl w:val="0"/>
          <w:numId w:val="8"/>
        </w:numPr>
        <w:ind w:left="709" w:hanging="709"/>
        <w:jc w:val="both"/>
        <w:rPr>
          <w:rFonts w:ascii="Times New Roman" w:hAnsi="Times New Roman" w:cs="Times New Roman"/>
          <w:sz w:val="24"/>
          <w:szCs w:val="24"/>
        </w:rPr>
      </w:pPr>
      <w:r w:rsidRPr="00ED2FBF">
        <w:rPr>
          <w:rFonts w:ascii="Times New Roman" w:hAnsi="Times New Roman" w:cs="Times New Roman"/>
          <w:sz w:val="24"/>
          <w:szCs w:val="24"/>
          <w:lang w:eastAsia="zh-CN"/>
        </w:rPr>
        <w:t xml:space="preserve">Information about the legal representative/authorized representative of the founding shareholder who is an organization </w:t>
      </w:r>
      <w:r w:rsidRPr="00ED2FBF">
        <w:rPr>
          <w:rFonts w:ascii="Times New Roman" w:hAnsi="Times New Roman" w:cs="Times New Roman"/>
          <w:i/>
          <w:iCs/>
          <w:sz w:val="24"/>
          <w:szCs w:val="24"/>
          <w:lang w:eastAsia="zh-CN"/>
        </w:rPr>
        <w:t>(declaration in Appendix I-10 enclosed with the Circular No. 01/2021/TT-BKHDT)</w:t>
      </w:r>
      <w:r w:rsidRPr="00ED2FBF">
        <w:rPr>
          <w:rFonts w:ascii="Times New Roman" w:hAnsi="Times New Roman" w:cs="Times New Roman"/>
          <w:sz w:val="24"/>
          <w:szCs w:val="24"/>
          <w:lang w:eastAsia="zh-CN"/>
        </w:rPr>
        <w:t xml:space="preserve">: Attached </w:t>
      </w:r>
      <w:commentRangeStart w:id="14"/>
      <w:ins w:id="15" w:author="Drew Intern 13" w:date="2025-01-05T17:22:00Z">
        <w:r w:rsidR="003B4B0D" w:rsidRPr="003B4B0D">
          <w:rPr>
            <w:rFonts w:ascii="Times New Roman" w:hAnsi="Times New Roman" w:cs="Times New Roman"/>
            <w:iCs/>
            <w:sz w:val="24"/>
            <w:szCs w:val="24"/>
            <w:lang w:eastAsia="zh-CN"/>
          </w:rPr>
          <w:t xml:space="preserve">Appendix </w:t>
        </w:r>
        <w:r w:rsidR="003B4B0D" w:rsidRPr="003B4B0D">
          <w:rPr>
            <w:rFonts w:ascii="Times New Roman" w:hAnsi="Times New Roman" w:cs="Times New Roman"/>
            <w:sz w:val="24"/>
            <w:szCs w:val="24"/>
            <w:lang w:eastAsia="zh-CN"/>
          </w:rPr>
          <w:t>I-10</w:t>
        </w:r>
      </w:ins>
      <w:del w:id="16" w:author="Drew Intern 13" w:date="2025-01-05T17:22:00Z">
        <w:r w:rsidRPr="00E128B1" w:rsidDel="003B4B0D">
          <w:rPr>
            <w:rFonts w:ascii="Times New Roman" w:hAnsi="Times New Roman" w:cs="Times New Roman"/>
            <w:sz w:val="24"/>
            <w:szCs w:val="24"/>
            <w:lang w:eastAsia="zh-CN"/>
          </w:rPr>
          <w:delText>(if any)</w:delText>
        </w:r>
      </w:del>
      <w:r w:rsidR="008E5068" w:rsidRPr="00391B4A">
        <w:rPr>
          <w:rFonts w:ascii="Times New Roman" w:eastAsia="Arial Unicode MS" w:hAnsi="Times New Roman" w:cs="Times New Roman"/>
          <w:color w:val="000000"/>
          <w:sz w:val="24"/>
          <w:szCs w:val="24"/>
          <w:lang w:val="vi-VN" w:eastAsia="vi-VN"/>
        </w:rPr>
        <w:t>.</w:t>
      </w:r>
      <w:r w:rsidR="00FB2155" w:rsidRPr="00391B4A">
        <w:rPr>
          <w:rFonts w:ascii="Times New Roman" w:hAnsi="Times New Roman" w:cs="Times New Roman"/>
          <w:sz w:val="24"/>
          <w:szCs w:val="24"/>
        </w:rPr>
        <w:t xml:space="preserve"> </w:t>
      </w:r>
      <w:commentRangeEnd w:id="14"/>
      <w:r w:rsidR="003C7997">
        <w:rPr>
          <w:rStyle w:val="CommentReference"/>
        </w:rPr>
        <w:commentReference w:id="14"/>
      </w:r>
    </w:p>
    <w:p w14:paraId="0DF78EBC" w14:textId="77777777" w:rsidR="008E5068" w:rsidRPr="00391B4A" w:rsidRDefault="008E5068" w:rsidP="00A951DC">
      <w:pPr>
        <w:pStyle w:val="ListParagraph"/>
        <w:ind w:left="709"/>
        <w:jc w:val="both"/>
        <w:rPr>
          <w:rFonts w:ascii="Times New Roman" w:hAnsi="Times New Roman" w:cs="Times New Roman"/>
          <w:sz w:val="24"/>
          <w:szCs w:val="24"/>
        </w:rPr>
      </w:pPr>
    </w:p>
    <w:p w14:paraId="41246202" w14:textId="0C11C2A6" w:rsidR="008E5068" w:rsidRPr="00391B4A" w:rsidRDefault="0034737D" w:rsidP="00A951DC">
      <w:pPr>
        <w:pStyle w:val="ListParagraph"/>
        <w:numPr>
          <w:ilvl w:val="0"/>
          <w:numId w:val="8"/>
        </w:numPr>
        <w:ind w:left="709" w:hanging="709"/>
        <w:jc w:val="both"/>
        <w:rPr>
          <w:rFonts w:ascii="Times New Roman" w:hAnsi="Times New Roman" w:cs="Times New Roman"/>
          <w:sz w:val="24"/>
          <w:szCs w:val="24"/>
        </w:rPr>
      </w:pPr>
      <w:r w:rsidRPr="0034737D">
        <w:rPr>
          <w:rFonts w:ascii="Times New Roman" w:eastAsia="Calibri" w:hAnsi="Times New Roman" w:cs="Times New Roman"/>
          <w:sz w:val="24"/>
          <w:szCs w:val="24"/>
        </w:rPr>
        <w:t>Information about the Investment Registration Certificate (</w:t>
      </w:r>
      <w:r w:rsidRPr="0034737D">
        <w:rPr>
          <w:rFonts w:ascii="Times New Roman" w:eastAsia="Calibri" w:hAnsi="Times New Roman" w:cs="Times New Roman"/>
          <w:i/>
          <w:sz w:val="24"/>
          <w:szCs w:val="24"/>
        </w:rPr>
        <w:t>only declare if the founding shareholder(s) is/are the investor(s) issued Investment Registration Certificate in accordance with Law on Investment)</w:t>
      </w:r>
      <w:r w:rsidR="003148BD" w:rsidRPr="00D231FD">
        <w:rPr>
          <w:rFonts w:ascii="Times New Roman" w:hAnsi="Times New Roman" w:cs="Times New Roman"/>
          <w:i/>
          <w:iCs/>
          <w:sz w:val="24"/>
          <w:szCs w:val="24"/>
          <w:lang w:eastAsia="zh-CN"/>
        </w:rPr>
        <w:t>:</w:t>
      </w:r>
    </w:p>
    <w:p w14:paraId="2BD0BEC5" w14:textId="77777777" w:rsidR="008E5068" w:rsidRPr="00391B4A" w:rsidRDefault="008E5068" w:rsidP="00A951DC">
      <w:pPr>
        <w:pStyle w:val="ListParagraph"/>
        <w:tabs>
          <w:tab w:val="left" w:leader="dot" w:pos="8789"/>
        </w:tabs>
        <w:suppressAutoHyphens/>
        <w:jc w:val="both"/>
        <w:rPr>
          <w:rFonts w:ascii="Times New Roman" w:hAnsi="Times New Roman" w:cs="Times New Roman"/>
          <w:sz w:val="24"/>
          <w:szCs w:val="24"/>
          <w:lang w:eastAsia="zh-CN"/>
        </w:rPr>
      </w:pPr>
    </w:p>
    <w:p w14:paraId="26B3DF03" w14:textId="59B36BF4" w:rsidR="00320DE1" w:rsidRPr="00B303C3" w:rsidRDefault="00320DE1" w:rsidP="00320DE1">
      <w:pPr>
        <w:tabs>
          <w:tab w:val="left" w:leader="dot" w:pos="8931"/>
        </w:tabs>
        <w:suppressAutoHyphens/>
        <w:spacing w:line="264" w:lineRule="auto"/>
        <w:ind w:left="709"/>
        <w:jc w:val="both"/>
        <w:rPr>
          <w:rFonts w:ascii="Times New Roman" w:eastAsia="Calibri" w:hAnsi="Times New Roman" w:cs="Times New Roman"/>
          <w:color w:val="FF0000"/>
          <w:sz w:val="24"/>
          <w:szCs w:val="24"/>
        </w:rPr>
      </w:pPr>
      <w:r w:rsidRPr="00B303C3">
        <w:rPr>
          <w:rFonts w:ascii="Times New Roman" w:eastAsia="Calibri" w:hAnsi="Times New Roman" w:cs="Times New Roman"/>
          <w:color w:val="FF0000"/>
          <w:sz w:val="24"/>
          <w:szCs w:val="24"/>
        </w:rPr>
        <w:t>Project No.:</w:t>
      </w:r>
      <w:r w:rsidR="0037249C" w:rsidRPr="00B303C3">
        <w:rPr>
          <w:rFonts w:ascii="Times New Roman" w:hAnsi="Times New Roman" w:cs="Times New Roman"/>
          <w:color w:val="FF0000"/>
          <w:sz w:val="24"/>
          <w:szCs w:val="24"/>
          <w:lang w:val="fr-FR" w:eastAsia="zh-CN"/>
        </w:rPr>
        <w:t xml:space="preserve"> </w:t>
      </w:r>
      <w:r w:rsidR="0037249C" w:rsidRPr="00B303C3">
        <w:rPr>
          <w:rFonts w:ascii="Times New Roman" w:eastAsia="Calibri" w:hAnsi="Times New Roman" w:cs="Times New Roman"/>
          <w:color w:val="FF0000"/>
          <w:sz w:val="24"/>
          <w:szCs w:val="24"/>
          <w:lang w:val="fr-FR"/>
        </w:rPr>
        <w:t>[MASO_IRC]</w:t>
      </w:r>
    </w:p>
    <w:p w14:paraId="5D7F3C85" w14:textId="77777777" w:rsidR="00320DE1" w:rsidRPr="00B303C3" w:rsidRDefault="00320DE1" w:rsidP="00320DE1">
      <w:pPr>
        <w:suppressAutoHyphens/>
        <w:spacing w:line="264" w:lineRule="auto"/>
        <w:ind w:left="709"/>
        <w:jc w:val="both"/>
        <w:rPr>
          <w:rFonts w:ascii="Times New Roman" w:eastAsia="Calibri" w:hAnsi="Times New Roman" w:cs="Times New Roman"/>
          <w:color w:val="FF0000"/>
          <w:sz w:val="24"/>
          <w:szCs w:val="24"/>
        </w:rPr>
      </w:pPr>
    </w:p>
    <w:p w14:paraId="7C0DC191" w14:textId="53960771" w:rsidR="008E5068" w:rsidRPr="00B303C3" w:rsidRDefault="00320DE1" w:rsidP="00320DE1">
      <w:pPr>
        <w:tabs>
          <w:tab w:val="left" w:leader="dot" w:pos="8789"/>
          <w:tab w:val="left" w:leader="dot" w:pos="9072"/>
        </w:tabs>
        <w:suppressAutoHyphens/>
        <w:ind w:firstLine="709"/>
        <w:jc w:val="both"/>
        <w:rPr>
          <w:rFonts w:ascii="Times New Roman" w:hAnsi="Times New Roman" w:cs="Times New Roman"/>
          <w:color w:val="FF0000"/>
          <w:sz w:val="24"/>
          <w:szCs w:val="24"/>
          <w:lang w:val="fr-FR" w:eastAsia="zh-CN"/>
        </w:rPr>
      </w:pPr>
      <w:r w:rsidRPr="00B303C3">
        <w:rPr>
          <w:rFonts w:ascii="Times New Roman" w:eastAsia="Calibri" w:hAnsi="Times New Roman" w:cs="Times New Roman"/>
          <w:color w:val="FF0000"/>
          <w:sz w:val="24"/>
          <w:szCs w:val="24"/>
        </w:rPr>
        <w:t>Date of issuance:</w:t>
      </w:r>
      <w:r w:rsidRPr="00B303C3">
        <w:rPr>
          <w:rFonts w:ascii="Times New Roman" w:eastAsia="Calibri" w:hAnsi="Times New Roman" w:cs="Times New Roman"/>
          <w:color w:val="FF0000"/>
          <w:sz w:val="24"/>
          <w:szCs w:val="24"/>
          <w:lang w:val="fr-FR" w:eastAsia="zh-CN"/>
        </w:rPr>
        <w:t xml:space="preserve"> </w:t>
      </w:r>
      <w:r w:rsidR="00694886" w:rsidRPr="00B303C3">
        <w:rPr>
          <w:rFonts w:ascii="Times New Roman" w:eastAsia="Calibri" w:hAnsi="Times New Roman" w:cs="Times New Roman"/>
          <w:color w:val="FF0000"/>
          <w:sz w:val="24"/>
          <w:szCs w:val="24"/>
          <w:lang w:val="fr-FR" w:eastAsia="zh-CN"/>
        </w:rPr>
        <w:t xml:space="preserve">[NGAYCAP_IRC_TA] </w:t>
      </w:r>
      <w:r w:rsidRPr="00B303C3">
        <w:rPr>
          <w:rFonts w:ascii="Times New Roman" w:eastAsia="Calibri" w:hAnsi="Times New Roman" w:cs="Times New Roman"/>
          <w:color w:val="FF0000"/>
          <w:sz w:val="24"/>
          <w:szCs w:val="24"/>
        </w:rPr>
        <w:t>Place of issuance:</w:t>
      </w:r>
      <w:r w:rsidR="007A630D" w:rsidRPr="00B303C3">
        <w:rPr>
          <w:rFonts w:ascii="Times New Roman" w:eastAsia="Calibri" w:hAnsi="Times New Roman" w:cs="Times New Roman"/>
          <w:color w:val="FF0000"/>
          <w:sz w:val="24"/>
          <w:szCs w:val="24"/>
        </w:rPr>
        <w:t xml:space="preserve"> [COQUANCAP_IRC_TA]</w:t>
      </w:r>
    </w:p>
    <w:p w14:paraId="6D7E70BC" w14:textId="77777777" w:rsidR="00FB2155" w:rsidRPr="0030631C" w:rsidRDefault="00FB2155" w:rsidP="00A951DC">
      <w:pPr>
        <w:rPr>
          <w:rFonts w:ascii="Times New Roman" w:hAnsi="Times New Roman" w:cs="Times New Roman"/>
          <w:sz w:val="24"/>
          <w:szCs w:val="24"/>
          <w:lang w:val="fr-FR"/>
        </w:rPr>
      </w:pPr>
    </w:p>
    <w:p w14:paraId="26B7C6EC" w14:textId="03E047E2" w:rsidR="006A0B54" w:rsidRPr="00B857DA" w:rsidRDefault="00BD644C" w:rsidP="00FA3DAB">
      <w:pPr>
        <w:pStyle w:val="ListParagraph"/>
        <w:numPr>
          <w:ilvl w:val="0"/>
          <w:numId w:val="16"/>
        </w:numPr>
        <w:ind w:hanging="720"/>
        <w:rPr>
          <w:rFonts w:ascii="Times New Roman" w:hAnsi="Times New Roman" w:cs="Times New Roman"/>
          <w:b/>
          <w:sz w:val="24"/>
          <w:szCs w:val="24"/>
          <w:lang w:val="fr-FR"/>
        </w:rPr>
      </w:pPr>
      <w:bookmarkStart w:id="17" w:name="bookmark10"/>
      <w:r w:rsidRPr="00B857DA">
        <w:rPr>
          <w:rFonts w:ascii="Times New Roman" w:hAnsi="Times New Roman" w:cs="Times New Roman"/>
          <w:b/>
          <w:bCs/>
          <w:sz w:val="24"/>
          <w:szCs w:val="24"/>
          <w:lang w:eastAsia="zh-CN"/>
        </w:rPr>
        <w:t>The legal representative</w:t>
      </w:r>
      <w:r w:rsidR="00345A76" w:rsidRPr="00391B4A">
        <w:rPr>
          <w:rStyle w:val="FootnoteReference"/>
          <w:rFonts w:ascii="Times New Roman" w:hAnsi="Times New Roman" w:cs="Times New Roman"/>
          <w:b/>
          <w:sz w:val="24"/>
          <w:szCs w:val="24"/>
        </w:rPr>
        <w:footnoteReference w:id="7"/>
      </w:r>
      <w:r w:rsidR="006A0B54" w:rsidRPr="00B857DA">
        <w:rPr>
          <w:rFonts w:ascii="Times New Roman" w:hAnsi="Times New Roman" w:cs="Times New Roman"/>
          <w:b/>
          <w:sz w:val="24"/>
          <w:szCs w:val="24"/>
          <w:lang w:val="fr-FR"/>
        </w:rPr>
        <w:t>:</w:t>
      </w:r>
      <w:bookmarkEnd w:id="17"/>
    </w:p>
    <w:p w14:paraId="7357117D" w14:textId="77777777" w:rsidR="00FB2155" w:rsidRPr="00A951DC" w:rsidRDefault="00FB2155" w:rsidP="00A951DC">
      <w:pPr>
        <w:rPr>
          <w:rFonts w:ascii="Times New Roman" w:hAnsi="Times New Roman" w:cs="Times New Roman"/>
          <w:b/>
          <w:sz w:val="24"/>
          <w:szCs w:val="24"/>
          <w:lang w:val="fr-FR"/>
        </w:rPr>
      </w:pPr>
    </w:p>
    <w:p w14:paraId="6E46ECBB" w14:textId="14CF61BB" w:rsidR="006A0B54" w:rsidRPr="004E11A7" w:rsidRDefault="00BC16B5" w:rsidP="00DC7512">
      <w:pPr>
        <w:tabs>
          <w:tab w:val="left" w:pos="6237"/>
          <w:tab w:val="right" w:pos="7797"/>
          <w:tab w:val="right" w:leader="dot" w:pos="9360"/>
        </w:tabs>
        <w:ind w:left="720"/>
        <w:rPr>
          <w:rFonts w:ascii="Times New Roman" w:hAnsi="Times New Roman" w:cs="Times New Roman"/>
          <w:color w:val="FF0000"/>
          <w:sz w:val="24"/>
          <w:szCs w:val="24"/>
          <w:lang w:val="fr-FR" w:eastAsia="zh-CN"/>
        </w:rPr>
      </w:pPr>
      <w:r w:rsidRPr="00BC16B5">
        <w:rPr>
          <w:rFonts w:ascii="Times New Roman" w:hAnsi="Times New Roman" w:cs="Times New Roman"/>
          <w:sz w:val="24"/>
          <w:szCs w:val="24"/>
          <w:lang w:eastAsia="zh-CN"/>
        </w:rPr>
        <w:t xml:space="preserve">Name of the owner </w:t>
      </w:r>
      <w:r w:rsidRPr="00BC16B5">
        <w:rPr>
          <w:rFonts w:ascii="Times New Roman" w:hAnsi="Times New Roman" w:cs="Times New Roman"/>
          <w:i/>
          <w:sz w:val="24"/>
          <w:szCs w:val="24"/>
          <w:lang w:eastAsia="zh-CN"/>
        </w:rPr>
        <w:t>(written</w:t>
      </w:r>
      <w:r w:rsidRPr="00BC16B5">
        <w:rPr>
          <w:rFonts w:ascii="Times New Roman" w:hAnsi="Times New Roman" w:cs="Times New Roman"/>
          <w:i/>
          <w:sz w:val="24"/>
          <w:szCs w:val="24"/>
          <w:lang w:val="vi-VN" w:eastAsia="zh-CN"/>
        </w:rPr>
        <w:t xml:space="preserve"> in capital letters</w:t>
      </w:r>
      <w:r w:rsidRPr="00BC16B5">
        <w:rPr>
          <w:rFonts w:ascii="Times New Roman" w:hAnsi="Times New Roman" w:cs="Times New Roman"/>
          <w:i/>
          <w:sz w:val="24"/>
          <w:szCs w:val="24"/>
          <w:lang w:eastAsia="zh-CN"/>
        </w:rPr>
        <w:t>)</w:t>
      </w:r>
      <w:r w:rsidRPr="00BC16B5">
        <w:rPr>
          <w:rFonts w:ascii="Times New Roman" w:hAnsi="Times New Roman" w:cs="Times New Roman"/>
          <w:sz w:val="24"/>
          <w:szCs w:val="24"/>
          <w:lang w:eastAsia="zh-CN"/>
        </w:rPr>
        <w:t>:</w:t>
      </w:r>
      <w:r w:rsidR="00426A7D" w:rsidRPr="00A951DC">
        <w:rPr>
          <w:rFonts w:ascii="Times New Roman" w:hAnsi="Times New Roman" w:cs="Times New Roman"/>
          <w:b/>
          <w:sz w:val="24"/>
          <w:szCs w:val="24"/>
          <w:lang w:val="fr-FR" w:eastAsia="zh-CN"/>
        </w:rPr>
        <w:t xml:space="preserve"> </w:t>
      </w:r>
      <w:r w:rsidR="005F050D" w:rsidRPr="005F050D">
        <w:rPr>
          <w:rFonts w:ascii="Times New Roman" w:hAnsi="Times New Roman" w:cs="Times New Roman"/>
          <w:color w:val="FF0000"/>
          <w:sz w:val="24"/>
          <w:szCs w:val="24"/>
          <w:lang w:val="fr-FR"/>
        </w:rPr>
        <w:t>[TEN_DDPL_CTY_TA]</w:t>
      </w:r>
      <w:r w:rsidR="00766508" w:rsidRPr="005F050D">
        <w:rPr>
          <w:rFonts w:ascii="Times New Roman" w:hAnsi="Times New Roman" w:cs="Times New Roman"/>
          <w:color w:val="FF0000"/>
          <w:sz w:val="24"/>
          <w:szCs w:val="24"/>
          <w:lang w:val="fr-FR"/>
        </w:rPr>
        <w:tab/>
      </w:r>
      <w:r w:rsidR="00DC7512">
        <w:rPr>
          <w:rFonts w:ascii="Times New Roman" w:hAnsi="Times New Roman" w:cs="Times New Roman"/>
          <w:sz w:val="24"/>
          <w:szCs w:val="24"/>
          <w:lang w:val="fr-FR"/>
        </w:rPr>
        <w:t xml:space="preserve">       </w:t>
      </w:r>
      <w:r w:rsidR="006D5731" w:rsidRPr="006D5731">
        <w:rPr>
          <w:rFonts w:ascii="Times New Roman" w:hAnsi="Times New Roman" w:cs="Times New Roman"/>
          <w:sz w:val="24"/>
          <w:szCs w:val="24"/>
          <w:lang w:eastAsia="zh-CN"/>
        </w:rPr>
        <w:t>Gender:</w:t>
      </w:r>
      <w:r w:rsidR="00426A7D" w:rsidRPr="00A951DC">
        <w:rPr>
          <w:rFonts w:ascii="Times New Roman" w:hAnsi="Times New Roman" w:cs="Times New Roman"/>
          <w:sz w:val="24"/>
          <w:szCs w:val="24"/>
          <w:lang w:val="fr-FR" w:eastAsia="zh-CN"/>
        </w:rPr>
        <w:t xml:space="preserve"> </w:t>
      </w:r>
      <w:r w:rsidR="004E11A7" w:rsidRPr="004E11A7">
        <w:rPr>
          <w:rFonts w:ascii="Times New Roman" w:hAnsi="Times New Roman" w:cs="Times New Roman"/>
          <w:color w:val="FF0000"/>
          <w:sz w:val="24"/>
          <w:szCs w:val="24"/>
          <w:lang w:val="fr-FR" w:eastAsia="zh-CN"/>
        </w:rPr>
        <w:t>[GIOITINH_DDPL_CTY_TA]</w:t>
      </w:r>
    </w:p>
    <w:p w14:paraId="31F4B9BF" w14:textId="77777777" w:rsidR="00FB2155" w:rsidRPr="00A951DC" w:rsidRDefault="00FB2155" w:rsidP="00A951DC">
      <w:pPr>
        <w:tabs>
          <w:tab w:val="left" w:leader="dot" w:pos="4320"/>
          <w:tab w:val="right" w:leader="dot" w:pos="9360"/>
        </w:tabs>
        <w:ind w:left="720"/>
        <w:rPr>
          <w:rFonts w:ascii="Times New Roman" w:hAnsi="Times New Roman" w:cs="Times New Roman"/>
          <w:sz w:val="24"/>
          <w:szCs w:val="24"/>
          <w:shd w:val="clear" w:color="auto" w:fill="FFFF00"/>
          <w:lang w:val="fr-FR" w:eastAsia="zh-CN"/>
        </w:rPr>
      </w:pPr>
    </w:p>
    <w:p w14:paraId="148698F3" w14:textId="117470A4" w:rsidR="006A0B54" w:rsidRPr="00A951DC" w:rsidRDefault="00A458CB" w:rsidP="00A951DC">
      <w:pPr>
        <w:tabs>
          <w:tab w:val="left" w:leader="dot" w:pos="4320"/>
          <w:tab w:val="right" w:leader="dot" w:pos="9360"/>
        </w:tabs>
        <w:ind w:left="720"/>
        <w:rPr>
          <w:rFonts w:ascii="Times New Roman" w:hAnsi="Times New Roman" w:cs="Times New Roman"/>
          <w:sz w:val="24"/>
          <w:szCs w:val="24"/>
          <w:lang w:val="fr-FR" w:eastAsia="zh-CN"/>
        </w:rPr>
      </w:pPr>
      <w:r>
        <w:rPr>
          <w:rFonts w:ascii="Times New Roman" w:hAnsi="Times New Roman" w:cs="Times New Roman"/>
          <w:sz w:val="24"/>
          <w:szCs w:val="24"/>
          <w:lang w:val="fr-FR" w:eastAsia="zh-CN"/>
        </w:rPr>
        <w:t>Title</w:t>
      </w:r>
      <w:r w:rsidR="006A0B54" w:rsidRPr="00A951DC">
        <w:rPr>
          <w:rFonts w:ascii="Times New Roman" w:hAnsi="Times New Roman" w:cs="Times New Roman"/>
          <w:sz w:val="24"/>
          <w:szCs w:val="24"/>
          <w:lang w:val="fr-FR" w:eastAsia="zh-CN"/>
        </w:rPr>
        <w:t>:</w:t>
      </w:r>
      <w:r w:rsidR="00523975" w:rsidRPr="00A951DC">
        <w:rPr>
          <w:rFonts w:ascii="Times New Roman" w:hAnsi="Times New Roman" w:cs="Times New Roman"/>
          <w:sz w:val="24"/>
          <w:szCs w:val="24"/>
          <w:lang w:val="fr-FR" w:eastAsia="zh-CN"/>
        </w:rPr>
        <w:t xml:space="preserve"> </w:t>
      </w:r>
      <w:r w:rsidR="00380DE7" w:rsidRPr="001E10DE">
        <w:rPr>
          <w:rFonts w:ascii="Times New Roman" w:hAnsi="Times New Roman" w:cs="Times New Roman"/>
          <w:color w:val="FF0000"/>
          <w:sz w:val="24"/>
          <w:szCs w:val="24"/>
          <w:lang w:val="fr-FR"/>
        </w:rPr>
        <w:t>[CHUCDANH_DDPL_CTY_TA]</w:t>
      </w:r>
    </w:p>
    <w:p w14:paraId="0AA65D79" w14:textId="77777777" w:rsidR="00FB2155" w:rsidRPr="00A951DC" w:rsidRDefault="00FB2155" w:rsidP="00A951DC">
      <w:pPr>
        <w:tabs>
          <w:tab w:val="left" w:leader="dot" w:pos="4320"/>
          <w:tab w:val="right" w:leader="dot" w:pos="9360"/>
        </w:tabs>
        <w:ind w:left="720"/>
        <w:rPr>
          <w:rFonts w:ascii="Times New Roman" w:hAnsi="Times New Roman" w:cs="Times New Roman"/>
          <w:sz w:val="24"/>
          <w:szCs w:val="24"/>
          <w:shd w:val="clear" w:color="auto" w:fill="FFFF00"/>
          <w:lang w:val="fr-FR" w:eastAsia="zh-CN"/>
        </w:rPr>
      </w:pPr>
    </w:p>
    <w:p w14:paraId="2B5CB177" w14:textId="38FF13A9" w:rsidR="006A0B54" w:rsidRPr="00F343D0" w:rsidRDefault="008C705D" w:rsidP="00A951DC">
      <w:pPr>
        <w:tabs>
          <w:tab w:val="left" w:leader="dot" w:pos="4320"/>
          <w:tab w:val="right" w:leader="dot" w:pos="9360"/>
        </w:tabs>
        <w:ind w:left="720"/>
        <w:rPr>
          <w:rFonts w:ascii="Times New Roman" w:hAnsi="Times New Roman" w:cs="Times New Roman"/>
          <w:color w:val="FF0000"/>
          <w:sz w:val="24"/>
          <w:szCs w:val="24"/>
          <w:lang w:val="fr-FR" w:eastAsia="zh-CN"/>
        </w:rPr>
      </w:pPr>
      <w:r>
        <w:rPr>
          <w:rFonts w:ascii="Times New Roman" w:hAnsi="Times New Roman" w:cs="Times New Roman"/>
          <w:sz w:val="24"/>
          <w:szCs w:val="24"/>
          <w:lang w:val="fr-FR" w:eastAsia="zh-CN"/>
        </w:rPr>
        <w:t>Date of birth</w:t>
      </w:r>
      <w:r w:rsidR="006A0B54" w:rsidRPr="00A951DC">
        <w:rPr>
          <w:rFonts w:ascii="Times New Roman" w:hAnsi="Times New Roman" w:cs="Times New Roman"/>
          <w:sz w:val="24"/>
          <w:szCs w:val="24"/>
          <w:lang w:val="fr-FR" w:eastAsia="zh-CN"/>
        </w:rPr>
        <w:t>:</w:t>
      </w:r>
      <w:r w:rsidR="00654B01" w:rsidRPr="00A951DC">
        <w:rPr>
          <w:rFonts w:ascii="Times New Roman" w:hAnsi="Times New Roman" w:cs="Times New Roman"/>
          <w:sz w:val="24"/>
          <w:szCs w:val="24"/>
          <w:lang w:val="fr-FR" w:eastAsia="zh-CN"/>
        </w:rPr>
        <w:t xml:space="preserve"> </w:t>
      </w:r>
      <w:r w:rsidR="003A6771" w:rsidRPr="003A6771">
        <w:rPr>
          <w:rFonts w:ascii="Times New Roman" w:hAnsi="Times New Roman" w:cs="Times New Roman"/>
          <w:color w:val="FF0000"/>
          <w:sz w:val="24"/>
          <w:szCs w:val="24"/>
          <w:lang w:val="fr-FR" w:eastAsia="zh-CN"/>
        </w:rPr>
        <w:t>[NGAYSINH_DDPL_CTY_TA]</w:t>
      </w:r>
      <w:r w:rsidR="00523975" w:rsidRPr="003A6771">
        <w:rPr>
          <w:rFonts w:ascii="Times New Roman" w:hAnsi="Times New Roman" w:cs="Times New Roman"/>
          <w:color w:val="FF0000"/>
          <w:sz w:val="24"/>
          <w:szCs w:val="24"/>
          <w:lang w:val="pt-BR"/>
        </w:rPr>
        <w:t xml:space="preserve"> </w:t>
      </w:r>
      <w:r w:rsidR="00523975" w:rsidRPr="00391B4A">
        <w:rPr>
          <w:rFonts w:ascii="Times New Roman" w:hAnsi="Times New Roman" w:cs="Times New Roman"/>
          <w:sz w:val="24"/>
          <w:szCs w:val="24"/>
          <w:lang w:val="pt-BR"/>
        </w:rPr>
        <w:t xml:space="preserve">          </w:t>
      </w:r>
      <w:r w:rsidR="003C312D">
        <w:rPr>
          <w:rFonts w:ascii="Times New Roman" w:hAnsi="Times New Roman" w:cs="Times New Roman"/>
          <w:sz w:val="24"/>
          <w:szCs w:val="24"/>
          <w:lang w:val="fr-FR" w:eastAsia="zh-CN"/>
        </w:rPr>
        <w:t>Ethnic</w:t>
      </w:r>
      <w:r w:rsidR="006A0B54" w:rsidRPr="00A951DC">
        <w:rPr>
          <w:rFonts w:ascii="Times New Roman" w:hAnsi="Times New Roman" w:cs="Times New Roman"/>
          <w:sz w:val="24"/>
          <w:szCs w:val="24"/>
          <w:lang w:val="fr-FR" w:eastAsia="zh-CN"/>
        </w:rPr>
        <w:t>:</w:t>
      </w:r>
      <w:r w:rsidR="00C21D35" w:rsidRPr="00A951DC">
        <w:rPr>
          <w:rFonts w:ascii="Times New Roman" w:hAnsi="Times New Roman" w:cs="Times New Roman"/>
          <w:sz w:val="24"/>
          <w:szCs w:val="24"/>
          <w:lang w:val="fr-FR" w:eastAsia="zh-CN"/>
        </w:rPr>
        <w:t xml:space="preserve"> </w:t>
      </w:r>
      <w:r w:rsidR="00C67E85" w:rsidRPr="00C67E85">
        <w:rPr>
          <w:rFonts w:ascii="Times New Roman" w:hAnsi="Times New Roman" w:cs="Times New Roman"/>
          <w:color w:val="FF0000"/>
          <w:sz w:val="24"/>
          <w:szCs w:val="24"/>
          <w:lang w:val="fr-FR" w:eastAsia="zh-CN"/>
        </w:rPr>
        <w:t>[DANTOC_DDPL_CTY_TA]</w:t>
      </w:r>
      <w:r w:rsidR="00FB2155" w:rsidRPr="00C67E85">
        <w:rPr>
          <w:rFonts w:ascii="Times New Roman" w:hAnsi="Times New Roman" w:cs="Times New Roman"/>
          <w:color w:val="FF0000"/>
          <w:sz w:val="24"/>
          <w:szCs w:val="24"/>
          <w:lang w:val="fr-FR" w:eastAsia="zh-CN"/>
        </w:rPr>
        <w:t xml:space="preserve">                    </w:t>
      </w:r>
      <w:r w:rsidR="00A1189A">
        <w:rPr>
          <w:rFonts w:ascii="Times New Roman" w:hAnsi="Times New Roman" w:cs="Times New Roman"/>
          <w:sz w:val="24"/>
          <w:szCs w:val="24"/>
          <w:lang w:val="fr-FR" w:eastAsia="zh-CN"/>
        </w:rPr>
        <w:t>Nationality</w:t>
      </w:r>
      <w:r w:rsidR="006A0B54" w:rsidRPr="00A951DC">
        <w:rPr>
          <w:rFonts w:ascii="Times New Roman" w:hAnsi="Times New Roman" w:cs="Times New Roman"/>
          <w:sz w:val="24"/>
          <w:szCs w:val="24"/>
          <w:lang w:val="fr-FR" w:eastAsia="zh-CN"/>
        </w:rPr>
        <w:t xml:space="preserve">: </w:t>
      </w:r>
      <w:r w:rsidR="00F343D0" w:rsidRPr="00F343D0">
        <w:rPr>
          <w:rFonts w:ascii="Times New Roman" w:hAnsi="Times New Roman" w:cs="Times New Roman"/>
          <w:color w:val="FF0000"/>
          <w:sz w:val="24"/>
          <w:szCs w:val="24"/>
          <w:lang w:val="fr-FR" w:eastAsia="zh-CN"/>
        </w:rPr>
        <w:t>[QUOCTICH_DDPL_TA]</w:t>
      </w:r>
    </w:p>
    <w:p w14:paraId="1E10F926" w14:textId="77777777" w:rsidR="00FB2155" w:rsidRPr="00A951DC" w:rsidRDefault="00FB2155" w:rsidP="00A951DC">
      <w:pPr>
        <w:tabs>
          <w:tab w:val="left" w:leader="dot" w:pos="4320"/>
          <w:tab w:val="right" w:leader="dot" w:pos="9360"/>
        </w:tabs>
        <w:ind w:left="720"/>
        <w:rPr>
          <w:rFonts w:ascii="Times New Roman" w:hAnsi="Times New Roman" w:cs="Times New Roman"/>
          <w:sz w:val="24"/>
          <w:szCs w:val="24"/>
          <w:shd w:val="clear" w:color="auto" w:fill="FFFF00"/>
          <w:lang w:val="fr-FR" w:eastAsia="zh-CN"/>
        </w:rPr>
      </w:pPr>
    </w:p>
    <w:p w14:paraId="0C32F542" w14:textId="0A0047BE" w:rsidR="006A0B54" w:rsidRPr="00A951DC" w:rsidRDefault="00987233" w:rsidP="00A951DC">
      <w:pPr>
        <w:tabs>
          <w:tab w:val="left" w:leader="dot" w:pos="5640"/>
          <w:tab w:val="left" w:leader="dot" w:pos="8520"/>
          <w:tab w:val="right" w:leader="dot" w:pos="9360"/>
        </w:tabs>
        <w:ind w:left="720"/>
        <w:rPr>
          <w:rFonts w:ascii="Times New Roman" w:hAnsi="Times New Roman" w:cs="Times New Roman"/>
          <w:sz w:val="24"/>
          <w:szCs w:val="24"/>
          <w:lang w:val="fr-FR" w:eastAsia="zh-CN"/>
        </w:rPr>
      </w:pPr>
      <w:r w:rsidRPr="004A5330">
        <w:rPr>
          <w:rFonts w:ascii="Times New Roman" w:hAnsi="Times New Roman" w:cs="Times New Roman"/>
          <w:sz w:val="24"/>
          <w:szCs w:val="24"/>
          <w:highlight w:val="yellow"/>
          <w:lang w:eastAsia="zh-CN"/>
        </w:rPr>
        <w:t>Type of p</w:t>
      </w:r>
      <w:r w:rsidR="00A978D2" w:rsidRPr="004A5330">
        <w:rPr>
          <w:rFonts w:ascii="Times New Roman" w:hAnsi="Times New Roman" w:cs="Times New Roman"/>
          <w:sz w:val="24"/>
          <w:szCs w:val="24"/>
          <w:highlight w:val="yellow"/>
          <w:lang w:eastAsia="zh-CN"/>
        </w:rPr>
        <w:t>ersonal legal identification document:</w:t>
      </w:r>
      <w:r w:rsidR="006A0B54" w:rsidRPr="00A951DC">
        <w:rPr>
          <w:rFonts w:ascii="Times New Roman" w:hAnsi="Times New Roman" w:cs="Times New Roman"/>
          <w:sz w:val="24"/>
          <w:szCs w:val="24"/>
          <w:lang w:val="fr-FR" w:eastAsia="zh-CN"/>
        </w:rPr>
        <w:t xml:space="preserve"> </w:t>
      </w:r>
    </w:p>
    <w:p w14:paraId="1F1DA48E" w14:textId="77777777" w:rsidR="00612E61" w:rsidRPr="00A951DC" w:rsidRDefault="00612E61" w:rsidP="00A951DC">
      <w:pPr>
        <w:tabs>
          <w:tab w:val="left" w:leader="dot" w:pos="5640"/>
          <w:tab w:val="left" w:leader="dot" w:pos="8520"/>
          <w:tab w:val="right" w:leader="dot" w:pos="9360"/>
        </w:tabs>
        <w:ind w:left="720"/>
        <w:rPr>
          <w:rFonts w:ascii="Times New Roman" w:hAnsi="Times New Roman" w:cs="Times New Roman"/>
          <w:sz w:val="24"/>
          <w:szCs w:val="24"/>
          <w:lang w:val="fr-FR" w:eastAsia="zh-CN"/>
        </w:rPr>
      </w:pPr>
    </w:p>
    <w:p w14:paraId="04B49D75" w14:textId="0707BB56" w:rsidR="00187F1D" w:rsidRPr="00A951DC" w:rsidRDefault="00187F1D" w:rsidP="00A951DC">
      <w:pPr>
        <w:tabs>
          <w:tab w:val="left" w:pos="4680"/>
          <w:tab w:val="left" w:leader="dot" w:pos="5640"/>
          <w:tab w:val="left" w:leader="dot" w:pos="8520"/>
        </w:tabs>
        <w:ind w:left="1854" w:hanging="567"/>
        <w:rPr>
          <w:rFonts w:ascii="Times New Roman" w:hAnsi="Times New Roman" w:cs="Times New Roman"/>
          <w:sz w:val="24"/>
          <w:szCs w:val="24"/>
          <w:lang w:val="fr-FR"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7F6C679D" wp14:editId="7CCFF59B">
                <wp:simplePos x="0" y="0"/>
                <wp:positionH relativeFrom="column">
                  <wp:posOffset>457200</wp:posOffset>
                </wp:positionH>
                <wp:positionV relativeFrom="paragraph">
                  <wp:posOffset>9525</wp:posOffset>
                </wp:positionV>
                <wp:extent cx="342900" cy="257175"/>
                <wp:effectExtent l="0" t="0" r="19050" b="28575"/>
                <wp:wrapNone/>
                <wp:docPr id="230"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21C76C91" w14:textId="32FFE84C" w:rsidR="00426A7D" w:rsidRPr="00AE08B7" w:rsidRDefault="00426A7D"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6C679D" id="_x0000_s1035" style="position:absolute;left:0;text-align:left;margin-left:36pt;margin-top:.75pt;width:27pt;height:20.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HvSgIAAGc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" strokeweight=".26mm">
                <v:stroke endcap="square"/>
                <v:textbox>
                  <w:txbxContent>
                    <w:p w14:paraId="21C76C91" w14:textId="32FFE84C" w:rsidR="00426A7D" w:rsidRPr="00AE08B7" w:rsidRDefault="00426A7D" w:rsidP="00187F1D">
                      <w:pPr>
                        <w:jc w:val="center"/>
                      </w:pPr>
                    </w:p>
                  </w:txbxContent>
                </v:textbox>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10E3A03" wp14:editId="29D464ED">
                <wp:simplePos x="0" y="0"/>
                <wp:positionH relativeFrom="column">
                  <wp:posOffset>2552700</wp:posOffset>
                </wp:positionH>
                <wp:positionV relativeFrom="paragraph">
                  <wp:posOffset>9525</wp:posOffset>
                </wp:positionV>
                <wp:extent cx="342900" cy="257175"/>
                <wp:effectExtent l="0" t="0" r="19050" b="28575"/>
                <wp:wrapNone/>
                <wp:docPr id="231"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A9CBB02" w14:textId="04EDB848" w:rsidR="00426A7D" w:rsidRPr="00D66793" w:rsidRDefault="00426A7D" w:rsidP="00187F1D">
                            <w:pPr>
                              <w:jc w:val="center"/>
                              <w:rPr>
                                <w:rFonts w:ascii="Times New Roman" w:hAnsi="Times New Roman" w:cs="Times New Roma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0E3A03" id="_x0000_s1036" style="position:absolute;left:0;text-align:left;margin-left:201pt;margin-top:.75pt;width:27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" strokeweight=".26mm">
                <v:stroke endcap="square"/>
                <v:textbox>
                  <w:txbxContent>
                    <w:p w14:paraId="7A9CBB02" w14:textId="04EDB848" w:rsidR="00426A7D" w:rsidRPr="00D66793" w:rsidRDefault="00426A7D" w:rsidP="00187F1D">
                      <w:pPr>
                        <w:jc w:val="center"/>
                        <w:rPr>
                          <w:rFonts w:ascii="Times New Roman" w:hAnsi="Times New Roman" w:cs="Times New Roman"/>
                        </w:rPr>
                      </w:pPr>
                    </w:p>
                  </w:txbxContent>
                </v:textbox>
              </v:rect>
            </w:pict>
          </mc:Fallback>
        </mc:AlternateContent>
      </w:r>
      <w:r w:rsidRPr="00A951DC">
        <w:rPr>
          <w:rFonts w:ascii="Times New Roman" w:hAnsi="Times New Roman" w:cs="Times New Roman"/>
          <w:sz w:val="24"/>
          <w:szCs w:val="24"/>
          <w:lang w:val="fr-FR" w:eastAsia="zh-CN"/>
        </w:rPr>
        <w:t xml:space="preserve">  </w:t>
      </w:r>
      <w:r w:rsidR="0059034F" w:rsidRPr="0059034F">
        <w:rPr>
          <w:rFonts w:ascii="Times New Roman" w:hAnsi="Times New Roman" w:cs="Times New Roman"/>
          <w:sz w:val="24"/>
          <w:szCs w:val="24"/>
          <w:lang w:val="vi-VN" w:eastAsia="zh-CN"/>
        </w:rPr>
        <w:t>Identity Card</w:t>
      </w:r>
      <w:r w:rsidRPr="00A951DC">
        <w:rPr>
          <w:rFonts w:ascii="Times New Roman" w:hAnsi="Times New Roman" w:cs="Times New Roman"/>
          <w:sz w:val="24"/>
          <w:szCs w:val="24"/>
          <w:lang w:val="fr-FR" w:eastAsia="zh-CN"/>
        </w:rPr>
        <w:tab/>
        <w:t xml:space="preserve"> </w:t>
      </w:r>
      <w:r w:rsidR="0059034F" w:rsidRPr="0059034F">
        <w:rPr>
          <w:rFonts w:ascii="Times New Roman" w:hAnsi="Times New Roman" w:cs="Times New Roman"/>
          <w:sz w:val="24"/>
          <w:szCs w:val="24"/>
          <w:lang w:eastAsia="zh-CN"/>
        </w:rPr>
        <w:t>Citizen</w:t>
      </w:r>
      <w:r w:rsidR="0059034F" w:rsidRPr="0059034F">
        <w:rPr>
          <w:rFonts w:ascii="Times New Roman" w:hAnsi="Times New Roman" w:cs="Times New Roman"/>
          <w:sz w:val="24"/>
          <w:szCs w:val="24"/>
          <w:lang w:val="vi-VN" w:eastAsia="zh-CN"/>
        </w:rPr>
        <w:t xml:space="preserve"> Identity Card</w:t>
      </w:r>
    </w:p>
    <w:p w14:paraId="20093D44" w14:textId="77777777" w:rsidR="00187F1D" w:rsidRPr="00A951DC" w:rsidRDefault="00187F1D" w:rsidP="00A951DC">
      <w:pPr>
        <w:tabs>
          <w:tab w:val="left" w:pos="4680"/>
          <w:tab w:val="left" w:leader="dot" w:pos="5640"/>
          <w:tab w:val="left" w:leader="dot" w:pos="8520"/>
        </w:tabs>
        <w:ind w:left="1854" w:hanging="567"/>
        <w:rPr>
          <w:rFonts w:ascii="Times New Roman" w:hAnsi="Times New Roman" w:cs="Times New Roman"/>
          <w:sz w:val="24"/>
          <w:szCs w:val="24"/>
          <w:lang w:val="fr-FR" w:eastAsia="zh-CN"/>
        </w:rPr>
      </w:pPr>
    </w:p>
    <w:p w14:paraId="1D80102E" w14:textId="2F167125" w:rsidR="00187F1D" w:rsidRPr="00A951DC" w:rsidRDefault="00187F1D" w:rsidP="00A951DC">
      <w:pPr>
        <w:tabs>
          <w:tab w:val="left" w:pos="4680"/>
          <w:tab w:val="left" w:leader="dot" w:pos="5640"/>
          <w:tab w:val="left" w:leader="dot" w:pos="8520"/>
        </w:tabs>
        <w:ind w:left="1854" w:hanging="567"/>
        <w:rPr>
          <w:rFonts w:ascii="Times New Roman" w:hAnsi="Times New Roman" w:cs="Times New Roman"/>
          <w:sz w:val="24"/>
          <w:szCs w:val="24"/>
          <w:lang w:val="fr-FR"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543097C9" wp14:editId="673BE2FE">
                <wp:simplePos x="0" y="0"/>
                <wp:positionH relativeFrom="column">
                  <wp:posOffset>457200</wp:posOffset>
                </wp:positionH>
                <wp:positionV relativeFrom="paragraph">
                  <wp:posOffset>8890</wp:posOffset>
                </wp:positionV>
                <wp:extent cx="342900" cy="257175"/>
                <wp:effectExtent l="0" t="0" r="19050" b="28575"/>
                <wp:wrapNone/>
                <wp:docPr id="232"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69BF2EBD" w14:textId="77777777" w:rsidR="00426A7D" w:rsidRDefault="00426A7D"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3097C9" id="_x0000_s1037" style="position:absolute;left:0;text-align:left;margin-left:36pt;margin-top:.7pt;width:27pt;height:20.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" strokeweight=".26mm">
                <v:stroke endcap="square"/>
                <v:textbox>
                  <w:txbxContent>
                    <w:p w14:paraId="69BF2EBD" w14:textId="77777777" w:rsidR="00426A7D" w:rsidRDefault="00426A7D" w:rsidP="00187F1D">
                      <w:pPr>
                        <w:jc w:val="center"/>
                      </w:pPr>
                    </w:p>
                  </w:txbxContent>
                </v:textbox>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75136" behindDoc="0" locked="0" layoutInCell="1" allowOverlap="1" wp14:anchorId="7F801677" wp14:editId="6FEADE85">
                <wp:simplePos x="0" y="0"/>
                <wp:positionH relativeFrom="column">
                  <wp:posOffset>2552700</wp:posOffset>
                </wp:positionH>
                <wp:positionV relativeFrom="paragraph">
                  <wp:posOffset>8890</wp:posOffset>
                </wp:positionV>
                <wp:extent cx="342900" cy="257175"/>
                <wp:effectExtent l="0" t="0" r="19050" b="28575"/>
                <wp:wrapNone/>
                <wp:docPr id="23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667101F8" w14:textId="77777777" w:rsidR="00426A7D" w:rsidRDefault="00426A7D"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801677" id="_x0000_s1038" style="position:absolute;left:0;text-align:left;margin-left:201pt;margin-top:.7pt;width:27pt;height:2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" strokeweight=".26mm">
                <v:stroke endcap="square"/>
                <v:textbox>
                  <w:txbxContent>
                    <w:p w14:paraId="667101F8" w14:textId="77777777" w:rsidR="00426A7D" w:rsidRDefault="00426A7D" w:rsidP="00187F1D">
                      <w:pPr>
                        <w:jc w:val="center"/>
                      </w:pPr>
                    </w:p>
                  </w:txbxContent>
                </v:textbox>
              </v:rect>
            </w:pict>
          </mc:Fallback>
        </mc:AlternateContent>
      </w:r>
      <w:r w:rsidRPr="00A951DC">
        <w:rPr>
          <w:rFonts w:ascii="Times New Roman" w:hAnsi="Times New Roman" w:cs="Times New Roman"/>
          <w:sz w:val="24"/>
          <w:szCs w:val="24"/>
          <w:lang w:val="fr-FR" w:eastAsia="zh-CN"/>
        </w:rPr>
        <w:t xml:space="preserve">  </w:t>
      </w:r>
      <w:r w:rsidR="00BD0298">
        <w:rPr>
          <w:rFonts w:ascii="Times New Roman" w:hAnsi="Times New Roman" w:cs="Times New Roman"/>
          <w:sz w:val="24"/>
          <w:szCs w:val="24"/>
          <w:lang w:val="fr-FR" w:eastAsia="zh-CN"/>
        </w:rPr>
        <w:t>Passport</w:t>
      </w:r>
      <w:r w:rsidRPr="00A951DC">
        <w:rPr>
          <w:rFonts w:ascii="Times New Roman" w:hAnsi="Times New Roman" w:cs="Times New Roman"/>
          <w:sz w:val="24"/>
          <w:szCs w:val="24"/>
          <w:lang w:val="fr-FR" w:eastAsia="zh-CN"/>
        </w:rPr>
        <w:tab/>
        <w:t xml:space="preserve"> </w:t>
      </w:r>
      <w:r w:rsidR="0069082A" w:rsidRPr="0069082A">
        <w:rPr>
          <w:rFonts w:ascii="Times New Roman" w:hAnsi="Times New Roman" w:cs="Times New Roman"/>
          <w:sz w:val="24"/>
          <w:szCs w:val="24"/>
          <w:lang w:val="fr-FR" w:eastAsia="zh-CN"/>
        </w:rPr>
        <w:t>Other identity document</w:t>
      </w:r>
      <w:r w:rsidRPr="00A951DC">
        <w:rPr>
          <w:rFonts w:ascii="Times New Roman" w:hAnsi="Times New Roman" w:cs="Times New Roman"/>
          <w:sz w:val="24"/>
          <w:szCs w:val="24"/>
          <w:lang w:val="fr-FR" w:eastAsia="zh-CN"/>
        </w:rPr>
        <w:t xml:space="preserve"> </w:t>
      </w:r>
      <w:r w:rsidRPr="00A951DC">
        <w:rPr>
          <w:rFonts w:ascii="Times New Roman" w:hAnsi="Times New Roman" w:cs="Times New Roman"/>
          <w:i/>
          <w:sz w:val="24"/>
          <w:szCs w:val="24"/>
          <w:lang w:val="fr-FR" w:eastAsia="zh-CN"/>
        </w:rPr>
        <w:t>(</w:t>
      </w:r>
      <w:r w:rsidR="00325B8B">
        <w:rPr>
          <w:rFonts w:ascii="Times New Roman" w:hAnsi="Times New Roman" w:cs="Times New Roman"/>
          <w:i/>
          <w:sz w:val="24"/>
          <w:szCs w:val="24"/>
          <w:lang w:val="fr-FR" w:eastAsia="zh-CN"/>
        </w:rPr>
        <w:t xml:space="preserve">state clearly): </w:t>
      </w:r>
      <w:r w:rsidRPr="00A951DC">
        <w:rPr>
          <w:rFonts w:ascii="Times New Roman" w:hAnsi="Times New Roman" w:cs="Times New Roman"/>
          <w:sz w:val="24"/>
          <w:szCs w:val="24"/>
          <w:lang w:val="fr-FR" w:eastAsia="zh-CN"/>
        </w:rPr>
        <w:t>……</w:t>
      </w:r>
    </w:p>
    <w:p w14:paraId="54F96A35" w14:textId="77777777" w:rsidR="00187F1D" w:rsidRPr="00A951DC" w:rsidRDefault="00187F1D" w:rsidP="00A951DC">
      <w:pPr>
        <w:tabs>
          <w:tab w:val="left" w:leader="dot" w:pos="5640"/>
          <w:tab w:val="left" w:leader="dot" w:pos="8520"/>
        </w:tabs>
        <w:ind w:left="360" w:firstLine="349"/>
        <w:rPr>
          <w:rFonts w:ascii="Times New Roman" w:hAnsi="Times New Roman" w:cs="Times New Roman"/>
          <w:sz w:val="24"/>
          <w:szCs w:val="24"/>
          <w:lang w:val="fr-FR" w:eastAsia="zh-CN"/>
        </w:rPr>
      </w:pPr>
    </w:p>
    <w:p w14:paraId="518977D8" w14:textId="77777777" w:rsidR="00187F1D" w:rsidRPr="00A951DC" w:rsidRDefault="00187F1D" w:rsidP="00A951DC">
      <w:pPr>
        <w:tabs>
          <w:tab w:val="left" w:leader="dot" w:pos="5640"/>
          <w:tab w:val="left" w:leader="dot" w:pos="8520"/>
          <w:tab w:val="right" w:leader="dot" w:pos="9360"/>
        </w:tabs>
        <w:ind w:left="720"/>
        <w:rPr>
          <w:rFonts w:ascii="Times New Roman" w:hAnsi="Times New Roman" w:cs="Times New Roman"/>
          <w:sz w:val="24"/>
          <w:szCs w:val="24"/>
          <w:lang w:val="fr-FR" w:eastAsia="zh-CN"/>
        </w:rPr>
      </w:pPr>
    </w:p>
    <w:p w14:paraId="26ED8170" w14:textId="75DC663D" w:rsidR="006A0B54" w:rsidRPr="00A951DC" w:rsidRDefault="00F9278F" w:rsidP="00A951DC">
      <w:pPr>
        <w:tabs>
          <w:tab w:val="left" w:leader="dot" w:pos="5640"/>
          <w:tab w:val="left" w:leader="dot" w:pos="8520"/>
          <w:tab w:val="right" w:leader="dot" w:pos="9360"/>
        </w:tabs>
        <w:ind w:left="709"/>
        <w:rPr>
          <w:rFonts w:ascii="Times New Roman" w:hAnsi="Times New Roman" w:cs="Times New Roman"/>
          <w:sz w:val="24"/>
          <w:szCs w:val="24"/>
          <w:lang w:val="fr-FR"/>
        </w:rPr>
      </w:pPr>
      <w:r w:rsidRPr="00F9278F">
        <w:rPr>
          <w:rFonts w:ascii="Times New Roman" w:hAnsi="Times New Roman" w:cs="Times New Roman"/>
          <w:sz w:val="24"/>
          <w:szCs w:val="24"/>
          <w:lang w:eastAsia="zh-CN"/>
        </w:rPr>
        <w:t>Personal legal identification document:</w:t>
      </w:r>
      <w:r w:rsidR="00FB2155" w:rsidRPr="00A951DC">
        <w:rPr>
          <w:rFonts w:ascii="Times New Roman" w:hAnsi="Times New Roman" w:cs="Times New Roman"/>
          <w:sz w:val="24"/>
          <w:szCs w:val="24"/>
          <w:lang w:val="fr-FR" w:eastAsia="zh-CN"/>
        </w:rPr>
        <w:t xml:space="preserve"> </w:t>
      </w:r>
      <w:r w:rsidR="00426A7D" w:rsidRPr="00A951DC">
        <w:rPr>
          <w:rFonts w:ascii="Times New Roman" w:hAnsi="Times New Roman" w:cs="Times New Roman"/>
          <w:color w:val="FF0000"/>
          <w:sz w:val="24"/>
          <w:szCs w:val="24"/>
          <w:lang w:val="fr-FR" w:eastAsia="zh-CN"/>
        </w:rPr>
        <w:t>[GTPL_DDPL]</w:t>
      </w:r>
    </w:p>
    <w:p w14:paraId="008B5BCA" w14:textId="77777777" w:rsidR="00FB2155" w:rsidRPr="00A951DC" w:rsidRDefault="00FB2155" w:rsidP="00A951DC">
      <w:pPr>
        <w:tabs>
          <w:tab w:val="left" w:leader="dot" w:pos="5640"/>
          <w:tab w:val="left" w:leader="dot" w:pos="8520"/>
          <w:tab w:val="right" w:leader="dot" w:pos="9360"/>
        </w:tabs>
        <w:ind w:left="720"/>
        <w:rPr>
          <w:rFonts w:ascii="Times New Roman" w:hAnsi="Times New Roman" w:cs="Times New Roman"/>
          <w:sz w:val="24"/>
          <w:szCs w:val="24"/>
          <w:lang w:val="fr-FR" w:eastAsia="zh-CN"/>
        </w:rPr>
      </w:pPr>
    </w:p>
    <w:p w14:paraId="10080B07" w14:textId="03C63476" w:rsidR="0086105F" w:rsidRPr="00A951DC" w:rsidRDefault="00383F05" w:rsidP="00C17D43">
      <w:pPr>
        <w:tabs>
          <w:tab w:val="left" w:leader="dot" w:pos="5220"/>
          <w:tab w:val="right" w:leader="dot" w:pos="9360"/>
        </w:tabs>
        <w:ind w:left="720"/>
        <w:rPr>
          <w:rFonts w:ascii="Times New Roman" w:hAnsi="Times New Roman" w:cs="Times New Roman"/>
          <w:sz w:val="24"/>
          <w:szCs w:val="24"/>
          <w:lang w:val="fr-FR"/>
        </w:rPr>
      </w:pPr>
      <w:r>
        <w:rPr>
          <w:rFonts w:ascii="Times New Roman" w:hAnsi="Times New Roman" w:cs="Times New Roman"/>
          <w:sz w:val="24"/>
          <w:szCs w:val="24"/>
          <w:lang w:val="fr-FR" w:eastAsia="zh-CN"/>
        </w:rPr>
        <w:lastRenderedPageBreak/>
        <w:t>Issued on</w:t>
      </w:r>
      <w:r w:rsidR="006A0B54" w:rsidRPr="00A951DC">
        <w:rPr>
          <w:rFonts w:ascii="Times New Roman" w:hAnsi="Times New Roman" w:cs="Times New Roman"/>
          <w:sz w:val="24"/>
          <w:szCs w:val="24"/>
          <w:lang w:val="fr-FR" w:eastAsia="zh-CN"/>
        </w:rPr>
        <w:t>:</w:t>
      </w:r>
      <w:r w:rsidR="00426A7D" w:rsidRPr="00A951DC">
        <w:rPr>
          <w:rFonts w:ascii="Times New Roman" w:hAnsi="Times New Roman" w:cs="Times New Roman"/>
          <w:b/>
          <w:sz w:val="24"/>
          <w:szCs w:val="24"/>
          <w:lang w:val="fr-FR" w:eastAsia="zh-CN"/>
        </w:rPr>
        <w:t xml:space="preserve"> </w:t>
      </w:r>
      <w:r w:rsidR="00C17D43" w:rsidRPr="00C17D43">
        <w:rPr>
          <w:rFonts w:ascii="Times New Roman" w:hAnsi="Times New Roman" w:cs="Times New Roman"/>
          <w:color w:val="FF0000"/>
          <w:sz w:val="24"/>
          <w:szCs w:val="24"/>
          <w:lang w:val="fr-FR" w:eastAsia="zh-CN"/>
        </w:rPr>
        <w:t>[NGAYCAP_DDPL_TA]</w:t>
      </w:r>
      <w:r w:rsidR="00523975" w:rsidRPr="00391B4A">
        <w:rPr>
          <w:rFonts w:ascii="Times New Roman" w:hAnsi="Times New Roman" w:cs="Times New Roman"/>
          <w:spacing w:val="-2"/>
          <w:sz w:val="24"/>
          <w:szCs w:val="24"/>
          <w:lang w:val="pt-BR"/>
        </w:rPr>
        <w:t xml:space="preserve">         </w:t>
      </w:r>
      <w:r w:rsidR="00F25D19">
        <w:rPr>
          <w:rFonts w:ascii="Times New Roman" w:hAnsi="Times New Roman" w:cs="Times New Roman"/>
          <w:sz w:val="24"/>
          <w:szCs w:val="24"/>
          <w:lang w:val="fr-FR" w:eastAsia="zh-CN"/>
        </w:rPr>
        <w:t>in</w:t>
      </w:r>
      <w:r w:rsidR="006A0B54" w:rsidRPr="00A951DC">
        <w:rPr>
          <w:rFonts w:ascii="Times New Roman" w:hAnsi="Times New Roman" w:cs="Times New Roman"/>
          <w:sz w:val="24"/>
          <w:szCs w:val="24"/>
          <w:lang w:val="fr-FR" w:eastAsia="zh-CN"/>
        </w:rPr>
        <w:t xml:space="preserve"> </w:t>
      </w:r>
      <w:r w:rsidR="00C17D43" w:rsidRPr="00C17D43">
        <w:rPr>
          <w:rFonts w:ascii="Times New Roman" w:hAnsi="Times New Roman" w:cs="Times New Roman"/>
          <w:color w:val="FF0000"/>
          <w:sz w:val="24"/>
          <w:szCs w:val="24"/>
          <w:lang w:val="fr-FR" w:eastAsia="zh-CN"/>
        </w:rPr>
        <w:t>[NOICAP_DDPL_TA]</w:t>
      </w:r>
    </w:p>
    <w:p w14:paraId="7848D1B7" w14:textId="77777777" w:rsidR="001F1A10" w:rsidRDefault="001F1A10" w:rsidP="00A951DC">
      <w:pPr>
        <w:tabs>
          <w:tab w:val="left" w:leader="dot" w:pos="4320"/>
          <w:tab w:val="right" w:leader="dot" w:pos="9360"/>
        </w:tabs>
        <w:ind w:left="720"/>
        <w:rPr>
          <w:rFonts w:ascii="Times New Roman" w:hAnsi="Times New Roman" w:cs="Times New Roman"/>
          <w:sz w:val="24"/>
          <w:szCs w:val="24"/>
          <w:lang w:val="fr-FR" w:eastAsia="zh-CN"/>
        </w:rPr>
      </w:pPr>
    </w:p>
    <w:p w14:paraId="1F9BCC0F" w14:textId="1E247929" w:rsidR="006A0B54" w:rsidRPr="00C17D43" w:rsidRDefault="002A0EE8" w:rsidP="00A951DC">
      <w:pPr>
        <w:tabs>
          <w:tab w:val="left" w:leader="dot" w:pos="4320"/>
          <w:tab w:val="right" w:leader="dot" w:pos="9360"/>
        </w:tabs>
        <w:ind w:left="720"/>
        <w:rPr>
          <w:rFonts w:ascii="Times New Roman" w:hAnsi="Times New Roman" w:cs="Times New Roman"/>
          <w:color w:val="FF0000"/>
          <w:sz w:val="24"/>
          <w:szCs w:val="24"/>
          <w:lang w:val="fr-FR" w:eastAsia="zh-CN"/>
        </w:rPr>
      </w:pPr>
      <w:r>
        <w:rPr>
          <w:rFonts w:ascii="Times New Roman" w:hAnsi="Times New Roman" w:cs="Times New Roman"/>
          <w:sz w:val="24"/>
          <w:szCs w:val="24"/>
          <w:lang w:val="fr-FR" w:eastAsia="zh-CN"/>
        </w:rPr>
        <w:t>Date</w:t>
      </w:r>
      <w:r w:rsidR="00EE24A4">
        <w:rPr>
          <w:rFonts w:ascii="Times New Roman" w:hAnsi="Times New Roman" w:cs="Times New Roman"/>
          <w:sz w:val="24"/>
          <w:szCs w:val="24"/>
          <w:lang w:val="fr-FR" w:eastAsia="zh-CN"/>
        </w:rPr>
        <w:t xml:space="preserve"> of Expiry</w:t>
      </w:r>
      <w:r w:rsidR="006A0B54" w:rsidRPr="00A951DC">
        <w:rPr>
          <w:rFonts w:ascii="Times New Roman" w:hAnsi="Times New Roman" w:cs="Times New Roman"/>
          <w:sz w:val="24"/>
          <w:szCs w:val="24"/>
          <w:lang w:val="fr-FR" w:eastAsia="zh-CN"/>
        </w:rPr>
        <w:t xml:space="preserve"> </w:t>
      </w:r>
      <w:r w:rsidR="006A0B54" w:rsidRPr="00A951DC">
        <w:rPr>
          <w:rFonts w:ascii="Times New Roman" w:hAnsi="Times New Roman" w:cs="Times New Roman"/>
          <w:i/>
          <w:sz w:val="24"/>
          <w:szCs w:val="24"/>
          <w:lang w:val="fr-FR" w:eastAsia="zh-CN"/>
        </w:rPr>
        <w:t>(</w:t>
      </w:r>
      <w:r w:rsidR="00EE24A4">
        <w:rPr>
          <w:rFonts w:ascii="Times New Roman" w:hAnsi="Times New Roman" w:cs="Times New Roman"/>
          <w:i/>
          <w:sz w:val="24"/>
          <w:szCs w:val="24"/>
          <w:lang w:val="fr-FR" w:eastAsia="zh-CN"/>
        </w:rPr>
        <w:t>if any</w:t>
      </w:r>
      <w:r w:rsidR="006A0B54" w:rsidRPr="00A951DC">
        <w:rPr>
          <w:rFonts w:ascii="Times New Roman" w:hAnsi="Times New Roman" w:cs="Times New Roman"/>
          <w:i/>
          <w:sz w:val="24"/>
          <w:szCs w:val="24"/>
          <w:lang w:val="fr-FR" w:eastAsia="zh-CN"/>
        </w:rPr>
        <w:t>)</w:t>
      </w:r>
      <w:r w:rsidR="006A0B54" w:rsidRPr="00A951DC">
        <w:rPr>
          <w:rFonts w:ascii="Times New Roman" w:hAnsi="Times New Roman" w:cs="Times New Roman"/>
          <w:sz w:val="24"/>
          <w:szCs w:val="24"/>
          <w:lang w:val="fr-FR" w:eastAsia="zh-CN"/>
        </w:rPr>
        <w:t>:</w:t>
      </w:r>
      <w:r w:rsidR="00A10450" w:rsidRPr="00A951DC">
        <w:rPr>
          <w:rFonts w:ascii="Times New Roman" w:hAnsi="Times New Roman" w:cs="Times New Roman"/>
          <w:sz w:val="24"/>
          <w:szCs w:val="24"/>
          <w:lang w:val="fr-FR" w:eastAsia="zh-CN"/>
        </w:rPr>
        <w:t xml:space="preserve"> </w:t>
      </w:r>
      <w:r w:rsidR="00C17D43" w:rsidRPr="00C17D43">
        <w:rPr>
          <w:rFonts w:ascii="Times New Roman" w:hAnsi="Times New Roman" w:cs="Times New Roman"/>
          <w:color w:val="FF0000"/>
          <w:sz w:val="24"/>
          <w:szCs w:val="24"/>
          <w:lang w:val="fr-FR" w:eastAsia="zh-CN"/>
        </w:rPr>
        <w:t>[NGAYHETHAN_DDPL_TA]</w:t>
      </w:r>
    </w:p>
    <w:p w14:paraId="36F01DFD" w14:textId="77777777" w:rsidR="00FB2155" w:rsidRPr="00A951DC" w:rsidRDefault="00FB2155" w:rsidP="00A951DC">
      <w:pPr>
        <w:tabs>
          <w:tab w:val="left" w:leader="dot" w:pos="4320"/>
          <w:tab w:val="right" w:leader="dot" w:pos="9360"/>
        </w:tabs>
        <w:ind w:left="720"/>
        <w:rPr>
          <w:rFonts w:ascii="Times New Roman" w:hAnsi="Times New Roman" w:cs="Times New Roman"/>
          <w:sz w:val="24"/>
          <w:szCs w:val="24"/>
          <w:shd w:val="clear" w:color="auto" w:fill="FFFF00"/>
          <w:lang w:val="fr-FR" w:eastAsia="zh-CN"/>
        </w:rPr>
      </w:pPr>
    </w:p>
    <w:p w14:paraId="34BB31C7" w14:textId="19F3CB3D" w:rsidR="006A0B54" w:rsidRPr="00A951DC" w:rsidRDefault="00B3182B" w:rsidP="00A951DC">
      <w:pPr>
        <w:tabs>
          <w:tab w:val="left" w:leader="dot" w:pos="4320"/>
          <w:tab w:val="right" w:leader="dot" w:pos="9360"/>
        </w:tabs>
        <w:ind w:left="720"/>
        <w:rPr>
          <w:rFonts w:ascii="Times New Roman" w:hAnsi="Times New Roman" w:cs="Times New Roman"/>
          <w:sz w:val="24"/>
          <w:szCs w:val="24"/>
          <w:lang w:val="fr-FR" w:eastAsia="zh-CN"/>
        </w:rPr>
      </w:pPr>
      <w:r w:rsidRPr="00B3182B">
        <w:rPr>
          <w:rFonts w:ascii="Times New Roman" w:hAnsi="Times New Roman" w:cs="Times New Roman"/>
          <w:sz w:val="24"/>
          <w:szCs w:val="24"/>
          <w:lang w:val="fr-FR" w:eastAsia="zh-CN"/>
        </w:rPr>
        <w:t>Permanent residential address</w:t>
      </w:r>
      <w:r w:rsidR="006A0B54" w:rsidRPr="00A951DC">
        <w:rPr>
          <w:rFonts w:ascii="Times New Roman" w:hAnsi="Times New Roman" w:cs="Times New Roman"/>
          <w:sz w:val="24"/>
          <w:szCs w:val="24"/>
          <w:lang w:val="fr-FR" w:eastAsia="zh-CN"/>
        </w:rPr>
        <w:t>:</w:t>
      </w:r>
    </w:p>
    <w:p w14:paraId="0C7161FC" w14:textId="77777777" w:rsidR="00FB2155" w:rsidRPr="00A951DC" w:rsidRDefault="00FB2155" w:rsidP="00A951DC">
      <w:pPr>
        <w:tabs>
          <w:tab w:val="left" w:leader="dot" w:pos="4320"/>
          <w:tab w:val="right" w:leader="dot" w:pos="9360"/>
        </w:tabs>
        <w:ind w:left="720"/>
        <w:rPr>
          <w:rFonts w:ascii="Times New Roman" w:hAnsi="Times New Roman" w:cs="Times New Roman"/>
          <w:sz w:val="24"/>
          <w:szCs w:val="24"/>
          <w:lang w:val="fr-FR" w:eastAsia="zh-CN"/>
        </w:rPr>
      </w:pPr>
    </w:p>
    <w:p w14:paraId="74C8A6FB" w14:textId="1979B674" w:rsidR="006A0B54" w:rsidRPr="00A951DC" w:rsidRDefault="00996A0D" w:rsidP="00A951DC">
      <w:pPr>
        <w:tabs>
          <w:tab w:val="left" w:leader="dot" w:pos="4320"/>
          <w:tab w:val="right" w:leader="dot" w:pos="9360"/>
        </w:tabs>
        <w:ind w:left="1440"/>
        <w:rPr>
          <w:rFonts w:ascii="Times New Roman" w:hAnsi="Times New Roman" w:cs="Times New Roman"/>
          <w:b/>
          <w:sz w:val="24"/>
          <w:szCs w:val="24"/>
          <w:lang w:val="fr-FR" w:eastAsia="zh-CN"/>
        </w:rPr>
      </w:pPr>
      <w:r w:rsidRPr="00996A0D">
        <w:rPr>
          <w:rFonts w:ascii="Times New Roman" w:hAnsi="Times New Roman" w:cs="Times New Roman"/>
          <w:sz w:val="24"/>
          <w:szCs w:val="24"/>
          <w:lang w:eastAsia="zh-CN"/>
        </w:rPr>
        <w:t>House number, niche, alley, street/hamlet</w:t>
      </w:r>
      <w:r w:rsidR="00426A7D" w:rsidRPr="00C858FA">
        <w:rPr>
          <w:rFonts w:ascii="Times New Roman" w:hAnsi="Times New Roman" w:cs="Times New Roman"/>
          <w:sz w:val="24"/>
          <w:szCs w:val="24"/>
          <w:lang w:val="fr-FR" w:eastAsia="zh-CN"/>
        </w:rPr>
        <w:t>:</w:t>
      </w:r>
      <w:r w:rsidR="00585828">
        <w:rPr>
          <w:rFonts w:ascii="Times New Roman" w:hAnsi="Times New Roman" w:cs="Times New Roman"/>
          <w:sz w:val="24"/>
          <w:szCs w:val="24"/>
          <w:lang w:val="fr-FR" w:eastAsia="zh-CN"/>
        </w:rPr>
        <w:t xml:space="preserve"> </w:t>
      </w:r>
      <w:r w:rsidR="00470E76" w:rsidRPr="00470E76">
        <w:rPr>
          <w:rFonts w:ascii="Times New Roman" w:hAnsi="Times New Roman" w:cs="Times New Roman"/>
          <w:color w:val="FF0000"/>
          <w:sz w:val="24"/>
          <w:szCs w:val="24"/>
          <w:lang w:val="fr-FR" w:eastAsia="zh-CN"/>
        </w:rPr>
        <w:t>[SONHATT_DDPL_TA]</w:t>
      </w:r>
    </w:p>
    <w:p w14:paraId="50BAF25B" w14:textId="77777777" w:rsidR="006005D8" w:rsidRPr="00A951DC" w:rsidRDefault="006005D8"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2EF05A9C" w14:textId="187C357F" w:rsidR="006A0B54" w:rsidRPr="00A951DC" w:rsidRDefault="00216FAE" w:rsidP="00A951DC">
      <w:pPr>
        <w:tabs>
          <w:tab w:val="left" w:leader="dot" w:pos="4320"/>
          <w:tab w:val="right" w:leader="dot" w:pos="9360"/>
        </w:tabs>
        <w:ind w:left="1440"/>
        <w:rPr>
          <w:rFonts w:ascii="Times New Roman" w:hAnsi="Times New Roman" w:cs="Times New Roman"/>
          <w:sz w:val="24"/>
          <w:szCs w:val="24"/>
          <w:lang w:val="fr-FR" w:eastAsia="zh-CN"/>
        </w:rPr>
      </w:pPr>
      <w:r w:rsidRPr="00216FAE">
        <w:rPr>
          <w:rFonts w:ascii="Times New Roman" w:hAnsi="Times New Roman" w:cs="Times New Roman"/>
          <w:sz w:val="24"/>
          <w:szCs w:val="24"/>
          <w:lang w:eastAsia="zh-CN"/>
        </w:rPr>
        <w:t>Commune/Ward/Town</w:t>
      </w:r>
      <w:r w:rsidR="006A0B54" w:rsidRPr="00A951DC">
        <w:rPr>
          <w:rFonts w:ascii="Times New Roman" w:hAnsi="Times New Roman" w:cs="Times New Roman"/>
          <w:sz w:val="24"/>
          <w:szCs w:val="24"/>
          <w:lang w:val="fr-FR" w:eastAsia="zh-CN"/>
        </w:rPr>
        <w:t xml:space="preserve">: </w:t>
      </w:r>
      <w:r>
        <w:rPr>
          <w:rFonts w:ascii="Times New Roman" w:hAnsi="Times New Roman" w:cs="Times New Roman"/>
          <w:color w:val="FF0000"/>
          <w:sz w:val="24"/>
          <w:szCs w:val="24"/>
          <w:lang w:val="fr-FR" w:eastAsia="zh-CN"/>
        </w:rPr>
        <w:t>[XAPHUONGTT_DDPL_TA]</w:t>
      </w:r>
    </w:p>
    <w:p w14:paraId="55D0EC6F" w14:textId="77777777" w:rsidR="006005D8" w:rsidRPr="00A951DC" w:rsidRDefault="006005D8"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4B0B4F64" w14:textId="79BA903F" w:rsidR="006A0B54" w:rsidRPr="00A951DC" w:rsidRDefault="00827316" w:rsidP="00A951DC">
      <w:pPr>
        <w:tabs>
          <w:tab w:val="left" w:leader="dot" w:pos="4320"/>
          <w:tab w:val="right" w:leader="dot" w:pos="9360"/>
        </w:tabs>
        <w:ind w:left="720" w:firstLine="720"/>
        <w:rPr>
          <w:rFonts w:ascii="Times New Roman" w:hAnsi="Times New Roman" w:cs="Times New Roman"/>
          <w:sz w:val="24"/>
          <w:szCs w:val="24"/>
          <w:lang w:val="fr-FR"/>
        </w:rPr>
      </w:pPr>
      <w:r w:rsidRPr="00827316">
        <w:rPr>
          <w:rFonts w:ascii="Times New Roman" w:hAnsi="Times New Roman" w:cs="Times New Roman"/>
          <w:sz w:val="24"/>
          <w:szCs w:val="24"/>
          <w:lang w:eastAsia="zh-CN"/>
        </w:rPr>
        <w:t>District/Town/Provincial City</w:t>
      </w:r>
      <w:r w:rsidR="006A0B54" w:rsidRPr="00A951DC">
        <w:rPr>
          <w:rFonts w:ascii="Times New Roman" w:hAnsi="Times New Roman" w:cs="Times New Roman"/>
          <w:sz w:val="24"/>
          <w:szCs w:val="24"/>
          <w:lang w:val="fr-FR" w:eastAsia="zh-CN"/>
        </w:rPr>
        <w:t xml:space="preserve">: </w:t>
      </w:r>
      <w:r>
        <w:rPr>
          <w:rFonts w:ascii="Times New Roman" w:hAnsi="Times New Roman" w:cs="Times New Roman"/>
          <w:color w:val="FF0000"/>
          <w:sz w:val="24"/>
          <w:szCs w:val="24"/>
          <w:lang w:val="fr-FR"/>
        </w:rPr>
        <w:t>[QUANTT_DDPL_TA]</w:t>
      </w:r>
    </w:p>
    <w:p w14:paraId="0BF18CD8" w14:textId="77777777" w:rsidR="006005D8" w:rsidRPr="00A951DC" w:rsidRDefault="006005D8"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18352AC3" w14:textId="24B01B38" w:rsidR="00523975" w:rsidRPr="00A951DC" w:rsidRDefault="00D56842" w:rsidP="00A951DC">
      <w:pPr>
        <w:tabs>
          <w:tab w:val="left" w:pos="9072"/>
        </w:tabs>
        <w:ind w:firstLine="1440"/>
        <w:jc w:val="both"/>
        <w:rPr>
          <w:rFonts w:ascii="Times New Roman" w:hAnsi="Times New Roman" w:cs="Times New Roman"/>
          <w:sz w:val="24"/>
          <w:szCs w:val="24"/>
          <w:lang w:val="fr-FR"/>
        </w:rPr>
      </w:pPr>
      <w:r w:rsidRPr="00D56842">
        <w:rPr>
          <w:rFonts w:ascii="Times New Roman" w:hAnsi="Times New Roman" w:cs="Times New Roman"/>
          <w:sz w:val="24"/>
          <w:szCs w:val="24"/>
          <w:lang w:eastAsia="zh-CN"/>
        </w:rPr>
        <w:t>Province/City</w:t>
      </w:r>
      <w:r w:rsidR="006A0B54" w:rsidRPr="00A951DC">
        <w:rPr>
          <w:rFonts w:ascii="Times New Roman" w:hAnsi="Times New Roman" w:cs="Times New Roman"/>
          <w:sz w:val="24"/>
          <w:szCs w:val="24"/>
          <w:lang w:val="fr-FR" w:eastAsia="zh-CN"/>
        </w:rPr>
        <w:t xml:space="preserve">: </w:t>
      </w:r>
      <w:r>
        <w:rPr>
          <w:rFonts w:ascii="Times New Roman" w:hAnsi="Times New Roman" w:cs="Times New Roman"/>
          <w:color w:val="FF0000"/>
          <w:sz w:val="24"/>
          <w:szCs w:val="24"/>
          <w:lang w:val="fr-FR"/>
        </w:rPr>
        <w:t>[TINHTPTT_DDPL_TA]</w:t>
      </w:r>
    </w:p>
    <w:p w14:paraId="524D4347" w14:textId="77777777" w:rsidR="006005D8" w:rsidRPr="00A951DC" w:rsidRDefault="006005D8" w:rsidP="00A951DC">
      <w:pPr>
        <w:tabs>
          <w:tab w:val="left" w:leader="dot" w:pos="4320"/>
          <w:tab w:val="right" w:leader="dot" w:pos="9360"/>
        </w:tabs>
        <w:rPr>
          <w:rFonts w:ascii="Times New Roman" w:hAnsi="Times New Roman" w:cs="Times New Roman"/>
          <w:sz w:val="24"/>
          <w:szCs w:val="24"/>
          <w:shd w:val="clear" w:color="auto" w:fill="FFFF00"/>
          <w:lang w:val="fr-FR" w:eastAsia="zh-CN"/>
        </w:rPr>
      </w:pPr>
    </w:p>
    <w:p w14:paraId="791ADB5F" w14:textId="16736A4C" w:rsidR="006A0B54" w:rsidRPr="00A951DC" w:rsidRDefault="006A5251" w:rsidP="00A951DC">
      <w:pPr>
        <w:tabs>
          <w:tab w:val="left" w:leader="dot" w:pos="4320"/>
          <w:tab w:val="right" w:leader="dot" w:pos="9360"/>
        </w:tabs>
        <w:ind w:left="720" w:firstLine="720"/>
        <w:rPr>
          <w:rFonts w:ascii="Times New Roman" w:hAnsi="Times New Roman" w:cs="Times New Roman"/>
          <w:sz w:val="24"/>
          <w:szCs w:val="24"/>
          <w:lang w:val="fr-FR" w:eastAsia="zh-CN"/>
        </w:rPr>
      </w:pPr>
      <w:r>
        <w:rPr>
          <w:rFonts w:ascii="Times New Roman" w:hAnsi="Times New Roman" w:cs="Times New Roman"/>
          <w:sz w:val="24"/>
          <w:szCs w:val="24"/>
          <w:lang w:val="fr-FR" w:eastAsia="zh-CN"/>
        </w:rPr>
        <w:t>Nation</w:t>
      </w:r>
      <w:r w:rsidR="006A0B54" w:rsidRPr="00A951DC">
        <w:rPr>
          <w:rFonts w:ascii="Times New Roman" w:hAnsi="Times New Roman" w:cs="Times New Roman"/>
          <w:sz w:val="24"/>
          <w:szCs w:val="24"/>
          <w:lang w:val="fr-FR" w:eastAsia="zh-CN"/>
        </w:rPr>
        <w:t xml:space="preserve">: </w:t>
      </w:r>
      <w:r w:rsidR="004B34AA" w:rsidRPr="004B34AA">
        <w:rPr>
          <w:rFonts w:ascii="Times New Roman" w:hAnsi="Times New Roman" w:cs="Times New Roman"/>
          <w:color w:val="FF0000"/>
          <w:sz w:val="24"/>
          <w:szCs w:val="24"/>
          <w:lang w:val="fr-FR" w:eastAsia="zh-CN"/>
        </w:rPr>
        <w:t>[QUOCGIATT_DDPL_TA]</w:t>
      </w:r>
    </w:p>
    <w:p w14:paraId="72EC2D89" w14:textId="77777777" w:rsidR="00A0122D" w:rsidRPr="00A951DC" w:rsidRDefault="00A0122D"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165ED0E3" w14:textId="46EF01FB" w:rsidR="006A0B54" w:rsidRPr="00A951DC" w:rsidRDefault="00672A2A" w:rsidP="00A951DC">
      <w:pPr>
        <w:tabs>
          <w:tab w:val="left" w:leader="dot" w:pos="4320"/>
          <w:tab w:val="right" w:leader="dot" w:pos="9360"/>
        </w:tabs>
        <w:ind w:left="720"/>
        <w:rPr>
          <w:rFonts w:ascii="Times New Roman" w:hAnsi="Times New Roman" w:cs="Times New Roman"/>
          <w:sz w:val="24"/>
          <w:szCs w:val="24"/>
          <w:lang w:val="fr-FR" w:eastAsia="zh-CN"/>
        </w:rPr>
      </w:pPr>
      <w:r w:rsidRPr="00672A2A">
        <w:rPr>
          <w:rFonts w:ascii="Times New Roman" w:hAnsi="Times New Roman" w:cs="Times New Roman"/>
          <w:sz w:val="24"/>
          <w:szCs w:val="24"/>
          <w:lang w:val="fr-FR" w:eastAsia="zh-CN"/>
        </w:rPr>
        <w:t>Contact address</w:t>
      </w:r>
      <w:r w:rsidR="006A0B54" w:rsidRPr="00A951DC">
        <w:rPr>
          <w:rFonts w:ascii="Times New Roman" w:hAnsi="Times New Roman" w:cs="Times New Roman"/>
          <w:sz w:val="24"/>
          <w:szCs w:val="24"/>
          <w:lang w:val="fr-FR" w:eastAsia="zh-CN"/>
        </w:rPr>
        <w:t>:</w:t>
      </w:r>
    </w:p>
    <w:p w14:paraId="1C5A5EE6" w14:textId="77777777" w:rsidR="00A0122D" w:rsidRPr="00A951DC" w:rsidRDefault="00A0122D" w:rsidP="00A951DC">
      <w:pPr>
        <w:tabs>
          <w:tab w:val="left" w:leader="dot" w:pos="4320"/>
          <w:tab w:val="right" w:leader="dot" w:pos="9360"/>
        </w:tabs>
        <w:ind w:left="720"/>
        <w:rPr>
          <w:rFonts w:ascii="Times New Roman" w:hAnsi="Times New Roman" w:cs="Times New Roman"/>
          <w:sz w:val="24"/>
          <w:szCs w:val="24"/>
          <w:lang w:val="fr-FR" w:eastAsia="zh-CN"/>
        </w:rPr>
      </w:pPr>
    </w:p>
    <w:p w14:paraId="3728221E" w14:textId="781F0EFB" w:rsidR="00AA0A80" w:rsidRPr="006B136D" w:rsidRDefault="00B7118B" w:rsidP="00A951DC">
      <w:pPr>
        <w:tabs>
          <w:tab w:val="left" w:leader="dot" w:pos="4320"/>
          <w:tab w:val="right" w:leader="dot" w:pos="9360"/>
        </w:tabs>
        <w:ind w:left="1440"/>
        <w:rPr>
          <w:rFonts w:ascii="Times New Roman" w:hAnsi="Times New Roman" w:cs="Times New Roman"/>
          <w:bCs/>
          <w:sz w:val="24"/>
          <w:szCs w:val="24"/>
          <w:lang w:val="fr-FR" w:eastAsia="zh-CN"/>
        </w:rPr>
      </w:pPr>
      <w:r w:rsidRPr="00B7118B">
        <w:rPr>
          <w:rFonts w:ascii="Times New Roman" w:hAnsi="Times New Roman" w:cs="Times New Roman"/>
          <w:sz w:val="24"/>
          <w:szCs w:val="24"/>
          <w:lang w:eastAsia="zh-CN"/>
        </w:rPr>
        <w:t>House number, niche, alley, street/hamlet</w:t>
      </w:r>
      <w:r w:rsidR="00AA0A80" w:rsidRPr="00B53421">
        <w:rPr>
          <w:rFonts w:ascii="Times New Roman" w:hAnsi="Times New Roman" w:cs="Times New Roman"/>
          <w:bCs/>
          <w:sz w:val="24"/>
          <w:szCs w:val="24"/>
          <w:lang w:val="fr-FR" w:eastAsia="zh-CN"/>
        </w:rPr>
        <w:t>:</w:t>
      </w:r>
      <w:r w:rsidR="00AA0A80" w:rsidRPr="00A951DC">
        <w:rPr>
          <w:rFonts w:ascii="Times New Roman" w:hAnsi="Times New Roman" w:cs="Times New Roman"/>
          <w:b/>
          <w:sz w:val="24"/>
          <w:szCs w:val="24"/>
          <w:lang w:val="fr-FR" w:eastAsia="zh-CN"/>
        </w:rPr>
        <w:t xml:space="preserve"> </w:t>
      </w:r>
      <w:r w:rsidR="009B28E6" w:rsidRPr="00470E76">
        <w:rPr>
          <w:rFonts w:ascii="Times New Roman" w:hAnsi="Times New Roman" w:cs="Times New Roman"/>
          <w:color w:val="FF0000"/>
          <w:sz w:val="24"/>
          <w:szCs w:val="24"/>
          <w:lang w:val="fr-FR" w:eastAsia="zh-CN"/>
        </w:rPr>
        <w:t>[SONHA</w:t>
      </w:r>
      <w:r w:rsidR="009B28E6">
        <w:rPr>
          <w:rFonts w:ascii="Times New Roman" w:hAnsi="Times New Roman" w:cs="Times New Roman"/>
          <w:color w:val="FF0000"/>
          <w:sz w:val="24"/>
          <w:szCs w:val="24"/>
          <w:lang w:val="fr-FR" w:eastAsia="zh-CN"/>
        </w:rPr>
        <w:t>LL</w:t>
      </w:r>
      <w:r w:rsidR="009B28E6" w:rsidRPr="00470E76">
        <w:rPr>
          <w:rFonts w:ascii="Times New Roman" w:hAnsi="Times New Roman" w:cs="Times New Roman"/>
          <w:color w:val="FF0000"/>
          <w:sz w:val="24"/>
          <w:szCs w:val="24"/>
          <w:lang w:val="fr-FR" w:eastAsia="zh-CN"/>
        </w:rPr>
        <w:t>_DDPL_TA]</w:t>
      </w:r>
    </w:p>
    <w:p w14:paraId="19B199A4" w14:textId="77777777" w:rsidR="00AA0A80" w:rsidRPr="00A951DC" w:rsidRDefault="00AA0A80"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4D5FD9A8" w14:textId="52EEF6E2" w:rsidR="00AA0A80" w:rsidRPr="00A951DC" w:rsidRDefault="003D0189" w:rsidP="00A951DC">
      <w:pPr>
        <w:tabs>
          <w:tab w:val="left" w:leader="dot" w:pos="4320"/>
          <w:tab w:val="right" w:leader="dot" w:pos="9360"/>
        </w:tabs>
        <w:ind w:left="720" w:firstLine="720"/>
        <w:rPr>
          <w:rFonts w:ascii="Times New Roman" w:hAnsi="Times New Roman" w:cs="Times New Roman"/>
          <w:sz w:val="24"/>
          <w:szCs w:val="24"/>
          <w:lang w:val="fr-FR"/>
        </w:rPr>
      </w:pPr>
      <w:r w:rsidRPr="003D0189">
        <w:rPr>
          <w:rFonts w:ascii="Times New Roman" w:hAnsi="Times New Roman" w:cs="Times New Roman"/>
          <w:sz w:val="24"/>
          <w:szCs w:val="24"/>
          <w:lang w:eastAsia="zh-CN"/>
        </w:rPr>
        <w:t>Commune/Ward/Town</w:t>
      </w:r>
      <w:r w:rsidR="00AA0A80" w:rsidRPr="00A951DC">
        <w:rPr>
          <w:rFonts w:ascii="Times New Roman" w:hAnsi="Times New Roman" w:cs="Times New Roman"/>
          <w:sz w:val="24"/>
          <w:szCs w:val="24"/>
          <w:lang w:val="fr-FR" w:eastAsia="zh-CN"/>
        </w:rPr>
        <w:t xml:space="preserve">: </w:t>
      </w:r>
      <w:r>
        <w:rPr>
          <w:rFonts w:ascii="Times New Roman" w:hAnsi="Times New Roman"/>
          <w:color w:val="FF0000"/>
          <w:sz w:val="24"/>
          <w:szCs w:val="24"/>
        </w:rPr>
        <w:t>[XAPHUONGLL_DDPL_TA]</w:t>
      </w:r>
      <w:r w:rsidR="00F80ED8" w:rsidRPr="00A951DC" w:rsidDel="00F80ED8">
        <w:rPr>
          <w:rFonts w:ascii="Times New Roman" w:hAnsi="Times New Roman" w:cs="Times New Roman"/>
          <w:b/>
          <w:sz w:val="24"/>
          <w:szCs w:val="24"/>
          <w:lang w:val="fr-FR" w:eastAsia="zh-CN"/>
        </w:rPr>
        <w:t xml:space="preserve"> </w:t>
      </w:r>
    </w:p>
    <w:p w14:paraId="712DDAE5" w14:textId="77777777" w:rsidR="00AA0A80" w:rsidRPr="00A951DC" w:rsidRDefault="00AA0A80"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07336D5E" w14:textId="3C8469F5" w:rsidR="00AA0A80" w:rsidRPr="00A951DC" w:rsidRDefault="00167782" w:rsidP="00A951DC">
      <w:pPr>
        <w:tabs>
          <w:tab w:val="left" w:leader="dot" w:pos="4320"/>
          <w:tab w:val="right" w:leader="dot" w:pos="9360"/>
        </w:tabs>
        <w:ind w:left="720" w:firstLine="720"/>
        <w:rPr>
          <w:rFonts w:ascii="Times New Roman" w:hAnsi="Times New Roman" w:cs="Times New Roman"/>
          <w:sz w:val="24"/>
          <w:szCs w:val="24"/>
          <w:lang w:val="fr-FR"/>
        </w:rPr>
      </w:pPr>
      <w:r w:rsidRPr="00167782">
        <w:rPr>
          <w:rFonts w:ascii="Times New Roman" w:hAnsi="Times New Roman" w:cs="Times New Roman"/>
          <w:sz w:val="24"/>
          <w:szCs w:val="24"/>
          <w:lang w:eastAsia="zh-CN"/>
        </w:rPr>
        <w:t>District/Town/Provincial City</w:t>
      </w:r>
      <w:r w:rsidR="00AA0A80" w:rsidRPr="00A951DC">
        <w:rPr>
          <w:rFonts w:ascii="Times New Roman" w:hAnsi="Times New Roman" w:cs="Times New Roman"/>
          <w:sz w:val="24"/>
          <w:szCs w:val="24"/>
          <w:lang w:val="fr-FR" w:eastAsia="zh-CN"/>
        </w:rPr>
        <w:t xml:space="preserve">: </w:t>
      </w:r>
      <w:r>
        <w:rPr>
          <w:rFonts w:ascii="Times New Roman" w:hAnsi="Times New Roman"/>
          <w:color w:val="FF0000"/>
          <w:sz w:val="24"/>
          <w:szCs w:val="24"/>
        </w:rPr>
        <w:t>[QUANLL_DDPL_TA]</w:t>
      </w:r>
      <w:r w:rsidR="005F70CA" w:rsidRPr="00A951DC" w:rsidDel="005F70CA">
        <w:rPr>
          <w:rFonts w:ascii="Times New Roman" w:hAnsi="Times New Roman" w:cs="Times New Roman"/>
          <w:b/>
          <w:sz w:val="24"/>
          <w:szCs w:val="24"/>
          <w:lang w:val="fr-FR" w:eastAsia="zh-CN"/>
        </w:rPr>
        <w:t xml:space="preserve"> </w:t>
      </w:r>
    </w:p>
    <w:p w14:paraId="5AF77175" w14:textId="77777777" w:rsidR="00AA0A80" w:rsidRPr="00A951DC" w:rsidRDefault="00AA0A80"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61C88C30" w14:textId="0CAC8C20" w:rsidR="00AA0A80" w:rsidRPr="00A951DC" w:rsidRDefault="00FE77B4" w:rsidP="00A951DC">
      <w:pPr>
        <w:tabs>
          <w:tab w:val="left" w:pos="9072"/>
        </w:tabs>
        <w:ind w:firstLine="1440"/>
        <w:jc w:val="both"/>
        <w:rPr>
          <w:rFonts w:ascii="Times New Roman" w:hAnsi="Times New Roman" w:cs="Times New Roman"/>
          <w:sz w:val="24"/>
          <w:szCs w:val="24"/>
          <w:lang w:val="fr-FR"/>
        </w:rPr>
      </w:pPr>
      <w:r w:rsidRPr="00FE77B4">
        <w:rPr>
          <w:rFonts w:ascii="Times New Roman" w:hAnsi="Times New Roman" w:cs="Times New Roman"/>
          <w:sz w:val="24"/>
          <w:szCs w:val="24"/>
          <w:lang w:eastAsia="zh-CN"/>
        </w:rPr>
        <w:t>Province/City</w:t>
      </w:r>
      <w:r w:rsidR="00AA0A80" w:rsidRPr="00A951DC">
        <w:rPr>
          <w:rFonts w:ascii="Times New Roman" w:hAnsi="Times New Roman" w:cs="Times New Roman"/>
          <w:sz w:val="24"/>
          <w:szCs w:val="24"/>
          <w:lang w:val="fr-FR" w:eastAsia="zh-CN"/>
        </w:rPr>
        <w:t xml:space="preserve">: </w:t>
      </w:r>
      <w:r w:rsidR="0062267F">
        <w:rPr>
          <w:rFonts w:ascii="Times New Roman" w:hAnsi="Times New Roman" w:cs="Times New Roman"/>
          <w:color w:val="FF0000"/>
          <w:sz w:val="24"/>
          <w:szCs w:val="24"/>
          <w:lang w:val="fr-FR"/>
        </w:rPr>
        <w:t>[TINHTPLL_DDPL_TA]</w:t>
      </w:r>
    </w:p>
    <w:p w14:paraId="65B702D9" w14:textId="77777777" w:rsidR="00AA0A80" w:rsidRPr="00A951DC" w:rsidRDefault="00AA0A80" w:rsidP="00A951DC">
      <w:pPr>
        <w:tabs>
          <w:tab w:val="left" w:leader="dot" w:pos="4320"/>
          <w:tab w:val="right" w:leader="dot" w:pos="9360"/>
        </w:tabs>
        <w:rPr>
          <w:rFonts w:ascii="Times New Roman" w:hAnsi="Times New Roman" w:cs="Times New Roman"/>
          <w:sz w:val="24"/>
          <w:szCs w:val="24"/>
          <w:shd w:val="clear" w:color="auto" w:fill="FFFF00"/>
          <w:lang w:val="fr-FR" w:eastAsia="zh-CN"/>
        </w:rPr>
      </w:pPr>
    </w:p>
    <w:p w14:paraId="08E7518A" w14:textId="6B54453F" w:rsidR="009842E8" w:rsidRPr="009842E8" w:rsidRDefault="009842E8" w:rsidP="009842E8">
      <w:pPr>
        <w:tabs>
          <w:tab w:val="left" w:leader="dot" w:pos="4320"/>
          <w:tab w:val="right" w:leader="dot" w:pos="9360"/>
        </w:tabs>
        <w:ind w:left="720" w:firstLine="720"/>
        <w:rPr>
          <w:rFonts w:ascii="Times New Roman" w:hAnsi="Times New Roman" w:cs="Times New Roman"/>
          <w:sz w:val="24"/>
          <w:szCs w:val="24"/>
          <w:lang w:val="fr-FR" w:eastAsia="zh-CN"/>
        </w:rPr>
      </w:pPr>
      <w:r w:rsidRPr="009842E8">
        <w:rPr>
          <w:rFonts w:ascii="Times New Roman" w:hAnsi="Times New Roman" w:cs="Times New Roman"/>
          <w:sz w:val="24"/>
          <w:szCs w:val="24"/>
          <w:lang w:val="fr-FR" w:eastAsia="zh-CN"/>
        </w:rPr>
        <w:t xml:space="preserve">Nation: </w:t>
      </w:r>
      <w:r w:rsidR="004B34AA" w:rsidRPr="004B34AA">
        <w:rPr>
          <w:rFonts w:ascii="Times New Roman" w:hAnsi="Times New Roman" w:cs="Times New Roman"/>
          <w:color w:val="FF0000"/>
          <w:sz w:val="24"/>
          <w:szCs w:val="24"/>
          <w:lang w:val="fr-FR" w:eastAsia="zh-CN"/>
        </w:rPr>
        <w:t>[QUOCGIATT_DDPL_TA]</w:t>
      </w:r>
    </w:p>
    <w:p w14:paraId="5B628B51" w14:textId="77777777" w:rsidR="006005D8" w:rsidRPr="00A951DC" w:rsidRDefault="006005D8" w:rsidP="00A951DC">
      <w:pPr>
        <w:tabs>
          <w:tab w:val="left" w:leader="dot" w:pos="4320"/>
          <w:tab w:val="right" w:leader="dot" w:pos="9360"/>
        </w:tabs>
        <w:ind w:left="720" w:firstLine="720"/>
        <w:rPr>
          <w:rFonts w:ascii="Times New Roman" w:hAnsi="Times New Roman" w:cs="Times New Roman"/>
          <w:sz w:val="24"/>
          <w:szCs w:val="24"/>
          <w:shd w:val="clear" w:color="auto" w:fill="FFFF00"/>
          <w:lang w:val="fr-FR" w:eastAsia="zh-CN"/>
        </w:rPr>
      </w:pPr>
    </w:p>
    <w:p w14:paraId="1D5A2AA0" w14:textId="4BCD8132" w:rsidR="006A0B54" w:rsidRPr="00A951DC" w:rsidRDefault="00DC1547" w:rsidP="00A951DC">
      <w:pPr>
        <w:tabs>
          <w:tab w:val="left" w:leader="dot" w:pos="4680"/>
          <w:tab w:val="right" w:leader="dot" w:pos="9360"/>
        </w:tabs>
        <w:ind w:left="720"/>
        <w:rPr>
          <w:rFonts w:ascii="Times New Roman" w:hAnsi="Times New Roman" w:cs="Times New Roman"/>
          <w:sz w:val="24"/>
          <w:szCs w:val="24"/>
          <w:lang w:val="fr-FR" w:eastAsia="zh-CN"/>
        </w:rPr>
      </w:pPr>
      <w:r>
        <w:rPr>
          <w:rFonts w:ascii="Times New Roman" w:hAnsi="Times New Roman" w:cs="Times New Roman"/>
          <w:sz w:val="24"/>
          <w:szCs w:val="24"/>
          <w:lang w:val="fr-FR" w:eastAsia="zh-CN"/>
        </w:rPr>
        <w:t>P</w:t>
      </w:r>
      <w:r w:rsidR="00BC2205">
        <w:rPr>
          <w:rFonts w:ascii="Times New Roman" w:hAnsi="Times New Roman" w:cs="Times New Roman"/>
          <w:sz w:val="24"/>
          <w:szCs w:val="24"/>
          <w:lang w:val="fr-FR" w:eastAsia="zh-CN"/>
        </w:rPr>
        <w:t>hone</w:t>
      </w:r>
      <w:r w:rsidR="006A0B54" w:rsidRPr="00A951DC">
        <w:rPr>
          <w:rFonts w:ascii="Times New Roman" w:hAnsi="Times New Roman" w:cs="Times New Roman"/>
          <w:sz w:val="24"/>
          <w:szCs w:val="24"/>
          <w:lang w:val="fr-FR" w:eastAsia="zh-CN"/>
        </w:rPr>
        <w:t xml:space="preserve"> </w:t>
      </w:r>
      <w:r w:rsidR="006A0B54" w:rsidRPr="00A951DC">
        <w:rPr>
          <w:rFonts w:ascii="Times New Roman" w:hAnsi="Times New Roman" w:cs="Times New Roman"/>
          <w:i/>
          <w:sz w:val="24"/>
          <w:szCs w:val="24"/>
          <w:lang w:val="fr-FR" w:eastAsia="zh-CN"/>
        </w:rPr>
        <w:t>(</w:t>
      </w:r>
      <w:r w:rsidR="00322FF6">
        <w:rPr>
          <w:rFonts w:ascii="Times New Roman" w:hAnsi="Times New Roman" w:cs="Times New Roman"/>
          <w:i/>
          <w:sz w:val="24"/>
          <w:szCs w:val="24"/>
          <w:lang w:val="fr-FR" w:eastAsia="zh-CN"/>
        </w:rPr>
        <w:t>if any</w:t>
      </w:r>
      <w:r w:rsidR="006A0B54" w:rsidRPr="00A951DC">
        <w:rPr>
          <w:rFonts w:ascii="Times New Roman" w:hAnsi="Times New Roman" w:cs="Times New Roman"/>
          <w:i/>
          <w:sz w:val="24"/>
          <w:szCs w:val="24"/>
          <w:lang w:val="fr-FR" w:eastAsia="zh-CN"/>
        </w:rPr>
        <w:t>):</w:t>
      </w:r>
      <w:r w:rsidR="005F2BE8" w:rsidRPr="005F2BE8">
        <w:t xml:space="preserve"> </w:t>
      </w:r>
      <w:r w:rsidR="005F2BE8" w:rsidRPr="005F2BE8">
        <w:rPr>
          <w:rFonts w:ascii="Times New Roman" w:hAnsi="Times New Roman" w:cs="Times New Roman"/>
          <w:iCs/>
          <w:color w:val="FF0000"/>
          <w:sz w:val="24"/>
          <w:szCs w:val="24"/>
          <w:lang w:val="fr-FR" w:eastAsia="zh-CN"/>
        </w:rPr>
        <w:t>[SDT_DDPL_CTY]</w:t>
      </w:r>
      <w:r w:rsidR="006A0B54" w:rsidRPr="00A951DC">
        <w:rPr>
          <w:rFonts w:ascii="Times New Roman" w:hAnsi="Times New Roman" w:cs="Times New Roman"/>
          <w:sz w:val="24"/>
          <w:szCs w:val="24"/>
          <w:lang w:val="fr-FR" w:eastAsia="zh-CN"/>
        </w:rPr>
        <w:tab/>
        <w:t xml:space="preserve">Email </w:t>
      </w:r>
      <w:r w:rsidR="006A0B54" w:rsidRPr="00A951DC">
        <w:rPr>
          <w:rFonts w:ascii="Times New Roman" w:hAnsi="Times New Roman" w:cs="Times New Roman"/>
          <w:i/>
          <w:sz w:val="24"/>
          <w:szCs w:val="24"/>
          <w:lang w:val="fr-FR" w:eastAsia="zh-CN"/>
        </w:rPr>
        <w:t>(</w:t>
      </w:r>
      <w:r w:rsidR="00237E3F">
        <w:rPr>
          <w:rFonts w:ascii="Times New Roman" w:hAnsi="Times New Roman" w:cs="Times New Roman"/>
          <w:i/>
          <w:sz w:val="24"/>
          <w:szCs w:val="24"/>
          <w:lang w:val="fr-FR" w:eastAsia="zh-CN"/>
        </w:rPr>
        <w:t>if any</w:t>
      </w:r>
      <w:r w:rsidR="006A0B54" w:rsidRPr="00A951DC">
        <w:rPr>
          <w:rFonts w:ascii="Times New Roman" w:hAnsi="Times New Roman" w:cs="Times New Roman"/>
          <w:i/>
          <w:sz w:val="24"/>
          <w:szCs w:val="24"/>
          <w:lang w:val="fr-FR" w:eastAsia="zh-CN"/>
        </w:rPr>
        <w:t>)</w:t>
      </w:r>
      <w:r w:rsidR="00135076" w:rsidRPr="00A951DC">
        <w:rPr>
          <w:rFonts w:ascii="Times New Roman" w:hAnsi="Times New Roman" w:cs="Times New Roman"/>
          <w:sz w:val="24"/>
          <w:szCs w:val="24"/>
          <w:lang w:val="fr-FR" w:eastAsia="zh-CN"/>
        </w:rPr>
        <w:t>:</w:t>
      </w:r>
      <w:r w:rsidR="005F2BE8">
        <w:rPr>
          <w:rFonts w:ascii="Times New Roman" w:hAnsi="Times New Roman" w:cs="Times New Roman"/>
          <w:sz w:val="24"/>
          <w:szCs w:val="24"/>
          <w:lang w:val="fr-FR" w:eastAsia="zh-CN"/>
        </w:rPr>
        <w:t xml:space="preserve"> </w:t>
      </w:r>
      <w:r w:rsidR="005F2BE8" w:rsidRPr="005F2BE8">
        <w:rPr>
          <w:rFonts w:ascii="Times New Roman" w:hAnsi="Times New Roman" w:cs="Times New Roman"/>
          <w:color w:val="FF0000"/>
          <w:sz w:val="24"/>
          <w:szCs w:val="24"/>
          <w:lang w:val="fr-FR" w:eastAsia="zh-CN"/>
        </w:rPr>
        <w:t>[EMAIL_DDPL_CTY]</w:t>
      </w:r>
      <w:r w:rsidR="00135076" w:rsidRPr="00A951DC">
        <w:rPr>
          <w:rFonts w:ascii="Times New Roman" w:hAnsi="Times New Roman" w:cs="Times New Roman"/>
          <w:sz w:val="24"/>
          <w:szCs w:val="24"/>
          <w:lang w:val="fr-FR" w:eastAsia="zh-CN"/>
        </w:rPr>
        <w:t>…………………..</w:t>
      </w:r>
    </w:p>
    <w:p w14:paraId="2721EB08" w14:textId="77777777" w:rsidR="006005D8" w:rsidRPr="00A951DC" w:rsidRDefault="006005D8" w:rsidP="00A951DC">
      <w:pPr>
        <w:tabs>
          <w:tab w:val="left" w:leader="dot" w:pos="4680"/>
          <w:tab w:val="right" w:leader="dot" w:pos="9360"/>
        </w:tabs>
        <w:ind w:left="720"/>
        <w:rPr>
          <w:rFonts w:ascii="Times New Roman" w:hAnsi="Times New Roman" w:cs="Times New Roman"/>
          <w:sz w:val="24"/>
          <w:szCs w:val="24"/>
          <w:lang w:val="fr-FR" w:eastAsia="zh-CN"/>
        </w:rPr>
      </w:pPr>
    </w:p>
    <w:p w14:paraId="5B426081" w14:textId="63142449" w:rsidR="006A0B54" w:rsidRPr="00FA3DAB" w:rsidRDefault="00C4236B" w:rsidP="00A47B1C">
      <w:pPr>
        <w:pStyle w:val="ListParagraph"/>
        <w:numPr>
          <w:ilvl w:val="0"/>
          <w:numId w:val="16"/>
        </w:numPr>
        <w:ind w:hanging="720"/>
        <w:rPr>
          <w:rFonts w:ascii="Times New Roman" w:hAnsi="Times New Roman" w:cs="Times New Roman"/>
          <w:sz w:val="24"/>
          <w:szCs w:val="24"/>
          <w:lang w:val="fr-FR" w:eastAsia="zh-CN"/>
        </w:rPr>
      </w:pPr>
      <w:r w:rsidRPr="00FA3DAB">
        <w:rPr>
          <w:rFonts w:ascii="Times New Roman" w:hAnsi="Times New Roman" w:cs="Times New Roman"/>
          <w:b/>
          <w:bCs/>
          <w:sz w:val="24"/>
          <w:szCs w:val="24"/>
          <w:lang w:eastAsia="zh-CN"/>
        </w:rPr>
        <w:t>Tax registration</w:t>
      </w:r>
      <w:r w:rsidR="006A0B54" w:rsidRPr="00FA3DAB">
        <w:rPr>
          <w:rFonts w:ascii="Times New Roman" w:hAnsi="Times New Roman" w:cs="Times New Roman"/>
          <w:sz w:val="24"/>
          <w:szCs w:val="24"/>
          <w:lang w:val="fr-FR" w:eastAsia="zh-CN"/>
        </w:rPr>
        <w:t>:</w:t>
      </w:r>
    </w:p>
    <w:p w14:paraId="1C7D2376" w14:textId="77777777" w:rsidR="006005D8" w:rsidRPr="00A951DC" w:rsidRDefault="006005D8" w:rsidP="00A951DC">
      <w:pPr>
        <w:rPr>
          <w:rFonts w:ascii="Times New Roman" w:hAnsi="Times New Roman" w:cs="Times New Roman"/>
          <w:sz w:val="24"/>
          <w:szCs w:val="24"/>
          <w:lang w:val="fr-FR" w:eastAsia="zh-CN"/>
        </w:rPr>
      </w:pPr>
    </w:p>
    <w:tbl>
      <w:tblPr>
        <w:tblW w:w="4620" w:type="pct"/>
        <w:tblInd w:w="715" w:type="dxa"/>
        <w:tblLayout w:type="fixed"/>
        <w:tblCellMar>
          <w:left w:w="0" w:type="dxa"/>
          <w:right w:w="0" w:type="dxa"/>
        </w:tblCellMar>
        <w:tblLook w:val="0000" w:firstRow="0" w:lastRow="0" w:firstColumn="0" w:lastColumn="0" w:noHBand="0" w:noVBand="0"/>
      </w:tblPr>
      <w:tblGrid>
        <w:gridCol w:w="730"/>
        <w:gridCol w:w="8018"/>
      </w:tblGrid>
      <w:tr w:rsidR="0016633C" w:rsidRPr="00391B4A" w14:paraId="3809ED48" w14:textId="77777777" w:rsidTr="006005D8">
        <w:tc>
          <w:tcPr>
            <w:tcW w:w="417" w:type="pct"/>
            <w:tcBorders>
              <w:top w:val="single" w:sz="4" w:space="0" w:color="000000"/>
              <w:left w:val="single" w:sz="4" w:space="0" w:color="000000"/>
              <w:bottom w:val="single" w:sz="4" w:space="0" w:color="000000"/>
            </w:tcBorders>
            <w:shd w:val="clear" w:color="auto" w:fill="auto"/>
          </w:tcPr>
          <w:p w14:paraId="07C61D3E" w14:textId="6D194040" w:rsidR="0016633C" w:rsidRPr="0016633C" w:rsidRDefault="0016633C" w:rsidP="0016633C">
            <w:pPr>
              <w:tabs>
                <w:tab w:val="left" w:leader="dot" w:pos="4320"/>
                <w:tab w:val="right" w:leader="dot" w:pos="8280"/>
              </w:tabs>
              <w:jc w:val="center"/>
              <w:rPr>
                <w:rFonts w:ascii="Times New Roman" w:hAnsi="Times New Roman" w:cs="Times New Roman"/>
                <w:b/>
                <w:bCs/>
                <w:sz w:val="24"/>
                <w:szCs w:val="24"/>
                <w:lang w:eastAsia="zh-CN"/>
              </w:rPr>
            </w:pPr>
            <w:r w:rsidRPr="0016633C">
              <w:rPr>
                <w:rFonts w:ascii="Times New Roman" w:hAnsi="Times New Roman" w:cs="Times New Roman"/>
                <w:b/>
                <w:bCs/>
                <w:sz w:val="24"/>
                <w:szCs w:val="24"/>
                <w:lang w:eastAsia="zh-CN"/>
              </w:rPr>
              <w:t>No.</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7CC2C64A" w14:textId="77777777" w:rsidR="0016633C" w:rsidRPr="0016633C" w:rsidRDefault="0016633C" w:rsidP="0016633C">
            <w:pPr>
              <w:suppressAutoHyphens/>
              <w:spacing w:line="252" w:lineRule="auto"/>
              <w:jc w:val="center"/>
              <w:rPr>
                <w:rFonts w:ascii="Times New Roman" w:hAnsi="Times New Roman" w:cs="Times New Roman"/>
                <w:b/>
                <w:bCs/>
                <w:sz w:val="24"/>
                <w:szCs w:val="24"/>
                <w:lang w:val="vi-VN" w:eastAsia="zh-CN"/>
              </w:rPr>
            </w:pPr>
            <w:r w:rsidRPr="0016633C">
              <w:rPr>
                <w:rFonts w:ascii="Times New Roman" w:hAnsi="Times New Roman" w:cs="Times New Roman"/>
                <w:b/>
                <w:bCs/>
                <w:sz w:val="24"/>
                <w:szCs w:val="24"/>
                <w:lang w:eastAsia="zh-CN"/>
              </w:rPr>
              <w:t>Criteria of tax registration</w:t>
            </w:r>
            <w:r w:rsidRPr="0016633C">
              <w:rPr>
                <w:rFonts w:ascii="Times New Roman" w:hAnsi="Times New Roman" w:cs="Times New Roman"/>
                <w:b/>
                <w:bCs/>
                <w:sz w:val="24"/>
                <w:szCs w:val="24"/>
                <w:lang w:val="vi-VN" w:eastAsia="zh-CN"/>
              </w:rPr>
              <w:t xml:space="preserve"> information</w:t>
            </w:r>
          </w:p>
          <w:p w14:paraId="565C8FEA" w14:textId="0BFC27EE" w:rsidR="0016633C" w:rsidRPr="0016633C" w:rsidRDefault="0016633C" w:rsidP="0016633C">
            <w:pPr>
              <w:tabs>
                <w:tab w:val="left" w:leader="dot" w:pos="4320"/>
                <w:tab w:val="right" w:leader="dot" w:pos="9899"/>
              </w:tabs>
              <w:ind w:left="180"/>
              <w:jc w:val="center"/>
              <w:rPr>
                <w:rFonts w:ascii="Times New Roman" w:hAnsi="Times New Roman" w:cs="Times New Roman"/>
                <w:b/>
                <w:bCs/>
                <w:sz w:val="24"/>
                <w:szCs w:val="24"/>
                <w:lang w:eastAsia="zh-CN"/>
              </w:rPr>
            </w:pPr>
          </w:p>
        </w:tc>
      </w:tr>
      <w:tr w:rsidR="00E02D8E" w:rsidRPr="00391B4A" w14:paraId="1077F385" w14:textId="77777777" w:rsidTr="006005D8">
        <w:tc>
          <w:tcPr>
            <w:tcW w:w="417" w:type="pct"/>
            <w:tcBorders>
              <w:top w:val="single" w:sz="4" w:space="0" w:color="000000"/>
              <w:left w:val="single" w:sz="4" w:space="0" w:color="000000"/>
              <w:bottom w:val="single" w:sz="4" w:space="0" w:color="000000"/>
            </w:tcBorders>
            <w:shd w:val="clear" w:color="auto" w:fill="auto"/>
          </w:tcPr>
          <w:p w14:paraId="6FE0C4DC" w14:textId="3C500BC8" w:rsidR="00E02D8E" w:rsidRPr="00FC3947" w:rsidRDefault="00E02D8E" w:rsidP="00E02D8E">
            <w:pPr>
              <w:tabs>
                <w:tab w:val="left" w:leader="dot" w:pos="4320"/>
                <w:tab w:val="right" w:leader="dot" w:pos="8280"/>
              </w:tabs>
              <w:jc w:val="center"/>
              <w:rPr>
                <w:rFonts w:ascii="Times New Roman" w:hAnsi="Times New Roman" w:cs="Times New Roman"/>
                <w:sz w:val="24"/>
                <w:szCs w:val="24"/>
                <w:lang w:eastAsia="zh-CN"/>
              </w:rPr>
            </w:pPr>
            <w:r w:rsidRPr="00FC3947">
              <w:rPr>
                <w:rFonts w:ascii="Times New Roman" w:hAnsi="Times New Roman" w:cs="Times New Roman"/>
                <w:sz w:val="24"/>
                <w:szCs w:val="24"/>
              </w:rPr>
              <w:t>11.1</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65E0C0DC" w14:textId="77777777" w:rsidR="00E02D8E" w:rsidRPr="00E02D8E" w:rsidRDefault="00E02D8E" w:rsidP="00E02D8E">
            <w:pPr>
              <w:spacing w:line="252" w:lineRule="auto"/>
              <w:ind w:left="261"/>
              <w:rPr>
                <w:rFonts w:ascii="Times New Roman" w:hAnsi="Times New Roman" w:cs="Times New Roman"/>
                <w:i/>
                <w:sz w:val="24"/>
                <w:szCs w:val="24"/>
              </w:rPr>
            </w:pPr>
            <w:r w:rsidRPr="00E02D8E">
              <w:rPr>
                <w:rFonts w:ascii="Times New Roman" w:hAnsi="Times New Roman" w:cs="Times New Roman"/>
                <w:sz w:val="24"/>
                <w:szCs w:val="24"/>
                <w:lang w:eastAsia="zh-CN"/>
              </w:rPr>
              <w:t>Information of Director</w:t>
            </w:r>
            <w:r w:rsidRPr="00E02D8E">
              <w:rPr>
                <w:rFonts w:ascii="Times New Roman" w:hAnsi="Times New Roman" w:cs="Times New Roman"/>
                <w:sz w:val="24"/>
                <w:szCs w:val="24"/>
                <w:lang w:val="vi-VN" w:eastAsia="zh-CN"/>
              </w:rPr>
              <w:t xml:space="preserve"> (Director-general) </w:t>
            </w:r>
            <w:r w:rsidRPr="00E02D8E">
              <w:rPr>
                <w:rFonts w:ascii="Times New Roman" w:hAnsi="Times New Roman" w:cs="Times New Roman"/>
                <w:i/>
                <w:sz w:val="24"/>
                <w:szCs w:val="24"/>
                <w:lang w:val="vi-VN" w:eastAsia="zh-CN"/>
              </w:rPr>
              <w:t>(if any)</w:t>
            </w:r>
            <w:r w:rsidRPr="00E02D8E">
              <w:rPr>
                <w:rFonts w:ascii="Times New Roman" w:hAnsi="Times New Roman" w:cs="Times New Roman"/>
                <w:i/>
                <w:sz w:val="24"/>
                <w:szCs w:val="24"/>
              </w:rPr>
              <w:t>:</w:t>
            </w:r>
          </w:p>
          <w:p w14:paraId="7A53A384" w14:textId="77777777" w:rsidR="00E02D8E" w:rsidRPr="00E02D8E" w:rsidRDefault="00E02D8E" w:rsidP="00E02D8E">
            <w:pPr>
              <w:spacing w:line="252" w:lineRule="auto"/>
              <w:ind w:left="261"/>
              <w:rPr>
                <w:rFonts w:ascii="Times New Roman" w:hAnsi="Times New Roman" w:cs="Times New Roman"/>
                <w:sz w:val="24"/>
                <w:szCs w:val="24"/>
              </w:rPr>
            </w:pPr>
          </w:p>
          <w:p w14:paraId="75B4F8DC" w14:textId="39C4F5AC" w:rsidR="00E02D8E" w:rsidRPr="00E02D8E" w:rsidRDefault="00E02D8E" w:rsidP="00E02D8E">
            <w:pPr>
              <w:spacing w:line="252" w:lineRule="auto"/>
              <w:ind w:left="261"/>
              <w:rPr>
                <w:rFonts w:ascii="Times New Roman" w:hAnsi="Times New Roman" w:cs="Times New Roman"/>
                <w:sz w:val="24"/>
                <w:szCs w:val="24"/>
                <w:lang w:eastAsia="zh-CN"/>
              </w:rPr>
            </w:pPr>
            <w:r w:rsidRPr="00E02D8E">
              <w:rPr>
                <w:rFonts w:ascii="Times New Roman" w:hAnsi="Times New Roman" w:cs="Times New Roman"/>
                <w:sz w:val="24"/>
                <w:szCs w:val="24"/>
                <w:lang w:eastAsia="zh-CN"/>
              </w:rPr>
              <w:t>Full name of Director</w:t>
            </w:r>
            <w:r w:rsidRPr="00E02D8E">
              <w:rPr>
                <w:rFonts w:ascii="Times New Roman" w:hAnsi="Times New Roman" w:cs="Times New Roman"/>
                <w:sz w:val="24"/>
                <w:szCs w:val="24"/>
                <w:lang w:val="vi-VN" w:eastAsia="zh-CN"/>
              </w:rPr>
              <w:t xml:space="preserve"> (Director-general)</w:t>
            </w:r>
            <w:r w:rsidRPr="00E02D8E">
              <w:rPr>
                <w:rFonts w:ascii="Times New Roman" w:hAnsi="Times New Roman" w:cs="Times New Roman"/>
                <w:sz w:val="24"/>
                <w:szCs w:val="24"/>
              </w:rPr>
              <w:t xml:space="preserve">: </w:t>
            </w:r>
            <w:r w:rsidR="00B33E57" w:rsidRPr="00B33E57">
              <w:rPr>
                <w:rFonts w:ascii="Times New Roman" w:hAnsi="Times New Roman" w:cs="Times New Roman"/>
                <w:color w:val="FF0000"/>
                <w:sz w:val="24"/>
                <w:szCs w:val="24"/>
                <w:lang w:eastAsia="zh-CN"/>
              </w:rPr>
              <w:t>[TEN_GD_TA]</w:t>
            </w:r>
          </w:p>
          <w:p w14:paraId="3ABBFE24" w14:textId="77777777" w:rsidR="00E02D8E" w:rsidRPr="00E02D8E" w:rsidRDefault="00E02D8E" w:rsidP="00E02D8E">
            <w:pPr>
              <w:spacing w:line="252" w:lineRule="auto"/>
              <w:ind w:left="261"/>
              <w:rPr>
                <w:rFonts w:ascii="Times New Roman" w:hAnsi="Times New Roman" w:cs="Times New Roman"/>
                <w:b/>
                <w:sz w:val="24"/>
                <w:szCs w:val="24"/>
              </w:rPr>
            </w:pPr>
            <w:r w:rsidRPr="00E02D8E">
              <w:rPr>
                <w:rFonts w:ascii="Times New Roman" w:hAnsi="Times New Roman" w:cs="Times New Roman"/>
                <w:sz w:val="24"/>
                <w:szCs w:val="24"/>
                <w:lang w:eastAsia="zh-CN"/>
              </w:rPr>
              <w:t xml:space="preserve">            </w:t>
            </w:r>
          </w:p>
          <w:p w14:paraId="59118C69" w14:textId="63B24F15" w:rsidR="00E02D8E" w:rsidRPr="00E02D8E" w:rsidRDefault="00E02D8E" w:rsidP="00E02D8E">
            <w:pPr>
              <w:suppressAutoHyphens/>
              <w:spacing w:line="252" w:lineRule="auto"/>
              <w:ind w:left="261"/>
              <w:jc w:val="both"/>
              <w:rPr>
                <w:rFonts w:ascii="Times New Roman" w:hAnsi="Times New Roman" w:cs="Times New Roman"/>
                <w:sz w:val="24"/>
                <w:szCs w:val="24"/>
                <w:lang w:eastAsia="zh-CN"/>
              </w:rPr>
            </w:pPr>
            <w:r w:rsidRPr="00E02D8E">
              <w:rPr>
                <w:rFonts w:ascii="Times New Roman" w:hAnsi="Times New Roman" w:cs="Times New Roman"/>
                <w:sz w:val="24"/>
                <w:szCs w:val="24"/>
                <w:lang w:eastAsia="zh-CN"/>
              </w:rPr>
              <w:t xml:space="preserve">Phone: </w:t>
            </w:r>
            <w:r w:rsidR="007354F6" w:rsidRPr="007354F6">
              <w:rPr>
                <w:rFonts w:ascii="Times New Roman" w:hAnsi="Times New Roman" w:cs="Times New Roman"/>
                <w:color w:val="FF0000"/>
                <w:sz w:val="24"/>
                <w:szCs w:val="24"/>
                <w:lang w:eastAsia="zh-CN"/>
              </w:rPr>
              <w:t>[SDT_GD]</w:t>
            </w:r>
            <w:r w:rsidRPr="00E02D8E">
              <w:rPr>
                <w:rFonts w:ascii="Times New Roman" w:hAnsi="Times New Roman" w:cs="Times New Roman"/>
                <w:sz w:val="24"/>
                <w:szCs w:val="24"/>
                <w:lang w:eastAsia="zh-CN"/>
              </w:rPr>
              <w:t>…………………………………………………………..</w:t>
            </w:r>
          </w:p>
          <w:p w14:paraId="2DB4E9BE" w14:textId="5A590EA9" w:rsidR="00E02D8E" w:rsidRPr="00391B4A" w:rsidRDefault="00E02D8E" w:rsidP="00E02D8E">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647D9007" w14:textId="77777777" w:rsidTr="006005D8">
        <w:tc>
          <w:tcPr>
            <w:tcW w:w="417" w:type="pct"/>
            <w:tcBorders>
              <w:top w:val="single" w:sz="4" w:space="0" w:color="000000"/>
              <w:left w:val="single" w:sz="4" w:space="0" w:color="000000"/>
              <w:bottom w:val="single" w:sz="4" w:space="0" w:color="000000"/>
            </w:tcBorders>
            <w:shd w:val="clear" w:color="auto" w:fill="auto"/>
          </w:tcPr>
          <w:p w14:paraId="64C5F275" w14:textId="6E9D0416"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.2</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6486A5EB" w14:textId="77777777" w:rsidR="00756341" w:rsidRPr="00756341" w:rsidRDefault="00756341" w:rsidP="00756341">
            <w:pPr>
              <w:tabs>
                <w:tab w:val="left" w:leader="dot" w:pos="4320"/>
                <w:tab w:val="right" w:leader="dot" w:pos="9899"/>
              </w:tabs>
              <w:ind w:left="180"/>
              <w:rPr>
                <w:rFonts w:ascii="Times New Roman" w:hAnsi="Times New Roman" w:cs="Times New Roman"/>
                <w:sz w:val="24"/>
                <w:szCs w:val="24"/>
                <w:lang w:eastAsia="zh-CN"/>
              </w:rPr>
            </w:pPr>
            <w:r w:rsidRPr="00756341">
              <w:rPr>
                <w:rFonts w:ascii="Times New Roman" w:hAnsi="Times New Roman" w:cs="Times New Roman"/>
                <w:sz w:val="24"/>
                <w:szCs w:val="24"/>
                <w:lang w:eastAsia="zh-CN"/>
              </w:rPr>
              <w:t>Information of Chief Accountant / Accountant (if any):</w:t>
            </w:r>
          </w:p>
          <w:p w14:paraId="1C982714" w14:textId="77777777" w:rsidR="00756341" w:rsidRPr="00756341" w:rsidRDefault="00756341" w:rsidP="00756341">
            <w:pPr>
              <w:tabs>
                <w:tab w:val="left" w:leader="dot" w:pos="4320"/>
                <w:tab w:val="right" w:leader="dot" w:pos="9899"/>
              </w:tabs>
              <w:ind w:left="180"/>
              <w:rPr>
                <w:rFonts w:ascii="Times New Roman" w:hAnsi="Times New Roman" w:cs="Times New Roman"/>
                <w:sz w:val="24"/>
                <w:szCs w:val="24"/>
                <w:lang w:eastAsia="zh-CN"/>
              </w:rPr>
            </w:pPr>
          </w:p>
          <w:p w14:paraId="141FE3AA" w14:textId="338AA554" w:rsidR="00756341" w:rsidRPr="00756341" w:rsidRDefault="00756341" w:rsidP="00756341">
            <w:pPr>
              <w:tabs>
                <w:tab w:val="left" w:leader="dot" w:pos="4320"/>
                <w:tab w:val="right" w:leader="dot" w:pos="9899"/>
              </w:tabs>
              <w:ind w:left="180"/>
              <w:rPr>
                <w:rFonts w:ascii="Times New Roman" w:hAnsi="Times New Roman" w:cs="Times New Roman"/>
                <w:sz w:val="24"/>
                <w:szCs w:val="24"/>
                <w:lang w:eastAsia="zh-CN"/>
              </w:rPr>
            </w:pPr>
            <w:r w:rsidRPr="00756341">
              <w:rPr>
                <w:rFonts w:ascii="Times New Roman" w:hAnsi="Times New Roman" w:cs="Times New Roman"/>
                <w:sz w:val="24"/>
                <w:szCs w:val="24"/>
                <w:lang w:eastAsia="zh-CN"/>
              </w:rPr>
              <w:t xml:space="preserve">Name of Chief Accountant / Accountant: </w:t>
            </w:r>
            <w:r w:rsidR="00C256CA">
              <w:rPr>
                <w:rFonts w:ascii="Times New Roman" w:hAnsi="Times New Roman" w:cs="Times New Roman"/>
                <w:color w:val="FF0000"/>
                <w:sz w:val="24"/>
                <w:szCs w:val="24"/>
                <w:lang w:eastAsia="zh-CN"/>
              </w:rPr>
              <w:t>[TEN_KETOANTRUONG_TA]</w:t>
            </w:r>
          </w:p>
          <w:p w14:paraId="266DA97B" w14:textId="77777777" w:rsidR="00756341" w:rsidRPr="00756341" w:rsidRDefault="00756341" w:rsidP="00756341">
            <w:pPr>
              <w:tabs>
                <w:tab w:val="left" w:leader="dot" w:pos="4320"/>
                <w:tab w:val="right" w:leader="dot" w:pos="9899"/>
              </w:tabs>
              <w:ind w:left="180"/>
              <w:rPr>
                <w:rFonts w:ascii="Times New Roman" w:hAnsi="Times New Roman" w:cs="Times New Roman"/>
                <w:sz w:val="24"/>
                <w:szCs w:val="24"/>
                <w:lang w:eastAsia="zh-CN"/>
              </w:rPr>
            </w:pPr>
          </w:p>
          <w:p w14:paraId="1F9FACFA" w14:textId="5E736D1D" w:rsidR="00756341" w:rsidRDefault="00756341" w:rsidP="00756341">
            <w:pPr>
              <w:tabs>
                <w:tab w:val="left" w:leader="dot" w:pos="4320"/>
                <w:tab w:val="right" w:leader="dot" w:pos="9899"/>
              </w:tabs>
              <w:ind w:left="180"/>
              <w:rPr>
                <w:rFonts w:ascii="Times New Roman" w:hAnsi="Times New Roman" w:cs="Times New Roman"/>
                <w:sz w:val="24"/>
                <w:szCs w:val="24"/>
                <w:lang w:eastAsia="zh-CN"/>
              </w:rPr>
            </w:pPr>
            <w:r w:rsidRPr="00756341">
              <w:rPr>
                <w:rFonts w:ascii="Times New Roman" w:hAnsi="Times New Roman" w:cs="Times New Roman"/>
                <w:sz w:val="24"/>
                <w:szCs w:val="24"/>
                <w:lang w:eastAsia="zh-CN"/>
              </w:rPr>
              <w:t xml:space="preserve">Phone: </w:t>
            </w:r>
            <w:r w:rsidR="00AB30CF" w:rsidRPr="00AB30CF">
              <w:rPr>
                <w:rFonts w:ascii="Times New Roman" w:hAnsi="Times New Roman" w:cs="Times New Roman"/>
                <w:color w:val="FF0000"/>
                <w:sz w:val="24"/>
                <w:szCs w:val="24"/>
                <w:lang w:eastAsia="zh-CN"/>
              </w:rPr>
              <w:t>[SDT_KETOANTRUONG]</w:t>
            </w:r>
          </w:p>
          <w:p w14:paraId="78AEC9B8" w14:textId="545CB6E0" w:rsidR="00072744" w:rsidRPr="00391B4A" w:rsidRDefault="00072744" w:rsidP="00B878C2">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125E3BAB" w14:textId="77777777" w:rsidTr="006005D8">
        <w:tc>
          <w:tcPr>
            <w:tcW w:w="417" w:type="pct"/>
            <w:tcBorders>
              <w:top w:val="single" w:sz="4" w:space="0" w:color="000000"/>
              <w:left w:val="single" w:sz="4" w:space="0" w:color="000000"/>
              <w:bottom w:val="single" w:sz="4" w:space="0" w:color="000000"/>
            </w:tcBorders>
            <w:shd w:val="clear" w:color="auto" w:fill="auto"/>
          </w:tcPr>
          <w:p w14:paraId="400B43DF" w14:textId="51B989DC"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.3</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1834B6A6" w14:textId="77777777"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r w:rsidRPr="00E64DDB">
              <w:rPr>
                <w:rFonts w:ascii="Times New Roman" w:hAnsi="Times New Roman" w:cs="Times New Roman"/>
                <w:sz w:val="24"/>
                <w:szCs w:val="24"/>
                <w:lang w:eastAsia="zh-CN"/>
              </w:rPr>
              <w:t>Address of receiving tax notify (</w:t>
            </w:r>
            <w:r w:rsidRPr="00E64DDB">
              <w:rPr>
                <w:rFonts w:ascii="Times New Roman" w:hAnsi="Times New Roman" w:cs="Times New Roman"/>
                <w:i/>
                <w:iCs/>
                <w:sz w:val="24"/>
                <w:szCs w:val="24"/>
                <w:lang w:eastAsia="zh-CN"/>
              </w:rPr>
              <w:t>only declare if it is different from the</w:t>
            </w:r>
            <w:r w:rsidRPr="00E64DDB">
              <w:rPr>
                <w:rFonts w:ascii="Times New Roman" w:hAnsi="Times New Roman" w:cs="Times New Roman"/>
                <w:i/>
                <w:iCs/>
                <w:sz w:val="24"/>
                <w:szCs w:val="24"/>
                <w:lang w:val="vi-VN" w:eastAsia="zh-CN"/>
              </w:rPr>
              <w:t xml:space="preserve"> address of the</w:t>
            </w:r>
            <w:r w:rsidRPr="00E64DDB">
              <w:rPr>
                <w:rFonts w:ascii="Times New Roman" w:hAnsi="Times New Roman" w:cs="Times New Roman"/>
                <w:i/>
                <w:iCs/>
                <w:sz w:val="24"/>
                <w:szCs w:val="24"/>
                <w:lang w:eastAsia="zh-CN"/>
              </w:rPr>
              <w:t xml:space="preserve"> head office</w:t>
            </w:r>
            <w:r w:rsidRPr="00E64DDB">
              <w:rPr>
                <w:rFonts w:ascii="Times New Roman" w:hAnsi="Times New Roman" w:cs="Times New Roman"/>
                <w:sz w:val="24"/>
                <w:szCs w:val="24"/>
                <w:lang w:eastAsia="zh-CN"/>
              </w:rPr>
              <w:t>):</w:t>
            </w:r>
          </w:p>
          <w:p w14:paraId="394FC0B1" w14:textId="77777777"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p>
          <w:p w14:paraId="43A01D98" w14:textId="35B3EA6F" w:rsidR="00E64DDB" w:rsidRPr="00444472" w:rsidRDefault="00E64DDB" w:rsidP="00E64DDB">
            <w:pPr>
              <w:tabs>
                <w:tab w:val="left" w:leader="dot" w:pos="4320"/>
                <w:tab w:val="right" w:leader="dot" w:pos="9899"/>
              </w:tabs>
              <w:ind w:left="180" w:right="115"/>
              <w:jc w:val="both"/>
              <w:rPr>
                <w:rFonts w:ascii="Times New Roman" w:hAnsi="Times New Roman" w:cs="Times New Roman"/>
                <w:sz w:val="24"/>
                <w:szCs w:val="24"/>
                <w:lang w:val="vi-VN" w:eastAsia="zh-CN"/>
              </w:rPr>
            </w:pPr>
            <w:r w:rsidRPr="00996A0D">
              <w:rPr>
                <w:rFonts w:ascii="Times New Roman" w:hAnsi="Times New Roman" w:cs="Times New Roman"/>
                <w:sz w:val="24"/>
                <w:szCs w:val="24"/>
                <w:lang w:eastAsia="zh-CN"/>
              </w:rPr>
              <w:t>House number, niche, alley, street/hamlet</w:t>
            </w:r>
            <w:r w:rsidRPr="00E64DDB">
              <w:rPr>
                <w:rFonts w:ascii="Times New Roman" w:hAnsi="Times New Roman" w:cs="Times New Roman"/>
                <w:sz w:val="24"/>
                <w:szCs w:val="24"/>
                <w:lang w:val="vi-VN" w:eastAsia="zh-CN"/>
              </w:rPr>
              <w:t>:</w:t>
            </w:r>
            <w:r w:rsidR="0001370B">
              <w:rPr>
                <w:rFonts w:ascii="Times New Roman" w:hAnsi="Times New Roman" w:cs="Times New Roman"/>
                <w:sz w:val="24"/>
                <w:szCs w:val="24"/>
                <w:lang w:val="vi-VN" w:eastAsia="zh-CN"/>
              </w:rPr>
              <w:t xml:space="preserve"> </w:t>
            </w:r>
            <w:r w:rsidR="00444472" w:rsidRPr="00444472">
              <w:rPr>
                <w:rFonts w:ascii="Times New Roman" w:hAnsi="Times New Roman" w:cs="Times New Roman"/>
                <w:sz w:val="24"/>
                <w:szCs w:val="24"/>
                <w:lang w:eastAsia="zh-CN"/>
              </w:rPr>
              <w:t>……………………………</w:t>
            </w:r>
            <w:r w:rsidR="00444472">
              <w:rPr>
                <w:rFonts w:ascii="Times New Roman" w:hAnsi="Times New Roman" w:cs="Times New Roman"/>
                <w:sz w:val="24"/>
                <w:szCs w:val="24"/>
                <w:lang w:val="vi-VN" w:eastAsia="zh-CN"/>
              </w:rPr>
              <w:t>..............</w:t>
            </w:r>
          </w:p>
          <w:p w14:paraId="709C1B25" w14:textId="77777777"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p>
          <w:p w14:paraId="2FCA4CDC" w14:textId="18CF3F54"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r w:rsidRPr="00E64DDB">
              <w:rPr>
                <w:rFonts w:ascii="Times New Roman" w:hAnsi="Times New Roman" w:cs="Times New Roman"/>
                <w:sz w:val="24"/>
                <w:szCs w:val="24"/>
                <w:lang w:eastAsia="zh-CN"/>
              </w:rPr>
              <w:t>Ward: ……………………………………………………………………………</w:t>
            </w:r>
          </w:p>
          <w:p w14:paraId="7EF3557B" w14:textId="77777777"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p>
          <w:p w14:paraId="58234D6A" w14:textId="61BD35E8"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r w:rsidRPr="00E64DDB">
              <w:rPr>
                <w:rFonts w:ascii="Times New Roman" w:hAnsi="Times New Roman" w:cs="Times New Roman"/>
                <w:sz w:val="24"/>
                <w:szCs w:val="24"/>
                <w:lang w:eastAsia="zh-CN"/>
              </w:rPr>
              <w:lastRenderedPageBreak/>
              <w:t>District: …………………………………………………………………………</w:t>
            </w:r>
          </w:p>
          <w:p w14:paraId="5D5DAD8E" w14:textId="77777777"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p>
          <w:p w14:paraId="6DD7F674" w14:textId="32C9EE8E"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r w:rsidRPr="00E64DDB">
              <w:rPr>
                <w:rFonts w:ascii="Times New Roman" w:hAnsi="Times New Roman" w:cs="Times New Roman"/>
                <w:sz w:val="24"/>
                <w:szCs w:val="24"/>
                <w:lang w:eastAsia="zh-CN"/>
              </w:rPr>
              <w:t>City: ……………………………………………………………………………</w:t>
            </w:r>
          </w:p>
          <w:p w14:paraId="1116A021" w14:textId="77777777"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p>
          <w:p w14:paraId="2C09B954" w14:textId="07D19F4C"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r w:rsidRPr="00E64DDB">
              <w:rPr>
                <w:rFonts w:ascii="Times New Roman" w:hAnsi="Times New Roman" w:cs="Times New Roman"/>
                <w:sz w:val="24"/>
                <w:szCs w:val="24"/>
                <w:lang w:eastAsia="zh-CN"/>
              </w:rPr>
              <w:t>Nation: …………………………………………………………………………</w:t>
            </w:r>
          </w:p>
          <w:p w14:paraId="0C178CDB" w14:textId="77777777"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p>
          <w:p w14:paraId="7E837004" w14:textId="0FD8D4B2"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r w:rsidRPr="00E64DDB">
              <w:rPr>
                <w:rFonts w:ascii="Times New Roman" w:hAnsi="Times New Roman" w:cs="Times New Roman"/>
                <w:sz w:val="24"/>
                <w:szCs w:val="24"/>
                <w:lang w:eastAsia="zh-CN"/>
              </w:rPr>
              <w:t>Phone (if any): …………Fax (if any): ………………………………………….</w:t>
            </w:r>
          </w:p>
          <w:p w14:paraId="136D4E14" w14:textId="77777777"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p>
          <w:p w14:paraId="63591C39" w14:textId="0C6458FB" w:rsidR="00E64DDB" w:rsidRPr="00E64DDB" w:rsidRDefault="00E64DDB" w:rsidP="00E64DDB">
            <w:pPr>
              <w:tabs>
                <w:tab w:val="left" w:leader="dot" w:pos="4320"/>
                <w:tab w:val="right" w:leader="dot" w:pos="9899"/>
              </w:tabs>
              <w:ind w:left="180" w:right="115"/>
              <w:jc w:val="both"/>
              <w:rPr>
                <w:rFonts w:ascii="Times New Roman" w:hAnsi="Times New Roman" w:cs="Times New Roman"/>
                <w:sz w:val="24"/>
                <w:szCs w:val="24"/>
                <w:lang w:eastAsia="zh-CN"/>
              </w:rPr>
            </w:pPr>
            <w:r w:rsidRPr="00E64DDB">
              <w:rPr>
                <w:rFonts w:ascii="Times New Roman" w:hAnsi="Times New Roman" w:cs="Times New Roman"/>
                <w:sz w:val="24"/>
                <w:szCs w:val="24"/>
                <w:lang w:eastAsia="zh-CN"/>
              </w:rPr>
              <w:t>Email: ……………………………………………………………………………</w:t>
            </w:r>
          </w:p>
          <w:p w14:paraId="3AA9779B" w14:textId="0EC796B7" w:rsidR="00B173F2" w:rsidRPr="00391B4A" w:rsidRDefault="00B173F2" w:rsidP="00A951DC">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0AAB02A0" w14:textId="77777777" w:rsidTr="006005D8">
        <w:tc>
          <w:tcPr>
            <w:tcW w:w="417" w:type="pct"/>
            <w:tcBorders>
              <w:top w:val="single" w:sz="4" w:space="0" w:color="000000"/>
              <w:left w:val="single" w:sz="4" w:space="0" w:color="000000"/>
              <w:bottom w:val="single" w:sz="4" w:space="0" w:color="000000"/>
            </w:tcBorders>
            <w:shd w:val="clear" w:color="auto" w:fill="auto"/>
          </w:tcPr>
          <w:p w14:paraId="4423D81A" w14:textId="55EA908A"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lastRenderedPageBreak/>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.4</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16D6022A" w14:textId="77777777" w:rsidR="00C77B66" w:rsidRPr="00C77B66" w:rsidRDefault="00C77B66" w:rsidP="00C77B66">
            <w:pPr>
              <w:tabs>
                <w:tab w:val="left" w:leader="dot" w:pos="4320"/>
                <w:tab w:val="right" w:leader="dot" w:pos="9899"/>
              </w:tabs>
              <w:ind w:left="180" w:right="115"/>
              <w:jc w:val="both"/>
              <w:rPr>
                <w:rFonts w:ascii="Times New Roman" w:hAnsi="Times New Roman" w:cs="Times New Roman"/>
                <w:sz w:val="24"/>
                <w:szCs w:val="24"/>
                <w:lang w:eastAsia="zh-CN"/>
              </w:rPr>
            </w:pPr>
            <w:r w:rsidRPr="00C77B66">
              <w:rPr>
                <w:rFonts w:ascii="Times New Roman" w:hAnsi="Times New Roman" w:cs="Times New Roman"/>
                <w:sz w:val="24"/>
                <w:szCs w:val="24"/>
                <w:lang w:eastAsia="zh-CN"/>
              </w:rPr>
              <w:t>Date of starting</w:t>
            </w:r>
            <w:r w:rsidRPr="00C77B66">
              <w:rPr>
                <w:rFonts w:ascii="Times New Roman" w:hAnsi="Times New Roman" w:cs="Times New Roman"/>
                <w:sz w:val="24"/>
                <w:szCs w:val="24"/>
                <w:lang w:val="vi-VN" w:eastAsia="zh-CN"/>
              </w:rPr>
              <w:t xml:space="preserve"> to operate the business</w:t>
            </w:r>
            <w:r w:rsidRPr="00C77B66">
              <w:rPr>
                <w:rFonts w:ascii="Times New Roman" w:hAnsi="Times New Roman" w:cs="Times New Roman"/>
                <w:sz w:val="24"/>
                <w:szCs w:val="24"/>
                <w:vertAlign w:val="superscript"/>
                <w:lang w:val="vi-VN" w:eastAsia="zh-CN"/>
              </w:rPr>
              <w:footnoteReference w:id="8"/>
            </w:r>
            <w:r w:rsidRPr="00C77B66">
              <w:rPr>
                <w:rFonts w:ascii="Times New Roman" w:hAnsi="Times New Roman" w:cs="Times New Roman"/>
                <w:sz w:val="24"/>
                <w:szCs w:val="24"/>
                <w:lang w:val="vi-VN" w:eastAsia="zh-CN"/>
              </w:rPr>
              <w:t xml:space="preserve"> </w:t>
            </w:r>
            <w:r w:rsidRPr="00C77B66">
              <w:rPr>
                <w:rFonts w:ascii="Times New Roman" w:hAnsi="Times New Roman" w:cs="Times New Roman"/>
                <w:sz w:val="24"/>
                <w:szCs w:val="24"/>
                <w:lang w:eastAsia="zh-CN"/>
              </w:rPr>
              <w:t>(</w:t>
            </w:r>
            <w:r w:rsidRPr="00C77B66">
              <w:rPr>
                <w:rFonts w:ascii="Times New Roman" w:hAnsi="Times New Roman" w:cs="Times New Roman"/>
                <w:i/>
                <w:iCs/>
                <w:sz w:val="24"/>
                <w:szCs w:val="24"/>
                <w:lang w:eastAsia="zh-CN"/>
              </w:rPr>
              <w:t>In case the enterprise is expected to start operating from the date of being granted an enterprise registration certificate, this content is not required</w:t>
            </w:r>
            <w:r w:rsidRPr="00C77B66">
              <w:rPr>
                <w:rFonts w:ascii="Times New Roman" w:hAnsi="Times New Roman" w:cs="Times New Roman"/>
                <w:sz w:val="24"/>
                <w:szCs w:val="24"/>
                <w:lang w:eastAsia="zh-CN"/>
              </w:rPr>
              <w:t>): …./…/……….</w:t>
            </w:r>
          </w:p>
          <w:p w14:paraId="2E263424" w14:textId="7A31CE75" w:rsidR="00532F4E" w:rsidRPr="00391B4A" w:rsidRDefault="00532F4E" w:rsidP="00A951DC">
            <w:pPr>
              <w:tabs>
                <w:tab w:val="left" w:leader="dot" w:pos="4320"/>
                <w:tab w:val="right" w:leader="dot" w:pos="9899"/>
              </w:tabs>
              <w:ind w:left="180" w:right="115"/>
              <w:jc w:val="both"/>
              <w:rPr>
                <w:rFonts w:ascii="Times New Roman" w:hAnsi="Times New Roman" w:cs="Times New Roman"/>
                <w:sz w:val="24"/>
                <w:szCs w:val="24"/>
                <w:lang w:eastAsia="zh-CN"/>
              </w:rPr>
            </w:pPr>
          </w:p>
        </w:tc>
      </w:tr>
      <w:tr w:rsidR="006A0B54" w:rsidRPr="00391B4A" w14:paraId="5CEDDEDF" w14:textId="77777777" w:rsidTr="00F07D78">
        <w:trPr>
          <w:trHeight w:val="1589"/>
        </w:trPr>
        <w:tc>
          <w:tcPr>
            <w:tcW w:w="417" w:type="pct"/>
            <w:tcBorders>
              <w:top w:val="single" w:sz="4" w:space="0" w:color="000000"/>
              <w:left w:val="single" w:sz="4" w:space="0" w:color="000000"/>
              <w:bottom w:val="single" w:sz="4" w:space="0" w:color="000000"/>
            </w:tcBorders>
            <w:shd w:val="clear" w:color="auto" w:fill="auto"/>
          </w:tcPr>
          <w:p w14:paraId="5D907AC8" w14:textId="1E858495"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.5</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1B7E8068" w14:textId="51DC71D5" w:rsidR="00C77B66" w:rsidRPr="00C77B66" w:rsidRDefault="00C77B66" w:rsidP="00C77B66">
            <w:pPr>
              <w:tabs>
                <w:tab w:val="left" w:leader="dot" w:pos="4320"/>
                <w:tab w:val="right" w:leader="dot" w:pos="9899"/>
              </w:tabs>
              <w:ind w:left="180" w:right="115"/>
              <w:jc w:val="both"/>
              <w:rPr>
                <w:rFonts w:ascii="Times New Roman" w:hAnsi="Times New Roman" w:cs="Times New Roman"/>
                <w:i/>
                <w:iCs/>
                <w:sz w:val="24"/>
                <w:szCs w:val="24"/>
                <w:lang w:val="vi-VN" w:eastAsia="zh-CN"/>
              </w:rPr>
            </w:pPr>
            <w:r w:rsidRPr="00C77B66">
              <w:rPr>
                <w:rFonts w:ascii="Times New Roman" w:hAnsi="Times New Roman" w:cs="Times New Roman"/>
                <w:sz w:val="24"/>
                <w:szCs w:val="24"/>
                <w:lang w:eastAsia="zh-CN"/>
              </w:rPr>
              <w:t>Way</w:t>
            </w:r>
            <w:r w:rsidRPr="00C77B66">
              <w:rPr>
                <w:rFonts w:ascii="Times New Roman" w:hAnsi="Times New Roman" w:cs="Times New Roman"/>
                <w:sz w:val="24"/>
                <w:szCs w:val="24"/>
                <w:lang w:val="vi-VN" w:eastAsia="zh-CN"/>
              </w:rPr>
              <w:t xml:space="preserve"> of recording transactions</w:t>
            </w:r>
            <w:r w:rsidRPr="00C77B66">
              <w:rPr>
                <w:rFonts w:ascii="Times New Roman" w:hAnsi="Times New Roman" w:cs="Times New Roman"/>
                <w:sz w:val="24"/>
                <w:szCs w:val="24"/>
                <w:lang w:eastAsia="zh-CN"/>
              </w:rPr>
              <w:t xml:space="preserve"> </w:t>
            </w:r>
            <w:r w:rsidRPr="00C77B66">
              <w:rPr>
                <w:rFonts w:ascii="Times New Roman" w:hAnsi="Times New Roman" w:cs="Times New Roman"/>
                <w:i/>
                <w:iCs/>
                <w:sz w:val="24"/>
                <w:szCs w:val="24"/>
                <w:lang w:eastAsia="zh-CN"/>
              </w:rPr>
              <w:t>(Mark X in one of two boxes "Independent accounting" or "" Dependent accounting”. In case of selecting the box" Independent accounting "that is the subject that must prepare and send the consolidated financial statements to the competent authority under the regulations, the competent authority shall check the box "With consolidated financial statements.")</w:t>
            </w:r>
            <w:r>
              <w:rPr>
                <w:rFonts w:ascii="Times New Roman" w:hAnsi="Times New Roman" w:cs="Times New Roman"/>
                <w:i/>
                <w:iCs/>
                <w:sz w:val="24"/>
                <w:szCs w:val="24"/>
                <w:lang w:eastAsia="zh-CN"/>
              </w:rPr>
              <w:t>:</w:t>
            </w:r>
          </w:p>
          <w:p w14:paraId="400DF890" w14:textId="77777777" w:rsidR="00532F4E" w:rsidRPr="00391B4A" w:rsidRDefault="00532F4E" w:rsidP="00A951DC">
            <w:pPr>
              <w:tabs>
                <w:tab w:val="left" w:leader="dot" w:pos="4320"/>
                <w:tab w:val="right" w:leader="dot" w:pos="9899"/>
              </w:tabs>
              <w:ind w:left="180" w:right="115"/>
              <w:rPr>
                <w:rFonts w:ascii="Times New Roman" w:hAnsi="Times New Roman" w:cs="Times New Roman"/>
                <w:sz w:val="24"/>
                <w:szCs w:val="24"/>
                <w:lang w:eastAsia="zh-CN"/>
              </w:rPr>
            </w:pPr>
          </w:p>
          <w:tbl>
            <w:tblPr>
              <w:tblW w:w="0" w:type="auto"/>
              <w:tblInd w:w="880" w:type="dxa"/>
              <w:tblLayout w:type="fixed"/>
              <w:tblLook w:val="0000" w:firstRow="0" w:lastRow="0" w:firstColumn="0" w:lastColumn="0" w:noHBand="0" w:noVBand="0"/>
            </w:tblPr>
            <w:tblGrid>
              <w:gridCol w:w="3148"/>
              <w:gridCol w:w="779"/>
            </w:tblGrid>
            <w:tr w:rsidR="00187F1D" w:rsidRPr="00391B4A" w14:paraId="4408579F" w14:textId="77777777" w:rsidTr="009172D5">
              <w:tc>
                <w:tcPr>
                  <w:tcW w:w="3148" w:type="dxa"/>
                  <w:shd w:val="clear" w:color="auto" w:fill="auto"/>
                </w:tcPr>
                <w:p w14:paraId="39DDC760" w14:textId="515F8421" w:rsidR="00187F1D" w:rsidRPr="00391B4A" w:rsidRDefault="00C51A49" w:rsidP="00A951DC">
                  <w:pPr>
                    <w:tabs>
                      <w:tab w:val="left" w:leader="dot" w:pos="4320"/>
                      <w:tab w:val="right" w:leader="dot" w:pos="8280"/>
                    </w:tabs>
                    <w:ind w:right="115"/>
                    <w:rPr>
                      <w:rFonts w:ascii="Times New Roman" w:hAnsi="Times New Roman" w:cs="Times New Roman"/>
                      <w:sz w:val="24"/>
                      <w:szCs w:val="24"/>
                      <w:lang w:eastAsia="zh-CN"/>
                    </w:rPr>
                  </w:pPr>
                  <w:r>
                    <w:rPr>
                      <w:rFonts w:ascii="Times New Roman" w:hAnsi="Times New Roman" w:cs="Times New Roman"/>
                      <w:sz w:val="24"/>
                      <w:szCs w:val="24"/>
                      <w:lang w:eastAsia="zh-CN"/>
                    </w:rPr>
                    <w:t>Independence</w:t>
                  </w:r>
                </w:p>
                <w:p w14:paraId="6B1EBF47" w14:textId="2C032724" w:rsidR="009172D5" w:rsidRPr="00391B4A" w:rsidRDefault="009172D5" w:rsidP="00A951DC">
                  <w:pPr>
                    <w:tabs>
                      <w:tab w:val="left" w:leader="dot" w:pos="4320"/>
                      <w:tab w:val="right" w:leader="dot" w:pos="8280"/>
                    </w:tabs>
                    <w:ind w:right="115"/>
                    <w:rPr>
                      <w:rFonts w:ascii="Times New Roman" w:hAnsi="Times New Roman" w:cs="Times New Roman"/>
                      <w:sz w:val="24"/>
                      <w:szCs w:val="24"/>
                      <w:lang w:eastAsia="zh-CN"/>
                    </w:rPr>
                  </w:pPr>
                </w:p>
              </w:tc>
              <w:tc>
                <w:tcPr>
                  <w:tcW w:w="779" w:type="dxa"/>
                  <w:shd w:val="clear" w:color="auto" w:fill="auto"/>
                </w:tcPr>
                <w:p w14:paraId="159D0653" w14:textId="00FC6ADF" w:rsidR="00187F1D" w:rsidRPr="00391B4A" w:rsidRDefault="009172D5" w:rsidP="00A951DC">
                  <w:pPr>
                    <w:tabs>
                      <w:tab w:val="left" w:leader="dot" w:pos="4320"/>
                      <w:tab w:val="right" w:leader="dot" w:pos="8280"/>
                    </w:tabs>
                    <w:snapToGrid w:val="0"/>
                    <w:ind w:right="115"/>
                    <w:jc w:val="center"/>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93568" behindDoc="0" locked="0" layoutInCell="1" allowOverlap="1" wp14:anchorId="5900C21B" wp14:editId="61EE9EDA">
                            <wp:simplePos x="0" y="0"/>
                            <wp:positionH relativeFrom="column">
                              <wp:posOffset>1270</wp:posOffset>
                            </wp:positionH>
                            <wp:positionV relativeFrom="paragraph">
                              <wp:posOffset>41275</wp:posOffset>
                            </wp:positionV>
                            <wp:extent cx="342900" cy="257175"/>
                            <wp:effectExtent l="0" t="0" r="19050" b="28575"/>
                            <wp:wrapNone/>
                            <wp:docPr id="5"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F499A32" w14:textId="77777777" w:rsidR="00426A7D" w:rsidRPr="009172D5" w:rsidRDefault="00426A7D" w:rsidP="009172D5">
                                        <w:pPr>
                                          <w:jc w:val="center"/>
                                          <w:rPr>
                                            <w:rFonts w:ascii="Times New Roman" w:hAnsi="Times New Roman" w:cs="Times New Roman"/>
                                          </w:rPr>
                                        </w:pPr>
                                        <w:r w:rsidRPr="00C21D35">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00C21B" id="_x0000_s1039" style="position:absolute;left:0;text-align:left;margin-left:.1pt;margin-top:3.25pt;width:27pt;height:20.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" strokeweight=".26mm">
                            <v:stroke endcap="square"/>
                            <v:textbox>
                              <w:txbxContent>
                                <w:p w14:paraId="7F499A32" w14:textId="77777777" w:rsidR="00426A7D" w:rsidRPr="009172D5" w:rsidRDefault="00426A7D" w:rsidP="009172D5">
                                  <w:pPr>
                                    <w:jc w:val="center"/>
                                    <w:rPr>
                                      <w:rFonts w:ascii="Times New Roman" w:hAnsi="Times New Roman" w:cs="Times New Roman"/>
                                    </w:rPr>
                                  </w:pPr>
                                  <w:r w:rsidRPr="00C21D35">
                                    <w:rPr>
                                      <w:rFonts w:ascii="Times New Roman" w:hAnsi="Times New Roman" w:cs="Times New Roman"/>
                                    </w:rPr>
                                    <w:t>X</w:t>
                                  </w:r>
                                </w:p>
                              </w:txbxContent>
                            </v:textbox>
                          </v:rect>
                        </w:pict>
                      </mc:Fallback>
                    </mc:AlternateContent>
                  </w:r>
                </w:p>
              </w:tc>
            </w:tr>
            <w:tr w:rsidR="00187F1D" w:rsidRPr="00391B4A" w14:paraId="05A8ABF8" w14:textId="77777777" w:rsidTr="009172D5">
              <w:trPr>
                <w:trHeight w:val="557"/>
              </w:trPr>
              <w:tc>
                <w:tcPr>
                  <w:tcW w:w="3148" w:type="dxa"/>
                  <w:shd w:val="clear" w:color="auto" w:fill="auto"/>
                </w:tcPr>
                <w:p w14:paraId="5806C2FE" w14:textId="150D209A" w:rsidR="002E59FE" w:rsidRPr="002E59FE" w:rsidRDefault="002E59FE" w:rsidP="002E59FE">
                  <w:pPr>
                    <w:tabs>
                      <w:tab w:val="left" w:leader="dot" w:pos="4320"/>
                      <w:tab w:val="right" w:leader="dot" w:pos="8280"/>
                    </w:tabs>
                    <w:ind w:right="115"/>
                    <w:rPr>
                      <w:rFonts w:ascii="Times New Roman" w:hAnsi="Times New Roman" w:cs="Times New Roman"/>
                      <w:sz w:val="24"/>
                      <w:szCs w:val="24"/>
                      <w:lang w:eastAsia="zh-CN"/>
                    </w:rPr>
                  </w:pPr>
                  <w:r>
                    <w:rPr>
                      <w:rFonts w:ascii="Times New Roman" w:hAnsi="Times New Roman" w:cs="Times New Roman"/>
                      <w:sz w:val="24"/>
                      <w:szCs w:val="24"/>
                      <w:lang w:eastAsia="zh-CN"/>
                    </w:rPr>
                    <w:t>D</w:t>
                  </w:r>
                  <w:r w:rsidRPr="002E59FE">
                    <w:rPr>
                      <w:rFonts w:ascii="Times New Roman" w:hAnsi="Times New Roman" w:cs="Times New Roman"/>
                      <w:sz w:val="24"/>
                      <w:szCs w:val="24"/>
                      <w:lang w:eastAsia="zh-CN"/>
                    </w:rPr>
                    <w:t>ependence</w:t>
                  </w:r>
                </w:p>
                <w:p w14:paraId="0F1654D1" w14:textId="417F9F15" w:rsidR="00187F1D" w:rsidRPr="00391B4A" w:rsidRDefault="00187F1D" w:rsidP="00A951DC">
                  <w:pPr>
                    <w:tabs>
                      <w:tab w:val="left" w:leader="dot" w:pos="4320"/>
                      <w:tab w:val="right" w:leader="dot" w:pos="8280"/>
                    </w:tabs>
                    <w:ind w:right="115"/>
                    <w:rPr>
                      <w:rFonts w:ascii="Times New Roman" w:hAnsi="Times New Roman" w:cs="Times New Roman"/>
                      <w:sz w:val="24"/>
                      <w:szCs w:val="24"/>
                      <w:lang w:eastAsia="zh-CN"/>
                    </w:rPr>
                  </w:pPr>
                </w:p>
              </w:tc>
              <w:tc>
                <w:tcPr>
                  <w:tcW w:w="779" w:type="dxa"/>
                  <w:shd w:val="clear" w:color="auto" w:fill="auto"/>
                </w:tcPr>
                <w:p w14:paraId="66C09889" w14:textId="6E2602D0" w:rsidR="00187F1D" w:rsidRPr="00391B4A" w:rsidRDefault="009172D5" w:rsidP="00A951DC">
                  <w:pPr>
                    <w:tabs>
                      <w:tab w:val="left" w:leader="dot" w:pos="4320"/>
                      <w:tab w:val="right" w:leader="dot" w:pos="8280"/>
                    </w:tabs>
                    <w:snapToGrid w:val="0"/>
                    <w:ind w:right="115"/>
                    <w:rPr>
                      <w:rFonts w:ascii="Times New Roman" w:hAnsi="Times New Roman" w:cs="Times New Roman"/>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4346E22B" wp14:editId="115F6829">
                            <wp:simplePos x="0" y="0"/>
                            <wp:positionH relativeFrom="column">
                              <wp:posOffset>-8255</wp:posOffset>
                            </wp:positionH>
                            <wp:positionV relativeFrom="paragraph">
                              <wp:posOffset>1905</wp:posOffset>
                            </wp:positionV>
                            <wp:extent cx="342900" cy="257175"/>
                            <wp:effectExtent l="0" t="0" r="19050" b="28575"/>
                            <wp:wrapNone/>
                            <wp:docPr id="6"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1A510B55" w14:textId="632CE3EF" w:rsidR="00426A7D" w:rsidRPr="00AE08B7" w:rsidRDefault="00426A7D" w:rsidP="009172D5">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46E22B" id="_x0000_s1040" style="position:absolute;margin-left:-.65pt;margin-top:.15pt;width:27pt;height:20.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" strokeweight=".26mm">
                            <v:stroke endcap="square"/>
                            <v:textbox>
                              <w:txbxContent>
                                <w:p w14:paraId="1A510B55" w14:textId="632CE3EF" w:rsidR="00426A7D" w:rsidRPr="00AE08B7" w:rsidRDefault="00426A7D" w:rsidP="009172D5">
                                  <w:pPr>
                                    <w:jc w:val="center"/>
                                  </w:pPr>
                                </w:p>
                              </w:txbxContent>
                            </v:textbox>
                          </v:rect>
                        </w:pict>
                      </mc:Fallback>
                    </mc:AlternateContent>
                  </w:r>
                </w:p>
              </w:tc>
            </w:tr>
            <w:tr w:rsidR="00AA79CC" w:rsidRPr="00391B4A" w14:paraId="211A9443" w14:textId="77777777" w:rsidTr="009172D5">
              <w:trPr>
                <w:trHeight w:val="557"/>
              </w:trPr>
              <w:tc>
                <w:tcPr>
                  <w:tcW w:w="3148" w:type="dxa"/>
                  <w:shd w:val="clear" w:color="auto" w:fill="auto"/>
                </w:tcPr>
                <w:p w14:paraId="74886EAC" w14:textId="2DEE308A" w:rsidR="00AA79CC" w:rsidRPr="00391B4A" w:rsidRDefault="00471282" w:rsidP="00A951DC">
                  <w:pPr>
                    <w:tabs>
                      <w:tab w:val="left" w:leader="dot" w:pos="4320"/>
                      <w:tab w:val="right" w:leader="dot" w:pos="8280"/>
                    </w:tabs>
                    <w:ind w:right="115"/>
                    <w:rPr>
                      <w:rFonts w:ascii="Times New Roman" w:hAnsi="Times New Roman" w:cs="Times New Roman"/>
                      <w:sz w:val="24"/>
                      <w:szCs w:val="24"/>
                      <w:lang w:eastAsia="zh-CN"/>
                    </w:rPr>
                  </w:pPr>
                  <w:r w:rsidRPr="00471282">
                    <w:rPr>
                      <w:rFonts w:ascii="Times New Roman" w:hAnsi="Times New Roman" w:cs="Times New Roman"/>
                      <w:sz w:val="24"/>
                      <w:szCs w:val="24"/>
                      <w:lang w:eastAsia="zh-CN"/>
                    </w:rPr>
                    <w:t>With consolidated financial statement</w:t>
                  </w:r>
                  <w:r w:rsidR="00AA79CC" w:rsidRPr="00391B4A">
                    <w:rPr>
                      <w:rFonts w:ascii="Times New Roman" w:hAnsi="Times New Roman" w:cs="Times New Roman"/>
                      <w:sz w:val="24"/>
                      <w:szCs w:val="24"/>
                      <w:lang w:eastAsia="zh-CN"/>
                    </w:rPr>
                    <w:t xml:space="preserve">  </w:t>
                  </w:r>
                </w:p>
                <w:p w14:paraId="27AF76F8" w14:textId="2DB42F54" w:rsidR="00C659C5" w:rsidRPr="00391B4A" w:rsidRDefault="00C659C5" w:rsidP="00A951DC">
                  <w:pPr>
                    <w:tabs>
                      <w:tab w:val="left" w:leader="dot" w:pos="4320"/>
                      <w:tab w:val="right" w:leader="dot" w:pos="8280"/>
                    </w:tabs>
                    <w:ind w:right="115"/>
                    <w:rPr>
                      <w:rFonts w:ascii="Times New Roman" w:hAnsi="Times New Roman" w:cs="Times New Roman"/>
                      <w:sz w:val="24"/>
                      <w:szCs w:val="24"/>
                      <w:lang w:eastAsia="zh-CN"/>
                    </w:rPr>
                  </w:pPr>
                </w:p>
              </w:tc>
              <w:tc>
                <w:tcPr>
                  <w:tcW w:w="779" w:type="dxa"/>
                  <w:shd w:val="clear" w:color="auto" w:fill="auto"/>
                </w:tcPr>
                <w:p w14:paraId="1173C35D" w14:textId="17250AC2" w:rsidR="00AA79CC" w:rsidRPr="00391B4A" w:rsidRDefault="00AA79CC" w:rsidP="00A951DC">
                  <w:pPr>
                    <w:tabs>
                      <w:tab w:val="left" w:leader="dot" w:pos="4320"/>
                      <w:tab w:val="right" w:leader="dot" w:pos="8280"/>
                    </w:tabs>
                    <w:snapToGrid w:val="0"/>
                    <w:ind w:right="115"/>
                    <w:rPr>
                      <w:rFonts w:ascii="Times New Roman" w:hAnsi="Times New Roman" w:cs="Times New Roman"/>
                      <w:noProof/>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031A6A94" wp14:editId="3700FB00">
                            <wp:simplePos x="0" y="0"/>
                            <wp:positionH relativeFrom="column">
                              <wp:posOffset>-8890</wp:posOffset>
                            </wp:positionH>
                            <wp:positionV relativeFrom="paragraph">
                              <wp:posOffset>7620</wp:posOffset>
                            </wp:positionV>
                            <wp:extent cx="342900" cy="257175"/>
                            <wp:effectExtent l="0" t="0" r="19050" b="28575"/>
                            <wp:wrapNone/>
                            <wp:docPr id="10"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5CD3E919" w14:textId="77777777" w:rsidR="00426A7D" w:rsidRPr="00AE08B7" w:rsidRDefault="00426A7D" w:rsidP="00AA79CC">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1A6A94" id="_x0000_s1041" style="position:absolute;margin-left:-.7pt;margin-top:.6pt;width:27pt;height:20.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" strokeweight=".26mm">
                            <v:stroke endcap="square"/>
                            <v:textbox>
                              <w:txbxContent>
                                <w:p w14:paraId="5CD3E919" w14:textId="77777777" w:rsidR="00426A7D" w:rsidRPr="00AE08B7" w:rsidRDefault="00426A7D" w:rsidP="00AA79CC">
                                  <w:pPr>
                                    <w:jc w:val="center"/>
                                  </w:pPr>
                                </w:p>
                              </w:txbxContent>
                            </v:textbox>
                          </v:rect>
                        </w:pict>
                      </mc:Fallback>
                    </mc:AlternateContent>
                  </w:r>
                </w:p>
              </w:tc>
            </w:tr>
          </w:tbl>
          <w:p w14:paraId="01455C2D" w14:textId="77777777" w:rsidR="006A0B54" w:rsidRPr="00391B4A" w:rsidRDefault="006A0B54" w:rsidP="00A951DC">
            <w:pPr>
              <w:tabs>
                <w:tab w:val="left" w:leader="dot" w:pos="4320"/>
                <w:tab w:val="right" w:leader="dot" w:pos="9899"/>
              </w:tabs>
              <w:ind w:left="180" w:right="115"/>
              <w:rPr>
                <w:rFonts w:ascii="Times New Roman" w:hAnsi="Times New Roman" w:cs="Times New Roman"/>
                <w:sz w:val="24"/>
                <w:szCs w:val="24"/>
                <w:lang w:eastAsia="zh-CN"/>
              </w:rPr>
            </w:pPr>
          </w:p>
        </w:tc>
      </w:tr>
      <w:tr w:rsidR="006A0B54" w:rsidRPr="00391B4A" w14:paraId="5B16DD0E" w14:textId="77777777" w:rsidTr="006005D8">
        <w:tc>
          <w:tcPr>
            <w:tcW w:w="417" w:type="pct"/>
            <w:tcBorders>
              <w:top w:val="single" w:sz="4" w:space="0" w:color="000000"/>
              <w:left w:val="single" w:sz="4" w:space="0" w:color="000000"/>
              <w:bottom w:val="single" w:sz="4" w:space="0" w:color="000000"/>
            </w:tcBorders>
            <w:shd w:val="clear" w:color="auto" w:fill="auto"/>
          </w:tcPr>
          <w:p w14:paraId="2C8BF784" w14:textId="5DD50ED7"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.6</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5D47F06F" w14:textId="77777777" w:rsidR="006A5489" w:rsidRPr="006A5489" w:rsidRDefault="006A5489" w:rsidP="006A5489">
            <w:pPr>
              <w:tabs>
                <w:tab w:val="left" w:leader="dot" w:pos="4320"/>
                <w:tab w:val="right" w:leader="dot" w:pos="9899"/>
              </w:tabs>
              <w:ind w:left="180"/>
              <w:rPr>
                <w:rFonts w:ascii="Times New Roman" w:hAnsi="Times New Roman" w:cs="Times New Roman"/>
                <w:sz w:val="24"/>
                <w:szCs w:val="24"/>
                <w:lang w:eastAsia="zh-CN"/>
              </w:rPr>
            </w:pPr>
            <w:r w:rsidRPr="006A5489">
              <w:rPr>
                <w:rFonts w:ascii="Times New Roman" w:hAnsi="Times New Roman" w:cs="Times New Roman"/>
                <w:sz w:val="24"/>
                <w:szCs w:val="24"/>
                <w:lang w:eastAsia="zh-CN"/>
              </w:rPr>
              <w:t>Fiscal year:</w:t>
            </w:r>
          </w:p>
          <w:p w14:paraId="2BDFC6C4" w14:textId="77777777" w:rsidR="006A5489" w:rsidRPr="006A5489" w:rsidRDefault="006A5489" w:rsidP="006A5489">
            <w:pPr>
              <w:tabs>
                <w:tab w:val="left" w:leader="dot" w:pos="4320"/>
                <w:tab w:val="right" w:leader="dot" w:pos="9899"/>
              </w:tabs>
              <w:ind w:left="180"/>
              <w:rPr>
                <w:rFonts w:ascii="Times New Roman" w:hAnsi="Times New Roman" w:cs="Times New Roman"/>
                <w:sz w:val="24"/>
                <w:szCs w:val="24"/>
                <w:lang w:eastAsia="zh-CN"/>
              </w:rPr>
            </w:pPr>
          </w:p>
          <w:p w14:paraId="42D90B05" w14:textId="77777777" w:rsidR="006A5489" w:rsidRPr="006A5489" w:rsidRDefault="006A5489" w:rsidP="006A5489">
            <w:pPr>
              <w:tabs>
                <w:tab w:val="left" w:leader="dot" w:pos="4320"/>
                <w:tab w:val="right" w:leader="dot" w:pos="9899"/>
              </w:tabs>
              <w:ind w:left="180"/>
              <w:rPr>
                <w:rFonts w:ascii="Times New Roman" w:hAnsi="Times New Roman" w:cs="Times New Roman"/>
                <w:sz w:val="24"/>
                <w:szCs w:val="24"/>
                <w:vertAlign w:val="superscript"/>
                <w:lang w:eastAsia="zh-CN"/>
              </w:rPr>
            </w:pPr>
            <w:r w:rsidRPr="006A5489">
              <w:rPr>
                <w:rFonts w:ascii="Times New Roman" w:hAnsi="Times New Roman" w:cs="Times New Roman"/>
                <w:sz w:val="24"/>
                <w:szCs w:val="24"/>
                <w:lang w:eastAsia="zh-CN"/>
              </w:rPr>
              <w:t>From January 1</w:t>
            </w:r>
            <w:r w:rsidRPr="006A5489">
              <w:rPr>
                <w:rFonts w:ascii="Times New Roman" w:hAnsi="Times New Roman" w:cs="Times New Roman"/>
                <w:sz w:val="24"/>
                <w:szCs w:val="24"/>
                <w:vertAlign w:val="superscript"/>
                <w:lang w:eastAsia="zh-CN"/>
              </w:rPr>
              <w:t>st</w:t>
            </w:r>
            <w:r w:rsidRPr="006A5489">
              <w:rPr>
                <w:rFonts w:ascii="Times New Roman" w:hAnsi="Times New Roman" w:cs="Times New Roman"/>
                <w:sz w:val="24"/>
                <w:szCs w:val="24"/>
                <w:lang w:eastAsia="zh-CN"/>
              </w:rPr>
              <w:t xml:space="preserve"> to December 31</w:t>
            </w:r>
            <w:r w:rsidRPr="006A5489">
              <w:rPr>
                <w:rFonts w:ascii="Times New Roman" w:hAnsi="Times New Roman" w:cs="Times New Roman"/>
                <w:sz w:val="24"/>
                <w:szCs w:val="24"/>
                <w:vertAlign w:val="superscript"/>
                <w:lang w:eastAsia="zh-CN"/>
              </w:rPr>
              <w:t>st</w:t>
            </w:r>
            <w:r w:rsidRPr="006A5489">
              <w:rPr>
                <w:rFonts w:ascii="Times New Roman" w:hAnsi="Times New Roman" w:cs="Times New Roman"/>
                <w:sz w:val="24"/>
                <w:szCs w:val="24"/>
                <w:vertAlign w:val="superscript"/>
                <w:lang w:eastAsia="zh-CN"/>
              </w:rPr>
              <w:footnoteReference w:id="9"/>
            </w:r>
          </w:p>
          <w:p w14:paraId="1B88930A" w14:textId="77777777" w:rsidR="006A5489" w:rsidRPr="006A5489" w:rsidRDefault="006A5489" w:rsidP="006A5489">
            <w:pPr>
              <w:tabs>
                <w:tab w:val="left" w:leader="dot" w:pos="4320"/>
                <w:tab w:val="right" w:leader="dot" w:pos="9899"/>
              </w:tabs>
              <w:ind w:left="180"/>
              <w:rPr>
                <w:rFonts w:ascii="Times New Roman" w:hAnsi="Times New Roman" w:cs="Times New Roman"/>
                <w:sz w:val="24"/>
                <w:szCs w:val="24"/>
                <w:lang w:eastAsia="zh-CN"/>
              </w:rPr>
            </w:pPr>
          </w:p>
          <w:p w14:paraId="617DA067" w14:textId="77777777" w:rsidR="006A5489" w:rsidRPr="006A5489" w:rsidRDefault="006A5489" w:rsidP="006A5489">
            <w:pPr>
              <w:tabs>
                <w:tab w:val="left" w:leader="dot" w:pos="4320"/>
                <w:tab w:val="right" w:leader="dot" w:pos="9899"/>
              </w:tabs>
              <w:ind w:left="180"/>
              <w:rPr>
                <w:rFonts w:ascii="Times New Roman" w:hAnsi="Times New Roman" w:cs="Times New Roman"/>
                <w:i/>
                <w:sz w:val="24"/>
                <w:szCs w:val="24"/>
                <w:lang w:eastAsia="zh-CN"/>
              </w:rPr>
            </w:pPr>
            <w:r w:rsidRPr="006A5489">
              <w:rPr>
                <w:rFonts w:ascii="Times New Roman" w:hAnsi="Times New Roman" w:cs="Times New Roman"/>
                <w:sz w:val="24"/>
                <w:szCs w:val="24"/>
                <w:lang w:eastAsia="zh-CN"/>
              </w:rPr>
              <w:t>(</w:t>
            </w:r>
            <w:r w:rsidRPr="006A5489">
              <w:rPr>
                <w:rFonts w:ascii="Times New Roman" w:hAnsi="Times New Roman" w:cs="Times New Roman"/>
                <w:i/>
                <w:sz w:val="24"/>
                <w:szCs w:val="24"/>
                <w:lang w:eastAsia="zh-CN"/>
              </w:rPr>
              <w:t>Note down the beginning and closing day</w:t>
            </w:r>
            <w:r w:rsidRPr="006A5489">
              <w:rPr>
                <w:rFonts w:ascii="Times New Roman" w:hAnsi="Times New Roman" w:cs="Times New Roman"/>
                <w:i/>
                <w:sz w:val="24"/>
                <w:szCs w:val="24"/>
                <w:lang w:val="vi-VN" w:eastAsia="zh-CN"/>
              </w:rPr>
              <w:t xml:space="preserve">, month </w:t>
            </w:r>
            <w:r w:rsidRPr="006A5489">
              <w:rPr>
                <w:rFonts w:ascii="Times New Roman" w:hAnsi="Times New Roman" w:cs="Times New Roman"/>
                <w:i/>
                <w:sz w:val="24"/>
                <w:szCs w:val="24"/>
                <w:lang w:eastAsia="zh-CN"/>
              </w:rPr>
              <w:t>of the accounting</w:t>
            </w:r>
            <w:r w:rsidRPr="006A5489">
              <w:rPr>
                <w:rFonts w:ascii="Times New Roman" w:hAnsi="Times New Roman" w:cs="Times New Roman"/>
                <w:i/>
                <w:sz w:val="24"/>
                <w:szCs w:val="24"/>
                <w:lang w:val="vi-VN" w:eastAsia="zh-CN"/>
              </w:rPr>
              <w:t xml:space="preserve"> period</w:t>
            </w:r>
            <w:r w:rsidRPr="006A5489">
              <w:rPr>
                <w:rFonts w:ascii="Times New Roman" w:hAnsi="Times New Roman" w:cs="Times New Roman"/>
                <w:i/>
                <w:sz w:val="24"/>
                <w:szCs w:val="24"/>
                <w:lang w:eastAsia="zh-CN"/>
              </w:rPr>
              <w:t>)</w:t>
            </w:r>
          </w:p>
          <w:p w14:paraId="63875D65" w14:textId="1C391F19" w:rsidR="00532F4E" w:rsidRPr="00391B4A" w:rsidRDefault="00532F4E" w:rsidP="00A951DC">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22A3B6ED" w14:textId="77777777" w:rsidTr="006005D8">
        <w:tc>
          <w:tcPr>
            <w:tcW w:w="417" w:type="pct"/>
            <w:tcBorders>
              <w:top w:val="single" w:sz="4" w:space="0" w:color="000000"/>
              <w:left w:val="single" w:sz="4" w:space="0" w:color="000000"/>
              <w:bottom w:val="single" w:sz="4" w:space="0" w:color="000000"/>
            </w:tcBorders>
            <w:shd w:val="clear" w:color="auto" w:fill="auto"/>
          </w:tcPr>
          <w:p w14:paraId="172B5B79" w14:textId="51A72A57"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.7</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53376042" w14:textId="7C2215DE" w:rsidR="006A0B54" w:rsidRPr="00391B4A" w:rsidRDefault="00770160" w:rsidP="00A951DC">
            <w:pPr>
              <w:tabs>
                <w:tab w:val="left" w:leader="dot" w:pos="4320"/>
                <w:tab w:val="right" w:leader="dot" w:pos="9899"/>
              </w:tabs>
              <w:ind w:left="180"/>
              <w:rPr>
                <w:rFonts w:ascii="Times New Roman" w:hAnsi="Times New Roman" w:cs="Times New Roman"/>
                <w:sz w:val="24"/>
                <w:szCs w:val="24"/>
                <w:lang w:eastAsia="zh-CN"/>
              </w:rPr>
            </w:pPr>
            <w:r w:rsidRPr="00770160">
              <w:rPr>
                <w:rFonts w:ascii="Times New Roman" w:hAnsi="Times New Roman" w:cs="Times New Roman"/>
                <w:sz w:val="24"/>
                <w:szCs w:val="24"/>
                <w:lang w:eastAsia="zh-CN"/>
              </w:rPr>
              <w:t xml:space="preserve">Total number of employees </w:t>
            </w:r>
            <w:r w:rsidRPr="00770160">
              <w:rPr>
                <w:rFonts w:ascii="Times New Roman" w:hAnsi="Times New Roman" w:cs="Times New Roman"/>
                <w:i/>
                <w:sz w:val="24"/>
                <w:szCs w:val="24"/>
                <w:lang w:val="vi-VN" w:eastAsia="zh-CN"/>
              </w:rPr>
              <w:t>(expected)</w:t>
            </w:r>
            <w:r w:rsidR="00D41938">
              <w:rPr>
                <w:rFonts w:ascii="Times New Roman" w:hAnsi="Times New Roman" w:cs="Times New Roman"/>
                <w:i/>
                <w:sz w:val="24"/>
                <w:szCs w:val="24"/>
                <w:lang w:eastAsia="zh-CN"/>
              </w:rPr>
              <w:t>:</w:t>
            </w:r>
            <w:r w:rsidR="006005D8" w:rsidRPr="00391B4A">
              <w:rPr>
                <w:rFonts w:ascii="Times New Roman" w:hAnsi="Times New Roman" w:cs="Times New Roman"/>
                <w:sz w:val="24"/>
                <w:szCs w:val="24"/>
                <w:lang w:eastAsia="zh-CN"/>
              </w:rPr>
              <w:t xml:space="preserve"> </w:t>
            </w:r>
            <w:r w:rsidR="005378DE" w:rsidRPr="005378DE">
              <w:rPr>
                <w:rFonts w:ascii="Times New Roman" w:hAnsi="Times New Roman" w:cs="Times New Roman"/>
                <w:color w:val="FF0000"/>
                <w:sz w:val="24"/>
                <w:szCs w:val="24"/>
                <w:lang w:eastAsia="zh-CN"/>
              </w:rPr>
              <w:t>[TONGSO_LD_DUKIEN]</w:t>
            </w:r>
          </w:p>
          <w:p w14:paraId="7560EE52" w14:textId="5AF71040" w:rsidR="00532F4E" w:rsidRPr="00391B4A" w:rsidRDefault="00532F4E" w:rsidP="00A951DC">
            <w:pPr>
              <w:tabs>
                <w:tab w:val="left" w:leader="dot" w:pos="4320"/>
                <w:tab w:val="right" w:leader="dot" w:pos="9899"/>
              </w:tabs>
              <w:ind w:left="180"/>
              <w:rPr>
                <w:rFonts w:ascii="Times New Roman" w:hAnsi="Times New Roman" w:cs="Times New Roman"/>
                <w:sz w:val="24"/>
                <w:szCs w:val="24"/>
                <w:lang w:eastAsia="zh-CN"/>
              </w:rPr>
            </w:pPr>
          </w:p>
        </w:tc>
      </w:tr>
      <w:tr w:rsidR="006A0B54" w:rsidRPr="00391B4A" w14:paraId="7D9BD390" w14:textId="77777777" w:rsidTr="006005D8">
        <w:tc>
          <w:tcPr>
            <w:tcW w:w="417" w:type="pct"/>
            <w:tcBorders>
              <w:top w:val="single" w:sz="4" w:space="0" w:color="000000"/>
              <w:left w:val="single" w:sz="4" w:space="0" w:color="000000"/>
              <w:bottom w:val="single" w:sz="4" w:space="0" w:color="000000"/>
            </w:tcBorders>
            <w:shd w:val="clear" w:color="auto" w:fill="auto"/>
          </w:tcPr>
          <w:p w14:paraId="7DAD74BD" w14:textId="15103C73" w:rsidR="006A0B54" w:rsidRPr="00391B4A" w:rsidRDefault="006A0B54" w:rsidP="00A951DC">
            <w:pPr>
              <w:tabs>
                <w:tab w:val="left" w:leader="dot" w:pos="4320"/>
                <w:tab w:val="right" w:leader="dot" w:pos="8280"/>
              </w:tabs>
              <w:jc w:val="center"/>
              <w:rPr>
                <w:rFonts w:ascii="Times New Roman" w:hAnsi="Times New Roman" w:cs="Times New Roman"/>
                <w:sz w:val="24"/>
                <w:szCs w:val="24"/>
                <w:shd w:val="clear" w:color="auto" w:fill="FFFF00"/>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.8</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02648447" w14:textId="065671A1" w:rsidR="006A0B54" w:rsidRDefault="00452AAD" w:rsidP="00A951DC">
            <w:pPr>
              <w:tabs>
                <w:tab w:val="left" w:leader="dot" w:pos="4320"/>
                <w:tab w:val="right" w:leader="dot" w:pos="9899"/>
              </w:tabs>
              <w:ind w:left="180"/>
              <w:rPr>
                <w:ins w:id="18" w:author="Thi Nguyen | Apolat" w:date="2024-11-06T15:14:00Z"/>
                <w:rFonts w:ascii="Times New Roman" w:hAnsi="Times New Roman" w:cs="Times New Roman"/>
                <w:i/>
                <w:sz w:val="24"/>
                <w:szCs w:val="24"/>
                <w:lang w:eastAsia="zh-CN"/>
              </w:rPr>
            </w:pPr>
            <w:r w:rsidRPr="006D18B7">
              <w:rPr>
                <w:rFonts w:ascii="Times New Roman" w:hAnsi="Times New Roman" w:cs="Times New Roman"/>
                <w:sz w:val="24"/>
                <w:szCs w:val="24"/>
                <w:highlight w:val="yellow"/>
                <w:lang w:eastAsia="zh-CN"/>
              </w:rPr>
              <w:t xml:space="preserve">Operating in rule of </w:t>
            </w:r>
            <w:r w:rsidR="006A0B54" w:rsidRPr="006D18B7">
              <w:rPr>
                <w:rFonts w:ascii="Times New Roman" w:hAnsi="Times New Roman" w:cs="Times New Roman"/>
                <w:sz w:val="24"/>
                <w:szCs w:val="24"/>
                <w:highlight w:val="yellow"/>
                <w:lang w:eastAsia="zh-CN"/>
              </w:rPr>
              <w:t>BOT/BTO/BT/BOO, BLT, BTL, O&amp;M</w:t>
            </w:r>
            <w:r w:rsidR="000D67CA" w:rsidRPr="006D18B7">
              <w:rPr>
                <w:rFonts w:ascii="Times New Roman" w:hAnsi="Times New Roman" w:cs="Times New Roman"/>
                <w:sz w:val="24"/>
                <w:szCs w:val="24"/>
                <w:highlight w:val="yellow"/>
                <w:lang w:eastAsia="zh-CN"/>
              </w:rPr>
              <w:t xml:space="preserve"> plan</w:t>
            </w:r>
            <w:r w:rsidR="006E097D" w:rsidRPr="006D18B7">
              <w:rPr>
                <w:rFonts w:ascii="Times New Roman" w:hAnsi="Times New Roman" w:cs="Times New Roman"/>
                <w:sz w:val="24"/>
                <w:szCs w:val="24"/>
                <w:highlight w:val="yellow"/>
                <w:lang w:eastAsia="zh-CN"/>
              </w:rPr>
              <w:t>:</w:t>
            </w:r>
          </w:p>
          <w:p w14:paraId="7E4934A8" w14:textId="77777777" w:rsidR="00F81F49" w:rsidRPr="00391B4A" w:rsidRDefault="00F81F49" w:rsidP="00A951DC">
            <w:pPr>
              <w:tabs>
                <w:tab w:val="left" w:leader="dot" w:pos="4320"/>
                <w:tab w:val="right" w:leader="dot" w:pos="9899"/>
              </w:tabs>
              <w:ind w:left="180"/>
              <w:rPr>
                <w:rFonts w:ascii="Times New Roman" w:hAnsi="Times New Roman" w:cs="Times New Roman"/>
                <w:i/>
                <w:sz w:val="24"/>
                <w:szCs w:val="24"/>
                <w:lang w:eastAsia="zh-CN"/>
              </w:rPr>
            </w:pPr>
          </w:p>
          <w:p w14:paraId="2955B1C6" w14:textId="3D90020B" w:rsidR="006A0B54" w:rsidRPr="00391B4A" w:rsidRDefault="00106500" w:rsidP="00A951DC">
            <w:pPr>
              <w:tabs>
                <w:tab w:val="left" w:leader="dot" w:pos="4320"/>
                <w:tab w:val="right" w:leader="dot" w:pos="9899"/>
              </w:tabs>
              <w:ind w:left="180"/>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97664" behindDoc="0" locked="0" layoutInCell="1" allowOverlap="1" wp14:anchorId="06D8A142" wp14:editId="11FB97CB">
                      <wp:simplePos x="0" y="0"/>
                      <wp:positionH relativeFrom="column">
                        <wp:posOffset>1336675</wp:posOffset>
                      </wp:positionH>
                      <wp:positionV relativeFrom="paragraph">
                        <wp:posOffset>19050</wp:posOffset>
                      </wp:positionV>
                      <wp:extent cx="323850" cy="266700"/>
                      <wp:effectExtent l="0" t="0" r="19050" b="19050"/>
                      <wp:wrapNone/>
                      <wp:docPr id="7"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rect">
                                <a:avLst/>
                              </a:prstGeom>
                              <a:solidFill>
                                <a:srgbClr val="FFFFFF"/>
                              </a:solidFill>
                              <a:ln w="9360" cap="sq">
                                <a:solidFill>
                                  <a:srgbClr val="000000"/>
                                </a:solidFill>
                                <a:miter lim="800000"/>
                                <a:headEnd/>
                                <a:tailEnd/>
                              </a:ln>
                            </wps:spPr>
                            <wps:txbx>
                              <w:txbxContent>
                                <w:p w14:paraId="71755171" w14:textId="58AB3FC1" w:rsidR="00426A7D" w:rsidRPr="00106500" w:rsidRDefault="00426A7D" w:rsidP="00106500">
                                  <w:pPr>
                                    <w:jc w:val="center"/>
                                    <w:rPr>
                                      <w:rFonts w:ascii="Times New Roman" w:hAnsi="Times New Roman" w:cs="Times New Roman"/>
                                    </w:rPr>
                                  </w:pPr>
                                  <w:r w:rsidRPr="00106500">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D8A142" id="_x0000_s1042" style="position:absolute;left:0;text-align:left;margin-left:105.25pt;margin-top:1.5pt;width:25.5pt;height:2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" strokeweight=".26mm">
                      <v:stroke endcap="square"/>
                      <v:textbox>
                        <w:txbxContent>
                          <w:p w14:paraId="71755171" w14:textId="58AB3FC1" w:rsidR="00426A7D" w:rsidRPr="00106500" w:rsidRDefault="00426A7D" w:rsidP="00106500">
                            <w:pPr>
                              <w:jc w:val="center"/>
                              <w:rPr>
                                <w:rFonts w:ascii="Times New Roman" w:hAnsi="Times New Roman" w:cs="Times New Roman"/>
                              </w:rPr>
                            </w:pPr>
                            <w:r w:rsidRPr="00106500">
                              <w:rPr>
                                <w:rFonts w:ascii="Times New Roman" w:hAnsi="Times New Roman" w:cs="Times New Roman"/>
                              </w:rPr>
                              <w:t>X</w:t>
                            </w:r>
                          </w:p>
                        </w:txbxContent>
                      </v:textbox>
                    </v:rect>
                  </w:pict>
                </mc:Fallback>
              </mc:AlternateContent>
            </w:r>
            <w:r w:rsidR="00187F1D" w:rsidRPr="00391B4A">
              <w:rPr>
                <w:rFonts w:ascii="Times New Roman" w:hAnsi="Times New Roman" w:cs="Times New Roman"/>
                <w:noProof/>
                <w:sz w:val="24"/>
                <w:szCs w:val="24"/>
              </w:rPr>
              <mc:AlternateContent>
                <mc:Choice Requires="wps">
                  <w:drawing>
                    <wp:anchor distT="0" distB="0" distL="114300" distR="114300" simplePos="0" relativeHeight="251612672" behindDoc="0" locked="0" layoutInCell="1" allowOverlap="1" wp14:anchorId="12650777" wp14:editId="18721E9A">
                      <wp:simplePos x="0" y="0"/>
                      <wp:positionH relativeFrom="column">
                        <wp:posOffset>144130</wp:posOffset>
                      </wp:positionH>
                      <wp:positionV relativeFrom="paragraph">
                        <wp:posOffset>16067</wp:posOffset>
                      </wp:positionV>
                      <wp:extent cx="323850" cy="266700"/>
                      <wp:effectExtent l="0" t="0" r="19050" b="19050"/>
                      <wp:wrapNone/>
                      <wp:docPr id="9"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rect">
                                <a:avLst/>
                              </a:prstGeom>
                              <a:solidFill>
                                <a:srgbClr val="FFFFFF"/>
                              </a:solidFill>
                              <a:ln w="9360" cap="sq">
                                <a:solidFill>
                                  <a:srgbClr val="000000"/>
                                </a:solidFill>
                                <a:miter lim="800000"/>
                                <a:headEnd/>
                                <a:tailEnd/>
                              </a:ln>
                            </wps:spPr>
                            <wps:txbx>
                              <w:txbxContent>
                                <w:p w14:paraId="514C4470" w14:textId="77777777" w:rsidR="00426A7D" w:rsidRDefault="00426A7D" w:rsidP="002104A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50777" id="_x0000_s1043" style="position:absolute;left:0;text-align:left;margin-left:11.35pt;margin-top:1.25pt;width:25.5pt;height:21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" strokeweight=".26mm">
                      <v:stroke endcap="square"/>
                      <v:textbox>
                        <w:txbxContent>
                          <w:p w14:paraId="514C4470" w14:textId="77777777" w:rsidR="00426A7D" w:rsidRDefault="00426A7D" w:rsidP="002104A1">
                            <w:pPr>
                              <w:jc w:val="center"/>
                            </w:pPr>
                          </w:p>
                        </w:txbxContent>
                      </v:textbox>
                    </v:rect>
                  </w:pict>
                </mc:Fallback>
              </mc:AlternateContent>
            </w:r>
            <w:r w:rsidR="002104A1" w:rsidRPr="00391B4A">
              <w:rPr>
                <w:rFonts w:ascii="Times New Roman" w:hAnsi="Times New Roman" w:cs="Times New Roman"/>
                <w:sz w:val="24"/>
                <w:szCs w:val="24"/>
                <w:lang w:eastAsia="zh-CN"/>
              </w:rPr>
              <w:t xml:space="preserve">      </w:t>
            </w:r>
            <w:r w:rsidR="006A0B54" w:rsidRPr="00391B4A">
              <w:rPr>
                <w:rFonts w:ascii="Times New Roman" w:hAnsi="Times New Roman" w:cs="Times New Roman"/>
                <w:sz w:val="24"/>
                <w:szCs w:val="24"/>
                <w:lang w:eastAsia="zh-CN"/>
              </w:rPr>
              <w:t xml:space="preserve"> </w:t>
            </w:r>
            <w:r w:rsidR="005030D1" w:rsidRPr="00391B4A">
              <w:rPr>
                <w:rFonts w:ascii="Times New Roman" w:hAnsi="Times New Roman" w:cs="Times New Roman"/>
                <w:sz w:val="24"/>
                <w:szCs w:val="24"/>
                <w:lang w:eastAsia="zh-CN"/>
              </w:rPr>
              <w:t xml:space="preserve">    </w:t>
            </w:r>
            <w:r w:rsidR="006A0B54" w:rsidRPr="00391B4A">
              <w:rPr>
                <w:rFonts w:ascii="Times New Roman" w:hAnsi="Times New Roman" w:cs="Times New Roman"/>
                <w:sz w:val="24"/>
                <w:szCs w:val="24"/>
                <w:lang w:eastAsia="zh-CN"/>
              </w:rPr>
              <w:t>Có                           Không</w:t>
            </w:r>
          </w:p>
          <w:p w14:paraId="653356F5" w14:textId="0E74AB3B" w:rsidR="00532F4E" w:rsidRPr="00391B4A" w:rsidRDefault="00532F4E" w:rsidP="00A951DC">
            <w:pPr>
              <w:tabs>
                <w:tab w:val="left" w:leader="dot" w:pos="4320"/>
                <w:tab w:val="right" w:leader="dot" w:pos="9899"/>
              </w:tabs>
              <w:rPr>
                <w:rFonts w:ascii="Times New Roman" w:hAnsi="Times New Roman" w:cs="Times New Roman"/>
                <w:sz w:val="24"/>
                <w:szCs w:val="24"/>
                <w:shd w:val="clear" w:color="auto" w:fill="FFFF00"/>
                <w:lang w:eastAsia="zh-CN"/>
              </w:rPr>
            </w:pPr>
          </w:p>
        </w:tc>
      </w:tr>
      <w:tr w:rsidR="006A0B54" w:rsidRPr="00391B4A" w14:paraId="534ACAB3" w14:textId="77777777" w:rsidTr="006005D8">
        <w:tc>
          <w:tcPr>
            <w:tcW w:w="417" w:type="pct"/>
            <w:tcBorders>
              <w:top w:val="single" w:sz="4" w:space="0" w:color="000000"/>
              <w:left w:val="single" w:sz="4" w:space="0" w:color="000000"/>
              <w:bottom w:val="single" w:sz="4" w:space="0" w:color="000000"/>
            </w:tcBorders>
            <w:shd w:val="clear" w:color="auto" w:fill="auto"/>
          </w:tcPr>
          <w:p w14:paraId="5E1034FF" w14:textId="2AEBD062" w:rsidR="006A0B54" w:rsidRPr="00391B4A" w:rsidRDefault="006A0B54" w:rsidP="00A951DC">
            <w:pPr>
              <w:tabs>
                <w:tab w:val="left" w:leader="dot" w:pos="4320"/>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1</w:t>
            </w:r>
            <w:r w:rsidR="00135076" w:rsidRPr="00391B4A">
              <w:rPr>
                <w:rFonts w:ascii="Times New Roman" w:hAnsi="Times New Roman" w:cs="Times New Roman"/>
                <w:sz w:val="24"/>
                <w:szCs w:val="24"/>
                <w:lang w:eastAsia="zh-CN"/>
              </w:rPr>
              <w:t>1</w:t>
            </w:r>
            <w:r w:rsidRPr="00391B4A">
              <w:rPr>
                <w:rFonts w:ascii="Times New Roman" w:hAnsi="Times New Roman" w:cs="Times New Roman"/>
                <w:sz w:val="24"/>
                <w:szCs w:val="24"/>
                <w:lang w:eastAsia="zh-CN"/>
              </w:rPr>
              <w:t>.9</w:t>
            </w:r>
          </w:p>
        </w:tc>
        <w:tc>
          <w:tcPr>
            <w:tcW w:w="4583" w:type="pct"/>
            <w:tcBorders>
              <w:top w:val="single" w:sz="4" w:space="0" w:color="000000"/>
              <w:left w:val="single" w:sz="4" w:space="0" w:color="000000"/>
              <w:bottom w:val="single" w:sz="4" w:space="0" w:color="000000"/>
              <w:right w:val="single" w:sz="4" w:space="0" w:color="000000"/>
            </w:tcBorders>
            <w:shd w:val="clear" w:color="auto" w:fill="auto"/>
          </w:tcPr>
          <w:p w14:paraId="414D85F9" w14:textId="7CBD49DB" w:rsidR="00583352" w:rsidRPr="00583352" w:rsidRDefault="00583352" w:rsidP="00583352">
            <w:pPr>
              <w:tabs>
                <w:tab w:val="left" w:leader="dot" w:pos="4320"/>
                <w:tab w:val="right" w:leader="dot" w:pos="9899"/>
              </w:tabs>
              <w:ind w:left="180"/>
              <w:rPr>
                <w:rFonts w:ascii="Times New Roman" w:hAnsi="Times New Roman" w:cs="Times New Roman"/>
                <w:sz w:val="24"/>
                <w:szCs w:val="24"/>
                <w:lang w:eastAsia="zh-CN"/>
              </w:rPr>
            </w:pPr>
            <w:r w:rsidRPr="00583352">
              <w:rPr>
                <w:rFonts w:ascii="Times New Roman" w:hAnsi="Times New Roman" w:cs="Times New Roman"/>
                <w:sz w:val="24"/>
                <w:szCs w:val="24"/>
                <w:lang w:eastAsia="zh-CN"/>
              </w:rPr>
              <w:t xml:space="preserve">VAT tax method </w:t>
            </w:r>
            <w:r w:rsidRPr="00583352">
              <w:rPr>
                <w:rFonts w:ascii="Times New Roman" w:hAnsi="Times New Roman" w:cs="Times New Roman"/>
                <w:i/>
                <w:iCs/>
                <w:sz w:val="24"/>
                <w:szCs w:val="24"/>
                <w:lang w:eastAsia="zh-CN"/>
              </w:rPr>
              <w:t>(choose 1 of 4 methods</w:t>
            </w:r>
            <w:r w:rsidRPr="00583352">
              <w:rPr>
                <w:rFonts w:ascii="Times New Roman" w:hAnsi="Times New Roman" w:cs="Times New Roman"/>
                <w:i/>
                <w:iCs/>
                <w:sz w:val="24"/>
                <w:szCs w:val="24"/>
                <w:vertAlign w:val="superscript"/>
                <w:lang w:eastAsia="zh-CN"/>
              </w:rPr>
              <w:footnoteReference w:id="10"/>
            </w:r>
            <w:r w:rsidRPr="00583352">
              <w:rPr>
                <w:rFonts w:ascii="Times New Roman" w:hAnsi="Times New Roman" w:cs="Times New Roman"/>
                <w:i/>
                <w:iCs/>
                <w:sz w:val="24"/>
                <w:szCs w:val="24"/>
                <w:lang w:eastAsia="zh-CN"/>
              </w:rPr>
              <w:t>)</w:t>
            </w:r>
            <w:r w:rsidRPr="00583352">
              <w:rPr>
                <w:rFonts w:ascii="Times New Roman" w:hAnsi="Times New Roman" w:cs="Times New Roman"/>
                <w:sz w:val="24"/>
                <w:szCs w:val="24"/>
                <w:lang w:eastAsia="zh-CN"/>
              </w:rPr>
              <w:t>:</w:t>
            </w:r>
          </w:p>
          <w:p w14:paraId="600C9271" w14:textId="097E7615" w:rsidR="00C659C5" w:rsidRPr="00391B4A" w:rsidRDefault="00E90D2E" w:rsidP="00A951DC">
            <w:pPr>
              <w:tabs>
                <w:tab w:val="left" w:leader="dot" w:pos="4320"/>
                <w:tab w:val="right" w:leader="dot" w:pos="9899"/>
              </w:tabs>
              <w:ind w:left="180"/>
              <w:rPr>
                <w:rFonts w:ascii="Times New Roman" w:hAnsi="Times New Roman" w:cs="Times New Roman"/>
                <w:i/>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26DE5493" wp14:editId="6E1A84D7">
                      <wp:simplePos x="0" y="0"/>
                      <wp:positionH relativeFrom="column">
                        <wp:posOffset>2501900</wp:posOffset>
                      </wp:positionH>
                      <wp:positionV relativeFrom="paragraph">
                        <wp:posOffset>36830</wp:posOffset>
                      </wp:positionV>
                      <wp:extent cx="342900" cy="304800"/>
                      <wp:effectExtent l="0" t="0" r="19050" b="19050"/>
                      <wp:wrapNone/>
                      <wp:docPr id="39"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04800"/>
                              </a:xfrm>
                              <a:prstGeom prst="rect">
                                <a:avLst/>
                              </a:prstGeom>
                              <a:solidFill>
                                <a:srgbClr val="FFFFFF"/>
                              </a:solidFill>
                              <a:ln w="9360" cap="sq">
                                <a:solidFill>
                                  <a:srgbClr val="000000"/>
                                </a:solidFill>
                                <a:miter lim="800000"/>
                                <a:headEnd/>
                                <a:tailEnd/>
                              </a:ln>
                            </wps:spPr>
                            <wps:txbx>
                              <w:txbxContent>
                                <w:p w14:paraId="7D811EAD" w14:textId="2D2BDF4B" w:rsidR="00426A7D" w:rsidRPr="00F07D78" w:rsidRDefault="00426A7D" w:rsidP="005E35D3">
                                  <w:pPr>
                                    <w:jc w:val="center"/>
                                    <w:rPr>
                                      <w:rFonts w:ascii="Times New Roman" w:hAnsi="Times New Roman" w:cs="Times New Roman"/>
                                      <w:sz w:val="24"/>
                                      <w:szCs w:val="24"/>
                                    </w:rPr>
                                  </w:pPr>
                                  <w:r>
                                    <w:rPr>
                                      <w:rFonts w:ascii="Times New Roman" w:hAnsi="Times New Roman" w:cs="Times New Roman"/>
                                      <w:sz w:val="24"/>
                                      <w:szCs w:val="24"/>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DE5493" id="_x0000_s1044" style="position:absolute;left:0;text-align:left;margin-left:197pt;margin-top:2.9pt;width:27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" strokeweight=".26mm">
                      <v:stroke endcap="square"/>
                      <v:textbox>
                        <w:txbxContent>
                          <w:p w14:paraId="7D811EAD" w14:textId="2D2BDF4B" w:rsidR="00426A7D" w:rsidRPr="00F07D78" w:rsidRDefault="00426A7D" w:rsidP="005E35D3">
                            <w:pPr>
                              <w:jc w:val="center"/>
                              <w:rPr>
                                <w:rFonts w:ascii="Times New Roman" w:hAnsi="Times New Roman" w:cs="Times New Roman"/>
                                <w:sz w:val="24"/>
                                <w:szCs w:val="24"/>
                              </w:rPr>
                            </w:pPr>
                            <w:r>
                              <w:rPr>
                                <w:rFonts w:ascii="Times New Roman" w:hAnsi="Times New Roman" w:cs="Times New Roman"/>
                                <w:sz w:val="24"/>
                                <w:szCs w:val="24"/>
                              </w:rPr>
                              <w:t>X</w:t>
                            </w:r>
                          </w:p>
                        </w:txbxContent>
                      </v:textbox>
                    </v:rect>
                  </w:pict>
                </mc:Fallback>
              </mc:AlternateConten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3"/>
              <w:gridCol w:w="3810"/>
            </w:tblGrid>
            <w:tr w:rsidR="005E35D3" w:rsidRPr="00391B4A" w14:paraId="70C5C227" w14:textId="77777777" w:rsidTr="00391B4A">
              <w:tc>
                <w:tcPr>
                  <w:tcW w:w="3653" w:type="dxa"/>
                </w:tcPr>
                <w:p w14:paraId="36D4533D" w14:textId="0E062AE5" w:rsidR="00273B30" w:rsidRPr="003571A0" w:rsidRDefault="003571A0" w:rsidP="00A951DC">
                  <w:pPr>
                    <w:tabs>
                      <w:tab w:val="left" w:leader="dot" w:pos="4320"/>
                      <w:tab w:val="right" w:leader="dot" w:pos="9899"/>
                    </w:tabs>
                    <w:rPr>
                      <w:rFonts w:ascii="Times New Roman" w:hAnsi="Times New Roman" w:cs="Times New Roman"/>
                      <w:iCs/>
                      <w:sz w:val="24"/>
                      <w:szCs w:val="24"/>
                      <w:lang w:eastAsia="zh-CN"/>
                    </w:rPr>
                  </w:pPr>
                  <w:r>
                    <w:rPr>
                      <w:rFonts w:ascii="Times New Roman" w:hAnsi="Times New Roman" w:cs="Times New Roman"/>
                      <w:iCs/>
                      <w:sz w:val="24"/>
                      <w:szCs w:val="24"/>
                      <w:lang w:eastAsia="zh-CN"/>
                    </w:rPr>
                    <w:t>Deduction</w:t>
                  </w:r>
                </w:p>
              </w:tc>
              <w:tc>
                <w:tcPr>
                  <w:tcW w:w="3810" w:type="dxa"/>
                </w:tcPr>
                <w:p w14:paraId="413B9004" w14:textId="59C70E83" w:rsidR="009172D5" w:rsidRPr="00391B4A" w:rsidRDefault="009172D5" w:rsidP="00A951DC">
                  <w:pPr>
                    <w:tabs>
                      <w:tab w:val="left" w:leader="dot" w:pos="4320"/>
                      <w:tab w:val="right" w:leader="dot" w:pos="9899"/>
                    </w:tabs>
                    <w:rPr>
                      <w:rFonts w:ascii="Times New Roman" w:hAnsi="Times New Roman" w:cs="Times New Roman"/>
                      <w:i/>
                      <w:sz w:val="24"/>
                      <w:szCs w:val="24"/>
                      <w:lang w:eastAsia="zh-CN"/>
                    </w:rPr>
                  </w:pPr>
                </w:p>
                <w:p w14:paraId="0A8A254D" w14:textId="21BA7F89" w:rsidR="005E35D3" w:rsidRPr="00391B4A" w:rsidRDefault="005E35D3" w:rsidP="00A951DC">
                  <w:pPr>
                    <w:tabs>
                      <w:tab w:val="left" w:leader="dot" w:pos="4320"/>
                      <w:tab w:val="right" w:leader="dot" w:pos="9899"/>
                    </w:tabs>
                    <w:rPr>
                      <w:rFonts w:ascii="Times New Roman" w:hAnsi="Times New Roman" w:cs="Times New Roman"/>
                      <w:i/>
                      <w:sz w:val="24"/>
                      <w:szCs w:val="24"/>
                      <w:lang w:eastAsia="zh-CN"/>
                    </w:rPr>
                  </w:pPr>
                </w:p>
              </w:tc>
            </w:tr>
            <w:tr w:rsidR="005E35D3" w:rsidRPr="00391B4A" w14:paraId="0A85C11F" w14:textId="77777777" w:rsidTr="00391B4A">
              <w:tc>
                <w:tcPr>
                  <w:tcW w:w="3653" w:type="dxa"/>
                </w:tcPr>
                <w:p w14:paraId="7A0B8760" w14:textId="350D11AF" w:rsidR="005E35D3" w:rsidRPr="00391B4A" w:rsidRDefault="007421B5" w:rsidP="00A951DC">
                  <w:pPr>
                    <w:tabs>
                      <w:tab w:val="left" w:leader="dot" w:pos="4320"/>
                      <w:tab w:val="right" w:leader="dot" w:pos="9899"/>
                    </w:tabs>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Directly on VAT</w:t>
                  </w:r>
                </w:p>
                <w:p w14:paraId="6DB6416F" w14:textId="5F9F36F0" w:rsidR="00273B30" w:rsidRPr="00391B4A" w:rsidRDefault="00273B30" w:rsidP="00A951DC">
                  <w:pPr>
                    <w:tabs>
                      <w:tab w:val="left" w:leader="dot" w:pos="4320"/>
                      <w:tab w:val="right" w:leader="dot" w:pos="9899"/>
                    </w:tabs>
                    <w:rPr>
                      <w:rFonts w:ascii="Times New Roman" w:hAnsi="Times New Roman" w:cs="Times New Roman"/>
                      <w:i/>
                      <w:sz w:val="24"/>
                      <w:szCs w:val="24"/>
                      <w:lang w:eastAsia="zh-CN"/>
                    </w:rPr>
                  </w:pPr>
                </w:p>
              </w:tc>
              <w:tc>
                <w:tcPr>
                  <w:tcW w:w="3810" w:type="dxa"/>
                </w:tcPr>
                <w:p w14:paraId="03F9357D" w14:textId="0F98748D" w:rsidR="005E35D3" w:rsidRPr="00391B4A" w:rsidRDefault="005E35D3" w:rsidP="00A951DC">
                  <w:pPr>
                    <w:tabs>
                      <w:tab w:val="left" w:leader="dot" w:pos="4320"/>
                      <w:tab w:val="right" w:leader="dot" w:pos="9899"/>
                    </w:tabs>
                    <w:rPr>
                      <w:rFonts w:ascii="Times New Roman" w:hAnsi="Times New Roman" w:cs="Times New Roman"/>
                      <w:i/>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15744" behindDoc="0" locked="0" layoutInCell="1" allowOverlap="1" wp14:anchorId="60D162D6" wp14:editId="5BC98940">
                            <wp:simplePos x="0" y="0"/>
                            <wp:positionH relativeFrom="column">
                              <wp:posOffset>-7620</wp:posOffset>
                            </wp:positionH>
                            <wp:positionV relativeFrom="paragraph">
                              <wp:posOffset>19050</wp:posOffset>
                            </wp:positionV>
                            <wp:extent cx="352425" cy="266700"/>
                            <wp:effectExtent l="0" t="0" r="28575" b="19050"/>
                            <wp:wrapNone/>
                            <wp:docPr id="41"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ect">
                                      <a:avLst/>
                                    </a:prstGeom>
                                    <a:solidFill>
                                      <a:srgbClr val="FFFFFF"/>
                                    </a:solidFill>
                                    <a:ln w="9360" cap="sq">
                                      <a:solidFill>
                                        <a:srgbClr val="000000"/>
                                      </a:solidFill>
                                      <a:miter lim="800000"/>
                                      <a:headEnd/>
                                      <a:tailEnd/>
                                    </a:ln>
                                  </wps:spPr>
                                  <wps:txbx>
                                    <w:txbxContent>
                                      <w:p w14:paraId="2B10A37E" w14:textId="77777777" w:rsidR="00426A7D" w:rsidRDefault="00426A7D" w:rsidP="005E35D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D162D6" id="_x0000_s1045" style="position:absolute;margin-left:-.6pt;margin-top:1.5pt;width:27.75pt;height:21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" strokeweight=".26mm">
                            <v:stroke endcap="square"/>
                            <v:textbox>
                              <w:txbxContent>
                                <w:p w14:paraId="2B10A37E" w14:textId="77777777" w:rsidR="00426A7D" w:rsidRDefault="00426A7D" w:rsidP="005E35D3">
                                  <w:pPr>
                                    <w:jc w:val="center"/>
                                  </w:pPr>
                                </w:p>
                              </w:txbxContent>
                            </v:textbox>
                          </v:rect>
                        </w:pict>
                      </mc:Fallback>
                    </mc:AlternateContent>
                  </w:r>
                </w:p>
              </w:tc>
            </w:tr>
            <w:tr w:rsidR="005E35D3" w:rsidRPr="00391B4A" w14:paraId="0EDC11AC" w14:textId="77777777" w:rsidTr="00391B4A">
              <w:tc>
                <w:tcPr>
                  <w:tcW w:w="3653" w:type="dxa"/>
                </w:tcPr>
                <w:p w14:paraId="126452EA" w14:textId="46A3A4B0" w:rsidR="005E35D3" w:rsidRPr="00391B4A" w:rsidRDefault="007421B5" w:rsidP="00A951DC">
                  <w:pPr>
                    <w:tabs>
                      <w:tab w:val="left" w:leader="dot" w:pos="4320"/>
                      <w:tab w:val="right" w:leader="dot" w:pos="9899"/>
                    </w:tabs>
                    <w:rPr>
                      <w:rFonts w:ascii="Times New Roman" w:hAnsi="Times New Roman" w:cs="Times New Roman"/>
                      <w:sz w:val="24"/>
                      <w:szCs w:val="24"/>
                      <w:lang w:eastAsia="zh-CN"/>
                    </w:rPr>
                  </w:pPr>
                  <w:r>
                    <w:rPr>
                      <w:rFonts w:ascii="Times New Roman" w:hAnsi="Times New Roman" w:cs="Times New Roman"/>
                      <w:sz w:val="24"/>
                      <w:szCs w:val="24"/>
                      <w:lang w:eastAsia="zh-CN"/>
                    </w:rPr>
                    <w:t>Directly on Sales</w:t>
                  </w:r>
                </w:p>
                <w:p w14:paraId="484E8B64" w14:textId="27556730" w:rsidR="00273B30" w:rsidRPr="00391B4A" w:rsidRDefault="00273B30" w:rsidP="00A951DC">
                  <w:pPr>
                    <w:tabs>
                      <w:tab w:val="left" w:leader="dot" w:pos="4320"/>
                      <w:tab w:val="right" w:leader="dot" w:pos="9899"/>
                    </w:tabs>
                    <w:rPr>
                      <w:rFonts w:ascii="Times New Roman" w:hAnsi="Times New Roman" w:cs="Times New Roman"/>
                      <w:i/>
                      <w:sz w:val="24"/>
                      <w:szCs w:val="24"/>
                      <w:lang w:eastAsia="zh-CN"/>
                    </w:rPr>
                  </w:pPr>
                </w:p>
              </w:tc>
              <w:tc>
                <w:tcPr>
                  <w:tcW w:w="3810" w:type="dxa"/>
                </w:tcPr>
                <w:p w14:paraId="08465FF6" w14:textId="48E39972" w:rsidR="005E35D3" w:rsidRPr="00391B4A" w:rsidRDefault="005E35D3" w:rsidP="00A951DC">
                  <w:pPr>
                    <w:tabs>
                      <w:tab w:val="left" w:leader="dot" w:pos="4320"/>
                      <w:tab w:val="right" w:leader="dot" w:pos="9899"/>
                    </w:tabs>
                    <w:rPr>
                      <w:rFonts w:ascii="Times New Roman" w:hAnsi="Times New Roman" w:cs="Times New Roman"/>
                      <w:i/>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18816" behindDoc="0" locked="0" layoutInCell="1" allowOverlap="1" wp14:anchorId="5E82896C" wp14:editId="50DEDA5C">
                            <wp:simplePos x="0" y="0"/>
                            <wp:positionH relativeFrom="column">
                              <wp:posOffset>-7620</wp:posOffset>
                            </wp:positionH>
                            <wp:positionV relativeFrom="paragraph">
                              <wp:posOffset>12700</wp:posOffset>
                            </wp:positionV>
                            <wp:extent cx="352425" cy="266700"/>
                            <wp:effectExtent l="0" t="0" r="28575" b="19050"/>
                            <wp:wrapNone/>
                            <wp:docPr id="42"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ect">
                                      <a:avLst/>
                                    </a:prstGeom>
                                    <a:solidFill>
                                      <a:srgbClr val="FFFFFF"/>
                                    </a:solidFill>
                                    <a:ln w="9360" cap="sq">
                                      <a:solidFill>
                                        <a:srgbClr val="000000"/>
                                      </a:solidFill>
                                      <a:miter lim="800000"/>
                                      <a:headEnd/>
                                      <a:tailEnd/>
                                    </a:ln>
                                  </wps:spPr>
                                  <wps:txbx>
                                    <w:txbxContent>
                                      <w:p w14:paraId="5DA35076" w14:textId="77777777" w:rsidR="00426A7D" w:rsidRDefault="00426A7D" w:rsidP="005E35D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82896C" id="_x0000_s1046" style="position:absolute;margin-left:-.6pt;margin-top:1pt;width:27.75pt;height:21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" strokeweight=".26mm">
                            <v:stroke endcap="square"/>
                            <v:textbox>
                              <w:txbxContent>
                                <w:p w14:paraId="5DA35076" w14:textId="77777777" w:rsidR="00426A7D" w:rsidRDefault="00426A7D" w:rsidP="005E35D3">
                                  <w:pPr>
                                    <w:jc w:val="center"/>
                                  </w:pPr>
                                </w:p>
                              </w:txbxContent>
                            </v:textbox>
                          </v:rect>
                        </w:pict>
                      </mc:Fallback>
                    </mc:AlternateContent>
                  </w:r>
                </w:p>
              </w:tc>
            </w:tr>
            <w:tr w:rsidR="005E35D3" w:rsidRPr="00391B4A" w14:paraId="2B5D48F1" w14:textId="77777777" w:rsidTr="00391B4A">
              <w:tc>
                <w:tcPr>
                  <w:tcW w:w="3653" w:type="dxa"/>
                </w:tcPr>
                <w:p w14:paraId="422D993A" w14:textId="5A033201" w:rsidR="005E35D3" w:rsidRPr="00391B4A" w:rsidRDefault="00EE26E6" w:rsidP="00A951DC">
                  <w:pPr>
                    <w:tabs>
                      <w:tab w:val="left" w:leader="dot" w:pos="4320"/>
                      <w:tab w:val="right" w:leader="dot" w:pos="9899"/>
                    </w:tabs>
                    <w:rPr>
                      <w:rFonts w:ascii="Times New Roman" w:hAnsi="Times New Roman" w:cs="Times New Roman"/>
                      <w:sz w:val="24"/>
                      <w:szCs w:val="24"/>
                      <w:lang w:eastAsia="zh-CN"/>
                    </w:rPr>
                  </w:pPr>
                  <w:r>
                    <w:rPr>
                      <w:rFonts w:ascii="Times New Roman" w:hAnsi="Times New Roman" w:cs="Times New Roman"/>
                      <w:sz w:val="24"/>
                      <w:szCs w:val="24"/>
                      <w:lang w:eastAsia="zh-CN"/>
                    </w:rPr>
                    <w:t>Not pay VAT</w:t>
                  </w:r>
                </w:p>
                <w:p w14:paraId="2B9EBAE5" w14:textId="2DCD9082" w:rsidR="00273B30" w:rsidRPr="00391B4A" w:rsidRDefault="00273B30" w:rsidP="00A951DC">
                  <w:pPr>
                    <w:tabs>
                      <w:tab w:val="left" w:leader="dot" w:pos="4320"/>
                      <w:tab w:val="right" w:leader="dot" w:pos="9899"/>
                    </w:tabs>
                    <w:rPr>
                      <w:rFonts w:ascii="Times New Roman" w:hAnsi="Times New Roman" w:cs="Times New Roman"/>
                      <w:i/>
                      <w:sz w:val="24"/>
                      <w:szCs w:val="24"/>
                      <w:lang w:eastAsia="zh-CN"/>
                    </w:rPr>
                  </w:pPr>
                </w:p>
              </w:tc>
              <w:tc>
                <w:tcPr>
                  <w:tcW w:w="3810" w:type="dxa"/>
                </w:tcPr>
                <w:p w14:paraId="03749AA4" w14:textId="56127B39" w:rsidR="005E35D3" w:rsidRPr="00391B4A" w:rsidRDefault="005E35D3" w:rsidP="00A951DC">
                  <w:pPr>
                    <w:tabs>
                      <w:tab w:val="left" w:leader="dot" w:pos="4320"/>
                      <w:tab w:val="right" w:leader="dot" w:pos="9899"/>
                    </w:tabs>
                    <w:rPr>
                      <w:rFonts w:ascii="Times New Roman" w:hAnsi="Times New Roman" w:cs="Times New Roman"/>
                      <w:i/>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21888" behindDoc="0" locked="0" layoutInCell="1" allowOverlap="1" wp14:anchorId="1E0E29BA" wp14:editId="20638D41">
                            <wp:simplePos x="0" y="0"/>
                            <wp:positionH relativeFrom="column">
                              <wp:posOffset>-7620</wp:posOffset>
                            </wp:positionH>
                            <wp:positionV relativeFrom="paragraph">
                              <wp:posOffset>15875</wp:posOffset>
                            </wp:positionV>
                            <wp:extent cx="352425" cy="266700"/>
                            <wp:effectExtent l="0" t="0" r="28575" b="19050"/>
                            <wp:wrapNone/>
                            <wp:docPr id="4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ect">
                                      <a:avLst/>
                                    </a:prstGeom>
                                    <a:solidFill>
                                      <a:srgbClr val="FFFFFF"/>
                                    </a:solidFill>
                                    <a:ln w="9360" cap="sq">
                                      <a:solidFill>
                                        <a:srgbClr val="000000"/>
                                      </a:solidFill>
                                      <a:miter lim="800000"/>
                                      <a:headEnd/>
                                      <a:tailEnd/>
                                    </a:ln>
                                  </wps:spPr>
                                  <wps:txbx>
                                    <w:txbxContent>
                                      <w:p w14:paraId="106BEB5E" w14:textId="77777777" w:rsidR="00426A7D" w:rsidRDefault="00426A7D" w:rsidP="005E35D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0E29BA" id="_x0000_s1047" style="position:absolute;margin-left:-.6pt;margin-top:1.25pt;width:27.75pt;height:21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" strokeweight=".26mm">
                            <v:stroke endcap="square"/>
                            <v:textbox>
                              <w:txbxContent>
                                <w:p w14:paraId="106BEB5E" w14:textId="77777777" w:rsidR="00426A7D" w:rsidRDefault="00426A7D" w:rsidP="005E35D3">
                                  <w:pPr>
                                    <w:jc w:val="center"/>
                                  </w:pPr>
                                </w:p>
                              </w:txbxContent>
                            </v:textbox>
                          </v:rect>
                        </w:pict>
                      </mc:Fallback>
                    </mc:AlternateContent>
                  </w:r>
                </w:p>
              </w:tc>
            </w:tr>
          </w:tbl>
          <w:p w14:paraId="3B0F4159" w14:textId="44BDED27" w:rsidR="006A0B54" w:rsidRPr="00391B4A" w:rsidRDefault="006A0B54" w:rsidP="00A951DC">
            <w:pPr>
              <w:tabs>
                <w:tab w:val="left" w:pos="4320"/>
                <w:tab w:val="right" w:leader="dot" w:pos="9899"/>
              </w:tabs>
              <w:rPr>
                <w:rFonts w:ascii="Times New Roman" w:hAnsi="Times New Roman" w:cs="Times New Roman"/>
                <w:sz w:val="24"/>
                <w:szCs w:val="24"/>
                <w:lang w:eastAsia="zh-CN"/>
              </w:rPr>
            </w:pPr>
          </w:p>
        </w:tc>
      </w:tr>
    </w:tbl>
    <w:p w14:paraId="28FD7498" w14:textId="0A7E3C7A" w:rsidR="00804C6B" w:rsidRPr="00391B4A" w:rsidRDefault="00804C6B" w:rsidP="00A951DC">
      <w:pPr>
        <w:jc w:val="both"/>
        <w:rPr>
          <w:rFonts w:ascii="Times New Roman" w:hAnsi="Times New Roman" w:cs="Times New Roman"/>
          <w:b/>
          <w:sz w:val="24"/>
          <w:szCs w:val="24"/>
        </w:rPr>
      </w:pPr>
    </w:p>
    <w:p w14:paraId="2D7E1728" w14:textId="77777777" w:rsidR="00E52118" w:rsidRPr="00E52118" w:rsidRDefault="00E52118" w:rsidP="00E52118">
      <w:pPr>
        <w:numPr>
          <w:ilvl w:val="0"/>
          <w:numId w:val="16"/>
        </w:numPr>
        <w:suppressAutoHyphens/>
        <w:spacing w:line="252" w:lineRule="auto"/>
        <w:ind w:hanging="720"/>
        <w:jc w:val="both"/>
        <w:rPr>
          <w:rFonts w:ascii="Times New Roman" w:hAnsi="Times New Roman" w:cs="Times New Roman"/>
          <w:b/>
          <w:bCs/>
          <w:sz w:val="24"/>
          <w:szCs w:val="24"/>
          <w:lang w:eastAsia="zh-CN"/>
        </w:rPr>
      </w:pPr>
      <w:r w:rsidRPr="00E52118">
        <w:rPr>
          <w:rFonts w:ascii="Times New Roman" w:hAnsi="Times New Roman" w:cs="Times New Roman"/>
          <w:b/>
          <w:bCs/>
          <w:sz w:val="24"/>
          <w:szCs w:val="24"/>
          <w:lang w:eastAsia="zh-CN"/>
        </w:rPr>
        <w:t>Registering</w:t>
      </w:r>
      <w:r w:rsidRPr="00E52118">
        <w:rPr>
          <w:rFonts w:ascii="Times New Roman" w:hAnsi="Times New Roman" w:cs="Times New Roman"/>
          <w:b/>
          <w:bCs/>
          <w:sz w:val="24"/>
          <w:szCs w:val="24"/>
          <w:lang w:val="vi-VN" w:eastAsia="zh-CN"/>
        </w:rPr>
        <w:t xml:space="preserve"> using </w:t>
      </w:r>
      <w:r w:rsidRPr="00E52118">
        <w:rPr>
          <w:rFonts w:ascii="Times New Roman" w:hAnsi="Times New Roman" w:cs="Times New Roman"/>
          <w:b/>
          <w:bCs/>
          <w:sz w:val="24"/>
          <w:szCs w:val="24"/>
          <w:lang w:eastAsia="zh-CN"/>
        </w:rPr>
        <w:t>invoices</w:t>
      </w:r>
      <w:r w:rsidRPr="00E52118">
        <w:rPr>
          <w:rFonts w:ascii="Times New Roman" w:hAnsi="Times New Roman" w:cs="Times New Roman"/>
          <w:b/>
          <w:bCs/>
          <w:sz w:val="24"/>
          <w:szCs w:val="24"/>
          <w:vertAlign w:val="superscript"/>
          <w:lang w:eastAsia="zh-CN"/>
        </w:rPr>
        <w:footnoteReference w:id="11"/>
      </w:r>
      <w:r w:rsidRPr="00E52118">
        <w:rPr>
          <w:rFonts w:ascii="Times New Roman" w:hAnsi="Times New Roman" w:cs="Times New Roman"/>
          <w:b/>
          <w:bCs/>
          <w:sz w:val="24"/>
          <w:szCs w:val="24"/>
          <w:lang w:eastAsia="zh-CN"/>
        </w:rPr>
        <w:t>:</w:t>
      </w:r>
    </w:p>
    <w:p w14:paraId="17123660" w14:textId="77777777" w:rsidR="00187F1D" w:rsidRPr="00391B4A" w:rsidRDefault="00187F1D" w:rsidP="00A951DC">
      <w:pPr>
        <w:pStyle w:val="ListParagraph"/>
        <w:suppressAutoHyphens/>
        <w:ind w:left="0"/>
        <w:jc w:val="both"/>
        <w:rPr>
          <w:rFonts w:ascii="Times New Roman" w:hAnsi="Times New Roman" w:cs="Times New Roman"/>
          <w:b/>
          <w:sz w:val="24"/>
          <w:szCs w:val="24"/>
          <w:lang w:eastAsia="zh-CN"/>
        </w:rPr>
      </w:pPr>
    </w:p>
    <w:tbl>
      <w:tblPr>
        <w:tblW w:w="8397" w:type="dxa"/>
        <w:tblInd w:w="653" w:type="dxa"/>
        <w:tblLayout w:type="fixed"/>
        <w:tblLook w:val="04A0" w:firstRow="1" w:lastRow="0" w:firstColumn="1" w:lastColumn="0" w:noHBand="0" w:noVBand="1"/>
      </w:tblPr>
      <w:tblGrid>
        <w:gridCol w:w="3861"/>
        <w:gridCol w:w="4536"/>
      </w:tblGrid>
      <w:tr w:rsidR="00187F1D" w:rsidRPr="00391B4A" w14:paraId="47C61663" w14:textId="77777777" w:rsidTr="009172D5">
        <w:tc>
          <w:tcPr>
            <w:tcW w:w="3861" w:type="dxa"/>
            <w:shd w:val="clear" w:color="auto" w:fill="auto"/>
          </w:tcPr>
          <w:p w14:paraId="6A0F80C2" w14:textId="365DD20B" w:rsidR="00187F1D" w:rsidRPr="00391B4A" w:rsidRDefault="00782C12" w:rsidP="00A951DC">
            <w:pPr>
              <w:suppressAutoHyphens/>
              <w:ind w:firstLine="735"/>
              <w:jc w:val="both"/>
              <w:rPr>
                <w:rFonts w:ascii="Times New Roman" w:hAnsi="Times New Roman" w:cs="Times New Roman"/>
                <w:sz w:val="24"/>
                <w:szCs w:val="24"/>
                <w:lang w:eastAsia="zh-CN"/>
              </w:rPr>
            </w:pPr>
            <w:r w:rsidRPr="00782C12">
              <w:rPr>
                <w:rFonts w:ascii="Times New Roman" w:hAnsi="Times New Roman" w:cs="Times New Roman"/>
                <w:sz w:val="24"/>
                <w:szCs w:val="24"/>
                <w:lang w:eastAsia="zh-CN"/>
              </w:rPr>
              <w:t>Self-printed invoices</w:t>
            </w:r>
            <w:r w:rsidR="00187F1D" w:rsidRPr="00391B4A">
              <w:rPr>
                <w:rFonts w:ascii="Times New Roman" w:hAnsi="Times New Roman" w:cs="Times New Roman"/>
                <w:noProof/>
                <w:sz w:val="24"/>
                <w:szCs w:val="24"/>
              </w:rPr>
              <mc:AlternateContent>
                <mc:Choice Requires="wps">
                  <w:drawing>
                    <wp:anchor distT="0" distB="0" distL="114300" distR="114300" simplePos="0" relativeHeight="251676160" behindDoc="0" locked="0" layoutInCell="1" allowOverlap="1" wp14:anchorId="2F6E3B04" wp14:editId="32DAC752">
                      <wp:simplePos x="0" y="0"/>
                      <wp:positionH relativeFrom="column">
                        <wp:posOffset>635</wp:posOffset>
                      </wp:positionH>
                      <wp:positionV relativeFrom="paragraph">
                        <wp:posOffset>29845</wp:posOffset>
                      </wp:positionV>
                      <wp:extent cx="342900" cy="257175"/>
                      <wp:effectExtent l="0" t="0" r="19050" b="28575"/>
                      <wp:wrapNone/>
                      <wp:docPr id="36"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6EE6609E" w14:textId="77777777" w:rsidR="00426A7D" w:rsidRPr="00AE08B7" w:rsidRDefault="00426A7D"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6E3B04" id="_x0000_s1048" style="position:absolute;left:0;text-align:left;margin-left:.05pt;margin-top:2.35pt;width:27pt;height:2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" strokeweight=".26mm">
                      <v:stroke endcap="square"/>
                      <v:textbox>
                        <w:txbxContent>
                          <w:p w14:paraId="6EE6609E" w14:textId="77777777" w:rsidR="00426A7D" w:rsidRPr="00AE08B7" w:rsidRDefault="00426A7D" w:rsidP="00187F1D">
                            <w:pPr>
                              <w:jc w:val="center"/>
                            </w:pPr>
                          </w:p>
                        </w:txbxContent>
                      </v:textbox>
                    </v:rect>
                  </w:pict>
                </mc:Fallback>
              </mc:AlternateContent>
            </w:r>
          </w:p>
          <w:p w14:paraId="6FCB8CAF" w14:textId="77777777" w:rsidR="00187F1D" w:rsidRPr="00391B4A" w:rsidRDefault="00187F1D" w:rsidP="00A951DC">
            <w:pPr>
              <w:suppressAutoHyphens/>
              <w:ind w:firstLine="567"/>
              <w:jc w:val="both"/>
              <w:rPr>
                <w:rFonts w:ascii="Times New Roman" w:hAnsi="Times New Roman" w:cs="Times New Roman"/>
                <w:sz w:val="24"/>
                <w:szCs w:val="24"/>
                <w:lang w:eastAsia="zh-CN"/>
              </w:rPr>
            </w:pPr>
          </w:p>
        </w:tc>
        <w:tc>
          <w:tcPr>
            <w:tcW w:w="4536" w:type="dxa"/>
            <w:shd w:val="clear" w:color="auto" w:fill="auto"/>
          </w:tcPr>
          <w:p w14:paraId="6EE0F93A" w14:textId="6B895035" w:rsidR="00187F1D" w:rsidRPr="00391B4A" w:rsidRDefault="00187F1D" w:rsidP="00A951DC">
            <w:pPr>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0E1D577B" wp14:editId="16B1B020">
                      <wp:simplePos x="0" y="0"/>
                      <wp:positionH relativeFrom="column">
                        <wp:posOffset>-3175</wp:posOffset>
                      </wp:positionH>
                      <wp:positionV relativeFrom="paragraph">
                        <wp:posOffset>17145</wp:posOffset>
                      </wp:positionV>
                      <wp:extent cx="342900" cy="257175"/>
                      <wp:effectExtent l="0" t="0" r="19050" b="28575"/>
                      <wp:wrapNone/>
                      <wp:docPr id="37"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17158476" w14:textId="77777777" w:rsidR="00426A7D" w:rsidRPr="00AE08B7" w:rsidRDefault="00426A7D"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1D577B" id="_x0000_s1049" style="position:absolute;left:0;text-align:left;margin-left:-.25pt;margin-top:1.35pt;width:27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" strokeweight=".26mm">
                      <v:stroke endcap="square"/>
                      <v:textbox>
                        <w:txbxContent>
                          <w:p w14:paraId="17158476" w14:textId="77777777" w:rsidR="00426A7D" w:rsidRPr="00AE08B7" w:rsidRDefault="00426A7D" w:rsidP="00187F1D">
                            <w:pPr>
                              <w:jc w:val="center"/>
                            </w:pPr>
                          </w:p>
                        </w:txbxContent>
                      </v:textbox>
                    </v:rect>
                  </w:pict>
                </mc:Fallback>
              </mc:AlternateContent>
            </w:r>
            <w:r w:rsidRPr="00391B4A">
              <w:rPr>
                <w:rFonts w:ascii="Times New Roman" w:hAnsi="Times New Roman" w:cs="Times New Roman"/>
                <w:sz w:val="24"/>
                <w:szCs w:val="24"/>
                <w:lang w:eastAsia="zh-CN"/>
              </w:rPr>
              <w:t xml:space="preserve">   </w:t>
            </w:r>
            <w:r w:rsidR="00782C12" w:rsidRPr="00782C12">
              <w:rPr>
                <w:rFonts w:ascii="Times New Roman" w:hAnsi="Times New Roman" w:cs="Times New Roman"/>
                <w:sz w:val="24"/>
                <w:szCs w:val="24"/>
                <w:lang w:eastAsia="zh-CN"/>
              </w:rPr>
              <w:t>Pre-printed invoices</w:t>
            </w:r>
          </w:p>
        </w:tc>
      </w:tr>
      <w:tr w:rsidR="00187F1D" w:rsidRPr="00391B4A" w14:paraId="7459ADD2" w14:textId="77777777" w:rsidTr="009172D5">
        <w:trPr>
          <w:trHeight w:val="558"/>
        </w:trPr>
        <w:tc>
          <w:tcPr>
            <w:tcW w:w="3861" w:type="dxa"/>
            <w:shd w:val="clear" w:color="auto" w:fill="auto"/>
          </w:tcPr>
          <w:p w14:paraId="1555B899" w14:textId="25E988A2" w:rsidR="00187F1D" w:rsidRPr="00391B4A" w:rsidRDefault="00187F1D" w:rsidP="00A951DC">
            <w:pPr>
              <w:suppressAutoHyphens/>
              <w:ind w:firstLine="309"/>
              <w:jc w:val="both"/>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  </w:t>
            </w:r>
            <w:r w:rsidRPr="00391B4A">
              <w:rPr>
                <w:rFonts w:ascii="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39BE7612" wp14:editId="5AC45E17">
                      <wp:simplePos x="0" y="0"/>
                      <wp:positionH relativeFrom="column">
                        <wp:posOffset>-2540</wp:posOffset>
                      </wp:positionH>
                      <wp:positionV relativeFrom="paragraph">
                        <wp:posOffset>8255</wp:posOffset>
                      </wp:positionV>
                      <wp:extent cx="342900" cy="257175"/>
                      <wp:effectExtent l="0" t="0" r="19050" b="28575"/>
                      <wp:wrapNone/>
                      <wp:docPr id="35"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2F876E79" w14:textId="77777777" w:rsidR="00426A7D" w:rsidRPr="00601748" w:rsidRDefault="00426A7D" w:rsidP="00187F1D">
                                  <w:pPr>
                                    <w:jc w:val="center"/>
                                    <w:rPr>
                                      <w:rFonts w:ascii="Times New Roman" w:hAnsi="Times New Roman" w:cs="Times New Roman"/>
                                    </w:rPr>
                                  </w:pPr>
                                  <w:r w:rsidRPr="00601748">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BE7612" id="_x0000_s1050" style="position:absolute;left:0;text-align:left;margin-left:-.2pt;margin-top:.65pt;width:27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tSwIAAGc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" strokeweight=".26mm">
                      <v:stroke endcap="square"/>
                      <v:textbox>
                        <w:txbxContent>
                          <w:p w14:paraId="2F876E79" w14:textId="77777777" w:rsidR="00426A7D" w:rsidRPr="00601748" w:rsidRDefault="00426A7D" w:rsidP="00187F1D">
                            <w:pPr>
                              <w:jc w:val="center"/>
                              <w:rPr>
                                <w:rFonts w:ascii="Times New Roman" w:hAnsi="Times New Roman" w:cs="Times New Roman"/>
                              </w:rPr>
                            </w:pPr>
                            <w:r w:rsidRPr="00601748">
                              <w:rPr>
                                <w:rFonts w:ascii="Times New Roman" w:hAnsi="Times New Roman" w:cs="Times New Roman"/>
                              </w:rPr>
                              <w:t>X</w:t>
                            </w:r>
                          </w:p>
                        </w:txbxContent>
                      </v:textbox>
                    </v:rect>
                  </w:pict>
                </mc:Fallback>
              </mc:AlternateContent>
            </w:r>
            <w:r w:rsidRPr="00391B4A">
              <w:rPr>
                <w:rFonts w:ascii="Times New Roman" w:hAnsi="Times New Roman" w:cs="Times New Roman"/>
                <w:sz w:val="24"/>
                <w:szCs w:val="24"/>
                <w:lang w:eastAsia="zh-CN"/>
              </w:rPr>
              <w:t xml:space="preserve">     </w:t>
            </w:r>
            <w:r w:rsidR="00601748" w:rsidRPr="00601748">
              <w:rPr>
                <w:rFonts w:ascii="Times New Roman" w:hAnsi="Times New Roman" w:cs="Times New Roman"/>
                <w:sz w:val="24"/>
                <w:szCs w:val="24"/>
                <w:lang w:eastAsia="zh-CN"/>
              </w:rPr>
              <w:t>Electronic invoices</w:t>
            </w:r>
          </w:p>
        </w:tc>
        <w:tc>
          <w:tcPr>
            <w:tcW w:w="4536" w:type="dxa"/>
            <w:shd w:val="clear" w:color="auto" w:fill="auto"/>
          </w:tcPr>
          <w:p w14:paraId="149776E3" w14:textId="4AF71D6F" w:rsidR="00187F1D" w:rsidRPr="00391B4A" w:rsidRDefault="00187F1D" w:rsidP="00A951DC">
            <w:pPr>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3A5A721F" wp14:editId="3AD8D9F7">
                      <wp:simplePos x="0" y="0"/>
                      <wp:positionH relativeFrom="column">
                        <wp:posOffset>-3175</wp:posOffset>
                      </wp:positionH>
                      <wp:positionV relativeFrom="paragraph">
                        <wp:posOffset>8255</wp:posOffset>
                      </wp:positionV>
                      <wp:extent cx="342900" cy="257175"/>
                      <wp:effectExtent l="0" t="0" r="19050" b="28575"/>
                      <wp:wrapNone/>
                      <wp:docPr id="38"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9A5D5FF" w14:textId="77777777" w:rsidR="00426A7D" w:rsidRPr="00AE08B7" w:rsidRDefault="00426A7D"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5A721F" id="_x0000_s1051" style="position:absolute;left:0;text-align:left;margin-left:-.25pt;margin-top:.65pt;width:27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" strokeweight=".26mm">
                      <v:stroke endcap="square"/>
                      <v:textbox>
                        <w:txbxContent>
                          <w:p w14:paraId="79A5D5FF" w14:textId="77777777" w:rsidR="00426A7D" w:rsidRPr="00AE08B7" w:rsidRDefault="00426A7D" w:rsidP="00187F1D">
                            <w:pPr>
                              <w:jc w:val="center"/>
                            </w:pPr>
                          </w:p>
                        </w:txbxContent>
                      </v:textbox>
                    </v:rect>
                  </w:pict>
                </mc:Fallback>
              </mc:AlternateContent>
            </w:r>
            <w:r w:rsidRPr="00391B4A">
              <w:rPr>
                <w:rFonts w:ascii="Times New Roman" w:hAnsi="Times New Roman" w:cs="Times New Roman"/>
                <w:sz w:val="24"/>
                <w:szCs w:val="24"/>
                <w:lang w:eastAsia="zh-CN"/>
              </w:rPr>
              <w:t xml:space="preserve">   </w:t>
            </w:r>
            <w:r w:rsidR="008B0493" w:rsidRPr="008B0493">
              <w:rPr>
                <w:rFonts w:ascii="Times New Roman" w:hAnsi="Times New Roman" w:cs="Times New Roman"/>
                <w:sz w:val="24"/>
                <w:szCs w:val="24"/>
                <w:lang w:eastAsia="zh-CN"/>
              </w:rPr>
              <w:t>Purchasing the tax agency’s invoices</w:t>
            </w:r>
          </w:p>
          <w:p w14:paraId="11B8A9E0" w14:textId="77777777" w:rsidR="00187F1D" w:rsidRPr="00391B4A" w:rsidRDefault="00187F1D" w:rsidP="00A951DC">
            <w:pPr>
              <w:suppressAutoHyphens/>
              <w:ind w:firstLine="567"/>
              <w:jc w:val="both"/>
              <w:rPr>
                <w:rFonts w:ascii="Times New Roman" w:hAnsi="Times New Roman" w:cs="Times New Roman"/>
                <w:sz w:val="24"/>
                <w:szCs w:val="24"/>
                <w:lang w:eastAsia="zh-CN"/>
              </w:rPr>
            </w:pPr>
          </w:p>
        </w:tc>
      </w:tr>
    </w:tbl>
    <w:p w14:paraId="3149C457" w14:textId="77777777" w:rsidR="00E93CB8" w:rsidRPr="00E93CB8" w:rsidRDefault="00E93CB8" w:rsidP="00E93CB8">
      <w:pPr>
        <w:numPr>
          <w:ilvl w:val="0"/>
          <w:numId w:val="16"/>
        </w:numPr>
        <w:suppressAutoHyphens/>
        <w:spacing w:line="252" w:lineRule="auto"/>
        <w:ind w:hanging="720"/>
        <w:jc w:val="both"/>
        <w:rPr>
          <w:rFonts w:ascii="Times New Roman" w:hAnsi="Times New Roman" w:cs="Times New Roman"/>
          <w:sz w:val="24"/>
          <w:szCs w:val="24"/>
          <w:lang w:eastAsia="zh-CN"/>
        </w:rPr>
      </w:pPr>
      <w:r w:rsidRPr="00E93CB8">
        <w:rPr>
          <w:rFonts w:ascii="Times New Roman" w:hAnsi="Times New Roman" w:cs="Times New Roman"/>
          <w:b/>
          <w:bCs/>
          <w:sz w:val="24"/>
          <w:szCs w:val="24"/>
          <w:lang w:eastAsia="zh-CN"/>
        </w:rPr>
        <w:t>Information about paying social insurance</w:t>
      </w:r>
      <w:r w:rsidRPr="00E93CB8">
        <w:rPr>
          <w:rFonts w:ascii="Times New Roman" w:hAnsi="Times New Roman" w:cs="Times New Roman"/>
          <w:b/>
          <w:bCs/>
          <w:sz w:val="24"/>
          <w:szCs w:val="24"/>
          <w:vertAlign w:val="superscript"/>
          <w:lang w:eastAsia="zh-CN"/>
        </w:rPr>
        <w:footnoteReference w:id="12"/>
      </w:r>
      <w:r w:rsidRPr="00E93CB8">
        <w:rPr>
          <w:rFonts w:ascii="Times New Roman" w:hAnsi="Times New Roman" w:cs="Times New Roman"/>
          <w:sz w:val="24"/>
          <w:szCs w:val="24"/>
          <w:lang w:eastAsia="zh-CN"/>
        </w:rPr>
        <w:t>:</w:t>
      </w:r>
    </w:p>
    <w:p w14:paraId="41EB041C" w14:textId="77777777" w:rsidR="00187F1D" w:rsidRPr="00391B4A" w:rsidRDefault="00187F1D" w:rsidP="00A951DC">
      <w:pPr>
        <w:pStyle w:val="ListParagraph"/>
        <w:ind w:left="0"/>
        <w:jc w:val="both"/>
        <w:rPr>
          <w:rFonts w:ascii="Times New Roman" w:hAnsi="Times New Roman" w:cs="Times New Roman"/>
          <w:b/>
          <w:sz w:val="24"/>
          <w:szCs w:val="24"/>
        </w:rPr>
      </w:pPr>
    </w:p>
    <w:p w14:paraId="727D345F" w14:textId="77777777" w:rsidR="009437C5" w:rsidRPr="009437C5" w:rsidRDefault="009437C5" w:rsidP="009437C5">
      <w:pPr>
        <w:suppressAutoHyphens/>
        <w:spacing w:line="252" w:lineRule="auto"/>
        <w:ind w:left="720"/>
        <w:jc w:val="both"/>
        <w:rPr>
          <w:rFonts w:ascii="Times New Roman" w:hAnsi="Times New Roman" w:cs="Times New Roman"/>
          <w:sz w:val="24"/>
          <w:szCs w:val="24"/>
          <w:lang w:eastAsia="zh-CN"/>
        </w:rPr>
      </w:pPr>
      <w:r w:rsidRPr="009437C5">
        <w:rPr>
          <w:rFonts w:ascii="Times New Roman" w:hAnsi="Times New Roman" w:cs="Times New Roman"/>
          <w:sz w:val="24"/>
          <w:szCs w:val="24"/>
          <w:lang w:eastAsia="zh-CN"/>
        </w:rPr>
        <w:t xml:space="preserve">Methods of paying social insurance </w:t>
      </w:r>
      <w:r w:rsidRPr="009437C5">
        <w:rPr>
          <w:rFonts w:ascii="Times New Roman" w:hAnsi="Times New Roman" w:cs="Times New Roman"/>
          <w:i/>
          <w:iCs/>
          <w:sz w:val="24"/>
          <w:szCs w:val="24"/>
          <w:lang w:eastAsia="zh-CN"/>
        </w:rPr>
        <w:t xml:space="preserve">(select from </w:t>
      </w:r>
      <w:r w:rsidRPr="009437C5">
        <w:rPr>
          <w:rFonts w:ascii="Times New Roman" w:hAnsi="Times New Roman" w:cs="Times New Roman"/>
          <w:i/>
          <w:iCs/>
          <w:sz w:val="24"/>
          <w:szCs w:val="24"/>
          <w:lang w:val="vi-VN" w:eastAsia="zh-CN"/>
        </w:rPr>
        <w:t>1 of</w:t>
      </w:r>
      <w:r w:rsidRPr="009437C5">
        <w:rPr>
          <w:rFonts w:ascii="Times New Roman" w:hAnsi="Times New Roman" w:cs="Times New Roman"/>
          <w:i/>
          <w:iCs/>
          <w:sz w:val="24"/>
          <w:szCs w:val="24"/>
          <w:lang w:eastAsia="zh-CN"/>
        </w:rPr>
        <w:t xml:space="preserve"> 3 methods)</w:t>
      </w:r>
      <w:r w:rsidRPr="009437C5">
        <w:rPr>
          <w:rFonts w:ascii="Times New Roman" w:hAnsi="Times New Roman" w:cs="Times New Roman"/>
          <w:sz w:val="24"/>
          <w:szCs w:val="24"/>
          <w:lang w:eastAsia="zh-CN"/>
        </w:rPr>
        <w:t>:</w:t>
      </w:r>
    </w:p>
    <w:p w14:paraId="4DB973E8" w14:textId="413A2023" w:rsidR="00187F1D" w:rsidRPr="00391B4A" w:rsidRDefault="00187F1D" w:rsidP="00A951DC">
      <w:pPr>
        <w:pStyle w:val="ListParagraph"/>
        <w:suppressAutoHyphens/>
        <w:jc w:val="both"/>
        <w:rPr>
          <w:rFonts w:ascii="Times New Roman" w:hAnsi="Times New Roman" w:cs="Times New Roman"/>
          <w:sz w:val="24"/>
          <w:szCs w:val="24"/>
          <w:lang w:eastAsia="zh-CN"/>
        </w:rPr>
      </w:pPr>
    </w:p>
    <w:tbl>
      <w:tblPr>
        <w:tblW w:w="8930" w:type="dxa"/>
        <w:tblInd w:w="709" w:type="dxa"/>
        <w:tblLayout w:type="fixed"/>
        <w:tblLook w:val="04A0" w:firstRow="1" w:lastRow="0" w:firstColumn="1" w:lastColumn="0" w:noHBand="0" w:noVBand="1"/>
      </w:tblPr>
      <w:tblGrid>
        <w:gridCol w:w="2835"/>
        <w:gridCol w:w="2976"/>
        <w:gridCol w:w="3119"/>
      </w:tblGrid>
      <w:tr w:rsidR="00187F1D" w:rsidRPr="00391B4A" w14:paraId="264764A9" w14:textId="77777777" w:rsidTr="006070D2">
        <w:tc>
          <w:tcPr>
            <w:tcW w:w="2835" w:type="dxa"/>
          </w:tcPr>
          <w:p w14:paraId="6F0D2897" w14:textId="3E3F2608" w:rsidR="00187F1D" w:rsidRPr="00391B4A" w:rsidRDefault="00187F1D" w:rsidP="00A951DC">
            <w:pPr>
              <w:suppressAutoHyphens/>
              <w:ind w:firstLine="600"/>
              <w:jc w:val="both"/>
              <w:rPr>
                <w:rFonts w:ascii="Times New Roman" w:hAnsi="Times New Roman" w:cs="Times New Roman"/>
                <w:noProof/>
                <w:sz w:val="24"/>
                <w:szCs w:val="24"/>
              </w:rPr>
            </w:pPr>
            <w:r w:rsidRPr="00391B4A">
              <w:rPr>
                <w:rFonts w:ascii="Times New Roman" w:hAnsi="Times New Roman" w:cs="Times New Roman"/>
                <w:noProof/>
                <w:sz w:val="24"/>
                <w:szCs w:val="24"/>
              </w:rPr>
              <mc:AlternateContent>
                <mc:Choice Requires="wps">
                  <w:drawing>
                    <wp:anchor distT="0" distB="0" distL="114300" distR="114300" simplePos="0" relativeHeight="251680256" behindDoc="0" locked="0" layoutInCell="1" allowOverlap="1" wp14:anchorId="1BED76D2" wp14:editId="35010E02">
                      <wp:simplePos x="0" y="0"/>
                      <wp:positionH relativeFrom="column">
                        <wp:posOffset>-4445</wp:posOffset>
                      </wp:positionH>
                      <wp:positionV relativeFrom="paragraph">
                        <wp:posOffset>-13970</wp:posOffset>
                      </wp:positionV>
                      <wp:extent cx="342900" cy="276225"/>
                      <wp:effectExtent l="0" t="0" r="19050" b="28575"/>
                      <wp:wrapNone/>
                      <wp:docPr id="237"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6225"/>
                              </a:xfrm>
                              <a:prstGeom prst="rect">
                                <a:avLst/>
                              </a:prstGeom>
                              <a:solidFill>
                                <a:srgbClr val="FFFFFF"/>
                              </a:solidFill>
                              <a:ln w="9360" cap="sq">
                                <a:solidFill>
                                  <a:srgbClr val="000000"/>
                                </a:solidFill>
                                <a:miter lim="800000"/>
                                <a:headEnd/>
                                <a:tailEnd/>
                              </a:ln>
                            </wps:spPr>
                            <wps:txbx>
                              <w:txbxContent>
                                <w:p w14:paraId="54E30505" w14:textId="77777777" w:rsidR="00426A7D" w:rsidRPr="009172D5" w:rsidRDefault="00426A7D" w:rsidP="00187F1D">
                                  <w:pPr>
                                    <w:jc w:val="center"/>
                                    <w:rPr>
                                      <w:rFonts w:ascii="Times New Roman" w:hAnsi="Times New Roman" w:cs="Times New Roman"/>
                                    </w:rPr>
                                  </w:pPr>
                                  <w:r w:rsidRPr="009172D5">
                                    <w:rPr>
                                      <w:rFonts w:ascii="Times New Roman" w:hAnsi="Times New Roman" w:cs="Times New Roman"/>
                                    </w:rPr>
                                    <w:t>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ED76D2" id="_x0000_s1052" style="position:absolute;left:0;text-align:left;margin-left:-.35pt;margin-top:-1.1pt;width:27pt;height:21.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" strokeweight=".26mm">
                      <v:stroke endcap="square"/>
                      <v:textbox>
                        <w:txbxContent>
                          <w:p w14:paraId="54E30505" w14:textId="77777777" w:rsidR="00426A7D" w:rsidRPr="009172D5" w:rsidRDefault="00426A7D" w:rsidP="00187F1D">
                            <w:pPr>
                              <w:jc w:val="center"/>
                              <w:rPr>
                                <w:rFonts w:ascii="Times New Roman" w:hAnsi="Times New Roman" w:cs="Times New Roman"/>
                              </w:rPr>
                            </w:pPr>
                            <w:r w:rsidRPr="009172D5">
                              <w:rPr>
                                <w:rFonts w:ascii="Times New Roman" w:hAnsi="Times New Roman" w:cs="Times New Roman"/>
                              </w:rPr>
                              <w:t>X</w:t>
                            </w:r>
                          </w:p>
                        </w:txbxContent>
                      </v:textbox>
                    </v:rect>
                  </w:pict>
                </mc:Fallback>
              </mc:AlternateContent>
            </w:r>
            <w:r w:rsidRPr="00391B4A">
              <w:rPr>
                <w:rFonts w:ascii="Times New Roman" w:hAnsi="Times New Roman" w:cs="Times New Roman"/>
                <w:noProof/>
                <w:sz w:val="24"/>
                <w:szCs w:val="24"/>
              </w:rPr>
              <w:t xml:space="preserve">  </w:t>
            </w:r>
            <w:r w:rsidR="00EE498E">
              <w:rPr>
                <w:rFonts w:ascii="Times New Roman" w:hAnsi="Times New Roman" w:cs="Times New Roman"/>
                <w:noProof/>
                <w:sz w:val="24"/>
                <w:szCs w:val="24"/>
              </w:rPr>
              <w:t>Monthly</w:t>
            </w:r>
          </w:p>
          <w:p w14:paraId="66DB1773" w14:textId="77777777" w:rsidR="00187F1D" w:rsidRPr="00391B4A" w:rsidRDefault="00187F1D" w:rsidP="00A951DC">
            <w:pPr>
              <w:suppressAutoHyphens/>
              <w:jc w:val="both"/>
              <w:rPr>
                <w:rFonts w:ascii="Times New Roman" w:hAnsi="Times New Roman" w:cs="Times New Roman"/>
                <w:noProof/>
                <w:sz w:val="24"/>
                <w:szCs w:val="24"/>
              </w:rPr>
            </w:pPr>
          </w:p>
        </w:tc>
        <w:tc>
          <w:tcPr>
            <w:tcW w:w="2976" w:type="dxa"/>
            <w:shd w:val="clear" w:color="auto" w:fill="auto"/>
            <w:vAlign w:val="center"/>
          </w:tcPr>
          <w:p w14:paraId="7E1F7482" w14:textId="0F2BDA3C" w:rsidR="00187F1D" w:rsidRPr="00391B4A" w:rsidRDefault="00187F1D" w:rsidP="00A951DC">
            <w:pPr>
              <w:suppressAutoHyphens/>
              <w:ind w:firstLine="742"/>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82304" behindDoc="0" locked="0" layoutInCell="1" allowOverlap="1" wp14:anchorId="52BE5B0B" wp14:editId="07D6AAC5">
                      <wp:simplePos x="0" y="0"/>
                      <wp:positionH relativeFrom="column">
                        <wp:posOffset>45085</wp:posOffset>
                      </wp:positionH>
                      <wp:positionV relativeFrom="paragraph">
                        <wp:posOffset>-22225</wp:posOffset>
                      </wp:positionV>
                      <wp:extent cx="342900" cy="257175"/>
                      <wp:effectExtent l="0" t="0" r="19050" b="28575"/>
                      <wp:wrapNone/>
                      <wp:docPr id="240"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06B431A3" w14:textId="77777777" w:rsidR="00426A7D" w:rsidRPr="00AE08B7" w:rsidRDefault="00426A7D"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BE5B0B" id="_x0000_s1053" style="position:absolute;left:0;text-align:left;margin-left:3.55pt;margin-top:-1.75pt;width:27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" strokeweight=".26mm">
                      <v:stroke endcap="square"/>
                      <v:textbox>
                        <w:txbxContent>
                          <w:p w14:paraId="06B431A3" w14:textId="77777777" w:rsidR="00426A7D" w:rsidRPr="00AE08B7" w:rsidRDefault="00426A7D" w:rsidP="00187F1D">
                            <w:pPr>
                              <w:jc w:val="center"/>
                            </w:pPr>
                          </w:p>
                        </w:txbxContent>
                      </v:textbox>
                    </v:rect>
                  </w:pict>
                </mc:Fallback>
              </mc:AlternateContent>
            </w:r>
            <w:r w:rsidR="00EE498E">
              <w:rPr>
                <w:rFonts w:ascii="Times New Roman" w:hAnsi="Times New Roman" w:cs="Times New Roman"/>
                <w:sz w:val="24"/>
                <w:szCs w:val="24"/>
                <w:lang w:eastAsia="zh-CN"/>
              </w:rPr>
              <w:t>Quarterly</w:t>
            </w:r>
          </w:p>
          <w:p w14:paraId="17C5A859" w14:textId="77777777" w:rsidR="00187F1D" w:rsidRPr="00391B4A" w:rsidRDefault="00187F1D" w:rsidP="00A951DC">
            <w:pPr>
              <w:suppressAutoHyphens/>
              <w:ind w:firstLine="567"/>
              <w:jc w:val="both"/>
              <w:rPr>
                <w:rFonts w:ascii="Times New Roman" w:hAnsi="Times New Roman" w:cs="Times New Roman"/>
                <w:sz w:val="24"/>
                <w:szCs w:val="24"/>
                <w:lang w:eastAsia="zh-CN"/>
              </w:rPr>
            </w:pPr>
          </w:p>
        </w:tc>
        <w:tc>
          <w:tcPr>
            <w:tcW w:w="3119" w:type="dxa"/>
            <w:shd w:val="clear" w:color="auto" w:fill="auto"/>
            <w:vAlign w:val="center"/>
          </w:tcPr>
          <w:p w14:paraId="14D82165" w14:textId="1D27C70A" w:rsidR="00187F1D" w:rsidRPr="00391B4A" w:rsidRDefault="00187F1D" w:rsidP="00A951DC">
            <w:pPr>
              <w:suppressAutoHyphens/>
              <w:ind w:firstLine="734"/>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5340D22E" wp14:editId="726C3CBB">
                      <wp:simplePos x="0" y="0"/>
                      <wp:positionH relativeFrom="column">
                        <wp:posOffset>5715</wp:posOffset>
                      </wp:positionH>
                      <wp:positionV relativeFrom="paragraph">
                        <wp:posOffset>635</wp:posOffset>
                      </wp:positionV>
                      <wp:extent cx="342900" cy="257175"/>
                      <wp:effectExtent l="0" t="0" r="19050" b="28575"/>
                      <wp:wrapNone/>
                      <wp:docPr id="238"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24446616" w14:textId="77777777" w:rsidR="00426A7D" w:rsidRPr="00AE08B7" w:rsidRDefault="00426A7D" w:rsidP="00187F1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40D22E" id="_x0000_s1054" style="position:absolute;left:0;text-align:left;margin-left:.45pt;margin-top:.05pt;width:27pt;height:20.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" strokeweight=".26mm">
                      <v:stroke endcap="square"/>
                      <v:textbox>
                        <w:txbxContent>
                          <w:p w14:paraId="24446616" w14:textId="77777777" w:rsidR="00426A7D" w:rsidRPr="00AE08B7" w:rsidRDefault="00426A7D" w:rsidP="00187F1D">
                            <w:pPr>
                              <w:jc w:val="center"/>
                            </w:pPr>
                          </w:p>
                        </w:txbxContent>
                      </v:textbox>
                    </v:rect>
                  </w:pict>
                </mc:Fallback>
              </mc:AlternateContent>
            </w:r>
            <w:r w:rsidR="00EE498E">
              <w:rPr>
                <w:rFonts w:ascii="Times New Roman" w:hAnsi="Times New Roman" w:cs="Times New Roman"/>
                <w:sz w:val="24"/>
                <w:szCs w:val="24"/>
                <w:lang w:eastAsia="zh-CN"/>
              </w:rPr>
              <w:t>Every 6 month</w:t>
            </w:r>
            <w:r w:rsidR="00243BD1">
              <w:rPr>
                <w:rFonts w:ascii="Times New Roman" w:hAnsi="Times New Roman" w:cs="Times New Roman"/>
                <w:sz w:val="24"/>
                <w:szCs w:val="24"/>
                <w:lang w:eastAsia="zh-CN"/>
              </w:rPr>
              <w:t>s</w:t>
            </w:r>
          </w:p>
          <w:p w14:paraId="4285E8F9" w14:textId="34A97AD1" w:rsidR="00187F1D" w:rsidRPr="00391B4A" w:rsidRDefault="00187F1D" w:rsidP="00A951DC">
            <w:pPr>
              <w:suppressAutoHyphens/>
              <w:ind w:firstLine="567"/>
              <w:jc w:val="both"/>
              <w:rPr>
                <w:rFonts w:ascii="Times New Roman" w:hAnsi="Times New Roman" w:cs="Times New Roman"/>
                <w:sz w:val="24"/>
                <w:szCs w:val="24"/>
                <w:lang w:eastAsia="zh-CN"/>
              </w:rPr>
            </w:pPr>
          </w:p>
        </w:tc>
      </w:tr>
    </w:tbl>
    <w:p w14:paraId="30B1A918" w14:textId="77777777" w:rsidR="00E00B0A" w:rsidRDefault="00E00B0A" w:rsidP="00A951DC">
      <w:pPr>
        <w:suppressAutoHyphens/>
        <w:ind w:firstLine="567"/>
        <w:jc w:val="both"/>
        <w:rPr>
          <w:rFonts w:ascii="Times New Roman" w:hAnsi="Times New Roman" w:cs="Times New Roman"/>
          <w:b/>
          <w:i/>
          <w:sz w:val="24"/>
          <w:szCs w:val="24"/>
          <w:lang w:eastAsia="zh-CN"/>
        </w:rPr>
      </w:pPr>
    </w:p>
    <w:p w14:paraId="46BB57B4" w14:textId="77777777" w:rsidR="006871E0" w:rsidRPr="006871E0" w:rsidRDefault="006871E0" w:rsidP="006871E0">
      <w:pPr>
        <w:suppressAutoHyphens/>
        <w:spacing w:line="252" w:lineRule="auto"/>
        <w:ind w:left="709"/>
        <w:jc w:val="both"/>
        <w:rPr>
          <w:rFonts w:ascii="Times New Roman" w:hAnsi="Times New Roman" w:cs="Times New Roman"/>
          <w:b/>
          <w:bCs/>
          <w:i/>
          <w:iCs/>
          <w:sz w:val="24"/>
          <w:szCs w:val="24"/>
          <w:lang w:eastAsia="zh-CN"/>
        </w:rPr>
      </w:pPr>
      <w:r w:rsidRPr="006871E0">
        <w:rPr>
          <w:rFonts w:ascii="Times New Roman" w:hAnsi="Times New Roman" w:cs="Times New Roman"/>
          <w:b/>
          <w:bCs/>
          <w:i/>
          <w:iCs/>
          <w:sz w:val="24"/>
          <w:szCs w:val="24"/>
          <w:lang w:eastAsia="zh-CN"/>
        </w:rPr>
        <w:t xml:space="preserve">Note: </w:t>
      </w:r>
    </w:p>
    <w:p w14:paraId="1C20671D" w14:textId="77777777" w:rsidR="006871E0" w:rsidRPr="006871E0" w:rsidRDefault="006871E0" w:rsidP="006871E0">
      <w:pPr>
        <w:suppressAutoHyphens/>
        <w:spacing w:line="252" w:lineRule="auto"/>
        <w:ind w:left="709"/>
        <w:jc w:val="both"/>
        <w:rPr>
          <w:rFonts w:ascii="Times New Roman" w:hAnsi="Times New Roman" w:cs="Times New Roman"/>
          <w:sz w:val="24"/>
          <w:szCs w:val="24"/>
          <w:lang w:eastAsia="zh-CN"/>
        </w:rPr>
      </w:pPr>
    </w:p>
    <w:p w14:paraId="22208B65" w14:textId="77777777" w:rsidR="006871E0" w:rsidRPr="006871E0" w:rsidRDefault="006871E0" w:rsidP="00C15342">
      <w:pPr>
        <w:numPr>
          <w:ilvl w:val="0"/>
          <w:numId w:val="18"/>
        </w:numPr>
        <w:suppressAutoHyphens/>
        <w:spacing w:line="252" w:lineRule="auto"/>
        <w:ind w:left="709" w:hanging="709"/>
        <w:contextualSpacing/>
        <w:jc w:val="both"/>
        <w:rPr>
          <w:rFonts w:ascii="Times New Roman" w:eastAsia="Calibri" w:hAnsi="Times New Roman" w:cs="Times New Roman"/>
          <w:sz w:val="24"/>
          <w:szCs w:val="24"/>
          <w:lang w:eastAsia="zh-CN"/>
        </w:rPr>
      </w:pPr>
      <w:r w:rsidRPr="006871E0">
        <w:rPr>
          <w:rFonts w:ascii="Times New Roman" w:eastAsia="Calibri" w:hAnsi="Times New Roman" w:cs="Times New Roman"/>
          <w:sz w:val="24"/>
          <w:szCs w:val="24"/>
          <w:lang w:eastAsia="zh-CN"/>
        </w:rPr>
        <w:t xml:space="preserve">Enterprise registering main business industries are agriculture, forestry, fishery, matches and pay by product, securities: can select from 1 of 3 methods of the social insurance payment: monthly, 3 times a month, once time </w:t>
      </w:r>
      <w:r w:rsidRPr="006871E0">
        <w:rPr>
          <w:rFonts w:ascii="Times New Roman" w:eastAsia="Calibri" w:hAnsi="Times New Roman" w:cs="Times New Roman"/>
          <w:sz w:val="24"/>
          <w:szCs w:val="24"/>
          <w:lang w:val="vi-VN" w:eastAsia="zh-CN"/>
        </w:rPr>
        <w:t>6 months</w:t>
      </w:r>
      <w:r w:rsidRPr="006871E0">
        <w:rPr>
          <w:rFonts w:ascii="Times New Roman" w:eastAsia="Calibri" w:hAnsi="Times New Roman" w:cs="Times New Roman"/>
          <w:sz w:val="24"/>
          <w:szCs w:val="24"/>
          <w:lang w:eastAsia="zh-CN"/>
        </w:rPr>
        <w:t>.</w:t>
      </w:r>
    </w:p>
    <w:p w14:paraId="55905C96" w14:textId="77777777" w:rsidR="006871E0" w:rsidRPr="006871E0" w:rsidRDefault="006871E0" w:rsidP="006871E0">
      <w:pPr>
        <w:suppressAutoHyphens/>
        <w:spacing w:line="252" w:lineRule="auto"/>
        <w:ind w:left="1418"/>
        <w:contextualSpacing/>
        <w:jc w:val="both"/>
        <w:rPr>
          <w:rFonts w:ascii="Times New Roman" w:eastAsia="Calibri" w:hAnsi="Times New Roman" w:cs="Times New Roman"/>
          <w:sz w:val="24"/>
          <w:szCs w:val="24"/>
          <w:lang w:eastAsia="zh-CN"/>
        </w:rPr>
      </w:pPr>
    </w:p>
    <w:p w14:paraId="1E3CB77E" w14:textId="77777777" w:rsidR="006871E0" w:rsidRPr="006871E0" w:rsidRDefault="006871E0" w:rsidP="00077614">
      <w:pPr>
        <w:numPr>
          <w:ilvl w:val="0"/>
          <w:numId w:val="18"/>
        </w:numPr>
        <w:suppressAutoHyphens/>
        <w:spacing w:line="252" w:lineRule="auto"/>
        <w:ind w:left="709" w:hanging="709"/>
        <w:contextualSpacing/>
        <w:jc w:val="both"/>
        <w:rPr>
          <w:rFonts w:ascii="Times New Roman" w:eastAsia="Calibri" w:hAnsi="Times New Roman" w:cs="Times New Roman"/>
          <w:sz w:val="24"/>
          <w:szCs w:val="24"/>
          <w:lang w:eastAsia="zh-CN"/>
        </w:rPr>
      </w:pPr>
      <w:r w:rsidRPr="006871E0">
        <w:rPr>
          <w:rFonts w:ascii="Times New Roman" w:eastAsia="Calibri" w:hAnsi="Times New Roman" w:cs="Times New Roman"/>
          <w:sz w:val="24"/>
          <w:szCs w:val="24"/>
          <w:lang w:eastAsia="zh-CN"/>
        </w:rPr>
        <w:t xml:space="preserve">Enterprise registering other main business industries: Mark X in the monthly social insurance payment. </w:t>
      </w:r>
    </w:p>
    <w:p w14:paraId="7DE685EF" w14:textId="3D5A5565" w:rsidR="00804C6B" w:rsidRPr="00391B4A" w:rsidRDefault="00804C6B" w:rsidP="00A951DC">
      <w:pPr>
        <w:jc w:val="both"/>
        <w:rPr>
          <w:rFonts w:ascii="Times New Roman" w:hAnsi="Times New Roman" w:cs="Times New Roman"/>
          <w:b/>
          <w:sz w:val="24"/>
          <w:szCs w:val="24"/>
        </w:rPr>
      </w:pPr>
    </w:p>
    <w:p w14:paraId="6444F3F2" w14:textId="7F857A70" w:rsidR="006A0B54" w:rsidRPr="00391B4A" w:rsidRDefault="00DA1D0B" w:rsidP="00E144C1">
      <w:pPr>
        <w:pStyle w:val="ListParagraph"/>
        <w:numPr>
          <w:ilvl w:val="0"/>
          <w:numId w:val="16"/>
        </w:numPr>
        <w:tabs>
          <w:tab w:val="left" w:pos="709"/>
        </w:tabs>
        <w:ind w:hanging="720"/>
        <w:jc w:val="both"/>
        <w:rPr>
          <w:rFonts w:ascii="Times New Roman" w:hAnsi="Times New Roman" w:cs="Times New Roman"/>
          <w:bCs/>
          <w:sz w:val="24"/>
          <w:szCs w:val="24"/>
          <w:lang w:eastAsia="zh-CN"/>
        </w:rPr>
      </w:pPr>
      <w:r w:rsidRPr="00DA1D0B">
        <w:rPr>
          <w:rFonts w:ascii="Times New Roman" w:hAnsi="Times New Roman" w:cs="Times New Roman"/>
          <w:b/>
          <w:bCs/>
          <w:sz w:val="24"/>
          <w:szCs w:val="24"/>
        </w:rPr>
        <w:t>Information about the enterprises which are divided</w:t>
      </w:r>
      <w:r w:rsidRPr="00DA1D0B">
        <w:rPr>
          <w:rFonts w:ascii="Times New Roman" w:hAnsi="Times New Roman" w:cs="Times New Roman"/>
          <w:b/>
          <w:bCs/>
          <w:sz w:val="24"/>
          <w:szCs w:val="24"/>
          <w:lang w:val="vi-VN"/>
        </w:rPr>
        <w:t xml:space="preserve">, </w:t>
      </w:r>
      <w:r w:rsidRPr="00DA1D0B">
        <w:rPr>
          <w:rFonts w:ascii="Times New Roman" w:hAnsi="Times New Roman" w:cs="Times New Roman"/>
          <w:b/>
          <w:bCs/>
          <w:sz w:val="24"/>
          <w:szCs w:val="24"/>
        </w:rPr>
        <w:t xml:space="preserve">separated, merged, converted </w:t>
      </w:r>
      <w:r w:rsidRPr="00DA1D0B">
        <w:rPr>
          <w:rFonts w:ascii="Times New Roman" w:hAnsi="Times New Roman" w:cs="Times New Roman"/>
          <w:bCs/>
          <w:i/>
          <w:iCs/>
          <w:sz w:val="24"/>
          <w:szCs w:val="24"/>
        </w:rPr>
        <w:t>(only in case the company is established by dividing, separating, merging, converting the type of the enterprise)</w:t>
      </w:r>
      <w:r w:rsidRPr="00DA1D0B">
        <w:rPr>
          <w:rFonts w:ascii="Times New Roman" w:hAnsi="Times New Roman" w:cs="Times New Roman"/>
          <w:bCs/>
          <w:sz w:val="24"/>
          <w:szCs w:val="24"/>
        </w:rPr>
        <w:t>:</w:t>
      </w:r>
    </w:p>
    <w:p w14:paraId="75F23152" w14:textId="77777777" w:rsidR="00A0122D" w:rsidRPr="00391B4A" w:rsidRDefault="00A0122D" w:rsidP="00A951DC">
      <w:pPr>
        <w:pStyle w:val="ListParagraph"/>
        <w:jc w:val="both"/>
        <w:rPr>
          <w:rFonts w:ascii="Times New Roman" w:hAnsi="Times New Roman" w:cs="Times New Roman"/>
          <w:b/>
          <w:sz w:val="24"/>
          <w:szCs w:val="24"/>
        </w:rPr>
      </w:pPr>
    </w:p>
    <w:p w14:paraId="444F8A24" w14:textId="22F4E432" w:rsidR="006A0B54" w:rsidRPr="00391B4A" w:rsidRDefault="00113815" w:rsidP="00A951DC">
      <w:pPr>
        <w:pStyle w:val="ListParagraph"/>
        <w:tabs>
          <w:tab w:val="left" w:leader="dot" w:pos="4320"/>
          <w:tab w:val="right" w:leader="dot" w:pos="8931"/>
        </w:tabs>
        <w:ind w:left="709"/>
        <w:jc w:val="both"/>
        <w:rPr>
          <w:rFonts w:ascii="Times New Roman" w:hAnsi="Times New Roman" w:cs="Times New Roman"/>
          <w:b/>
          <w:bCs/>
          <w:sz w:val="24"/>
          <w:szCs w:val="24"/>
          <w:lang w:eastAsia="zh-CN"/>
        </w:rPr>
      </w:pPr>
      <w:r w:rsidRPr="00113815">
        <w:rPr>
          <w:rFonts w:ascii="Times New Roman" w:hAnsi="Times New Roman" w:cs="Times New Roman"/>
          <w:sz w:val="24"/>
          <w:szCs w:val="24"/>
          <w:lang w:eastAsia="zh-CN"/>
        </w:rPr>
        <w:t xml:space="preserve">Name of </w:t>
      </w:r>
      <w:r w:rsidRPr="00113815">
        <w:rPr>
          <w:rFonts w:ascii="Times New Roman" w:hAnsi="Times New Roman" w:cs="Times New Roman"/>
          <w:sz w:val="24"/>
          <w:szCs w:val="24"/>
          <w:lang w:val="vi-VN" w:eastAsia="zh-CN"/>
        </w:rPr>
        <w:t>the</w:t>
      </w:r>
      <w:r w:rsidRPr="00113815">
        <w:rPr>
          <w:rFonts w:ascii="Times New Roman" w:hAnsi="Times New Roman" w:cs="Times New Roman"/>
          <w:sz w:val="24"/>
          <w:szCs w:val="24"/>
          <w:lang w:eastAsia="zh-CN"/>
        </w:rPr>
        <w:t xml:space="preserve"> company (</w:t>
      </w:r>
      <w:r w:rsidRPr="00113815">
        <w:rPr>
          <w:rFonts w:ascii="Times New Roman" w:hAnsi="Times New Roman" w:cs="Times New Roman"/>
          <w:i/>
          <w:iCs/>
          <w:sz w:val="24"/>
          <w:szCs w:val="24"/>
          <w:lang w:eastAsia="zh-CN"/>
        </w:rPr>
        <w:t>in capital letters</w:t>
      </w:r>
      <w:r w:rsidRPr="00113815">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005312B1" w:rsidRPr="00391B4A">
        <w:rPr>
          <w:rFonts w:ascii="Times New Roman" w:hAnsi="Times New Roman" w:cs="Times New Roman"/>
          <w:sz w:val="24"/>
          <w:szCs w:val="24"/>
          <w:lang w:eastAsia="zh-CN"/>
        </w:rPr>
        <w:tab/>
      </w:r>
    </w:p>
    <w:p w14:paraId="16188259" w14:textId="77777777" w:rsidR="00A0122D" w:rsidRPr="00391B4A" w:rsidRDefault="00A0122D" w:rsidP="00A951DC">
      <w:pPr>
        <w:tabs>
          <w:tab w:val="left" w:leader="dot" w:pos="4320"/>
          <w:tab w:val="right" w:leader="dot" w:pos="8280"/>
        </w:tabs>
        <w:ind w:left="709"/>
        <w:jc w:val="both"/>
        <w:rPr>
          <w:rFonts w:ascii="Times New Roman" w:hAnsi="Times New Roman" w:cs="Times New Roman"/>
          <w:sz w:val="24"/>
          <w:szCs w:val="24"/>
          <w:lang w:eastAsia="zh-CN"/>
        </w:rPr>
      </w:pPr>
    </w:p>
    <w:p w14:paraId="5DC6832E" w14:textId="77777777" w:rsidR="000D0A7F" w:rsidRPr="000D0A7F" w:rsidRDefault="000D0A7F" w:rsidP="000D0A7F">
      <w:pPr>
        <w:tabs>
          <w:tab w:val="left" w:leader="dot" w:pos="8931"/>
        </w:tabs>
        <w:suppressAutoHyphens/>
        <w:spacing w:line="252" w:lineRule="auto"/>
        <w:ind w:firstLine="709"/>
        <w:rPr>
          <w:rFonts w:ascii="Times New Roman" w:hAnsi="Times New Roman" w:cs="Times New Roman"/>
          <w:sz w:val="24"/>
          <w:szCs w:val="24"/>
          <w:lang w:eastAsia="zh-CN"/>
        </w:rPr>
      </w:pPr>
      <w:r w:rsidRPr="000D0A7F">
        <w:rPr>
          <w:rFonts w:ascii="Times New Roman" w:hAnsi="Times New Roman" w:cs="Times New Roman"/>
          <w:sz w:val="24"/>
          <w:szCs w:val="24"/>
          <w:lang w:eastAsia="zh-CN"/>
        </w:rPr>
        <w:t>Tax/Company code: ……………………………………………………………………</w:t>
      </w:r>
    </w:p>
    <w:p w14:paraId="23A3655D" w14:textId="77777777" w:rsidR="000D0A7F" w:rsidRPr="000D0A7F" w:rsidRDefault="000D0A7F" w:rsidP="000D0A7F">
      <w:pPr>
        <w:tabs>
          <w:tab w:val="left" w:leader="dot" w:pos="9360"/>
        </w:tabs>
        <w:suppressAutoHyphens/>
        <w:spacing w:line="252" w:lineRule="auto"/>
        <w:ind w:firstLine="709"/>
        <w:jc w:val="both"/>
        <w:rPr>
          <w:rFonts w:ascii="Times New Roman" w:hAnsi="Times New Roman" w:cs="Times New Roman"/>
          <w:sz w:val="24"/>
          <w:szCs w:val="24"/>
          <w:lang w:eastAsia="zh-CN"/>
        </w:rPr>
      </w:pPr>
    </w:p>
    <w:p w14:paraId="4E74589B" w14:textId="77777777" w:rsidR="000D0A7F" w:rsidRPr="000D0A7F" w:rsidRDefault="000D0A7F" w:rsidP="000D0A7F">
      <w:pPr>
        <w:tabs>
          <w:tab w:val="left" w:leader="dot" w:pos="8931"/>
        </w:tabs>
        <w:suppressAutoHyphens/>
        <w:spacing w:line="252" w:lineRule="auto"/>
        <w:ind w:left="709"/>
        <w:jc w:val="both"/>
        <w:rPr>
          <w:rFonts w:ascii="Times New Roman" w:hAnsi="Times New Roman" w:cs="Times New Roman"/>
          <w:sz w:val="24"/>
          <w:szCs w:val="24"/>
          <w:lang w:eastAsia="zh-CN"/>
        </w:rPr>
      </w:pPr>
      <w:r w:rsidRPr="000D0A7F">
        <w:rPr>
          <w:rFonts w:ascii="Times New Roman" w:hAnsi="Times New Roman" w:cs="Times New Roman"/>
          <w:sz w:val="24"/>
          <w:szCs w:val="24"/>
          <w:lang w:eastAsia="zh-CN"/>
        </w:rPr>
        <w:t>Enterprise Registration Certificate No</w:t>
      </w:r>
      <w:r w:rsidRPr="000D0A7F">
        <w:rPr>
          <w:rFonts w:ascii="Times New Roman" w:hAnsi="Times New Roman" w:cs="Times New Roman"/>
          <w:sz w:val="24"/>
          <w:szCs w:val="24"/>
          <w:lang w:val="vi-VN" w:eastAsia="zh-CN"/>
        </w:rPr>
        <w:t xml:space="preserve">. </w:t>
      </w:r>
      <w:r w:rsidRPr="000D0A7F">
        <w:rPr>
          <w:rFonts w:ascii="Times New Roman" w:hAnsi="Times New Roman" w:cs="Times New Roman"/>
          <w:i/>
          <w:sz w:val="24"/>
          <w:szCs w:val="24"/>
          <w:lang w:eastAsia="zh-CN"/>
        </w:rPr>
        <w:t>(only declared if it doesn’t have Tax Code/Enterprise Code):</w:t>
      </w:r>
      <w:r w:rsidRPr="000D0A7F">
        <w:rPr>
          <w:rFonts w:ascii="Times New Roman" w:hAnsi="Times New Roman" w:cs="Times New Roman"/>
          <w:sz w:val="24"/>
          <w:szCs w:val="24"/>
          <w:lang w:eastAsia="zh-CN"/>
        </w:rPr>
        <w:t>…………………………………………………………………</w:t>
      </w:r>
    </w:p>
    <w:p w14:paraId="60781882" w14:textId="77777777" w:rsidR="000D0A7F" w:rsidRPr="000D0A7F" w:rsidRDefault="000D0A7F" w:rsidP="000D0A7F">
      <w:pPr>
        <w:tabs>
          <w:tab w:val="left" w:leader="dot" w:pos="9360"/>
        </w:tabs>
        <w:suppressAutoHyphens/>
        <w:spacing w:line="252" w:lineRule="auto"/>
        <w:ind w:left="709"/>
        <w:jc w:val="both"/>
        <w:rPr>
          <w:rFonts w:ascii="Times New Roman" w:hAnsi="Times New Roman" w:cs="Times New Roman"/>
          <w:sz w:val="24"/>
          <w:szCs w:val="24"/>
          <w:lang w:eastAsia="zh-CN"/>
        </w:rPr>
      </w:pPr>
    </w:p>
    <w:p w14:paraId="7A512A22" w14:textId="77777777" w:rsidR="000D0A7F" w:rsidRPr="000D0A7F" w:rsidRDefault="000D0A7F" w:rsidP="000D0A7F">
      <w:pPr>
        <w:tabs>
          <w:tab w:val="left" w:leader="dot" w:pos="8931"/>
        </w:tabs>
        <w:suppressAutoHyphens/>
        <w:spacing w:line="252" w:lineRule="auto"/>
        <w:ind w:left="709"/>
        <w:jc w:val="both"/>
        <w:rPr>
          <w:rFonts w:ascii="Times New Roman" w:eastAsia="Calibri" w:hAnsi="Times New Roman" w:cs="Times New Roman"/>
          <w:sz w:val="24"/>
          <w:szCs w:val="24"/>
          <w:lang w:eastAsia="zh-CN"/>
        </w:rPr>
      </w:pPr>
      <w:r w:rsidRPr="000D0A7F">
        <w:rPr>
          <w:rFonts w:ascii="Times New Roman" w:hAnsi="Times New Roman" w:cs="Times New Roman"/>
          <w:sz w:val="24"/>
          <w:szCs w:val="24"/>
          <w:lang w:eastAsia="zh-CN"/>
        </w:rPr>
        <w:t xml:space="preserve">Issued on: </w:t>
      </w:r>
      <w:r w:rsidRPr="000D0A7F">
        <w:rPr>
          <w:rFonts w:ascii="Times New Roman" w:eastAsia="Calibri" w:hAnsi="Times New Roman" w:cs="Times New Roman"/>
          <w:sz w:val="24"/>
          <w:szCs w:val="24"/>
          <w:lang w:eastAsia="zh-CN"/>
        </w:rPr>
        <w:t xml:space="preserve">……./ ……… / ……..     by: </w:t>
      </w:r>
      <w:r w:rsidRPr="000D0A7F">
        <w:rPr>
          <w:rFonts w:ascii="Times New Roman" w:eastAsia="Calibri" w:hAnsi="Times New Roman" w:cs="Times New Roman"/>
          <w:sz w:val="24"/>
          <w:szCs w:val="24"/>
          <w:lang w:eastAsia="zh-CN"/>
        </w:rPr>
        <w:tab/>
      </w:r>
    </w:p>
    <w:p w14:paraId="16CA64AC" w14:textId="77777777" w:rsidR="000D0A7F" w:rsidRPr="000D0A7F" w:rsidRDefault="000D0A7F" w:rsidP="000D0A7F">
      <w:pPr>
        <w:suppressAutoHyphens/>
        <w:spacing w:line="252" w:lineRule="auto"/>
        <w:jc w:val="both"/>
        <w:rPr>
          <w:rFonts w:ascii="Times New Roman" w:hAnsi="Times New Roman" w:cs="Times New Roman"/>
          <w:sz w:val="24"/>
          <w:szCs w:val="24"/>
          <w:lang w:eastAsia="zh-CN"/>
        </w:rPr>
      </w:pPr>
    </w:p>
    <w:p w14:paraId="4AC9BE4A" w14:textId="6D84D9F2" w:rsidR="004977CD" w:rsidRPr="00391B4A" w:rsidRDefault="000D0A7F" w:rsidP="000D0A7F">
      <w:pPr>
        <w:tabs>
          <w:tab w:val="left" w:leader="dot" w:pos="4320"/>
          <w:tab w:val="right" w:leader="dot" w:pos="8280"/>
        </w:tabs>
        <w:ind w:left="709"/>
        <w:jc w:val="both"/>
        <w:rPr>
          <w:rFonts w:ascii="Times New Roman" w:hAnsi="Times New Roman" w:cs="Times New Roman"/>
          <w:sz w:val="24"/>
          <w:szCs w:val="24"/>
        </w:rPr>
      </w:pPr>
      <w:r w:rsidRPr="000D0A7F">
        <w:rPr>
          <w:rFonts w:ascii="Times New Roman" w:hAnsi="Times New Roman" w:cs="Times New Roman"/>
          <w:sz w:val="24"/>
          <w:szCs w:val="24"/>
          <w:lang w:eastAsia="zh-CN"/>
        </w:rPr>
        <w:t>Proposing the Business registration authorities terminates the divided, separated, merged</w:t>
      </w:r>
      <w:r w:rsidRPr="000D0A7F">
        <w:rPr>
          <w:rFonts w:ascii="Times New Roman" w:hAnsi="Times New Roman" w:cs="Times New Roman"/>
          <w:sz w:val="24"/>
          <w:szCs w:val="24"/>
          <w:lang w:val="vi-VN" w:eastAsia="zh-CN"/>
        </w:rPr>
        <w:t xml:space="preserve"> enterprise</w:t>
      </w:r>
      <w:r w:rsidRPr="000D0A7F" w:rsidDel="00DE7F71">
        <w:rPr>
          <w:rFonts w:ascii="Times New Roman" w:hAnsi="Times New Roman" w:cs="Times New Roman"/>
          <w:sz w:val="24"/>
          <w:szCs w:val="24"/>
          <w:lang w:eastAsia="zh-CN"/>
        </w:rPr>
        <w:t xml:space="preserve"> </w:t>
      </w:r>
      <w:r w:rsidRPr="000D0A7F">
        <w:rPr>
          <w:rFonts w:ascii="Times New Roman" w:hAnsi="Times New Roman" w:cs="Times New Roman"/>
          <w:sz w:val="24"/>
          <w:szCs w:val="24"/>
          <w:lang w:eastAsia="zh-CN"/>
        </w:rPr>
        <w:t>and such enterprise’s branches, representative offices, business locations.</w:t>
      </w:r>
    </w:p>
    <w:p w14:paraId="3DFA0882" w14:textId="77777777" w:rsidR="00A0122D" w:rsidRPr="00391B4A" w:rsidRDefault="00A0122D" w:rsidP="00A951DC">
      <w:pPr>
        <w:tabs>
          <w:tab w:val="left" w:leader="dot" w:pos="4320"/>
          <w:tab w:val="right" w:leader="dot" w:pos="8280"/>
        </w:tabs>
        <w:ind w:left="720"/>
        <w:jc w:val="both"/>
        <w:rPr>
          <w:rFonts w:ascii="Times New Roman" w:hAnsi="Times New Roman" w:cs="Times New Roman"/>
          <w:sz w:val="24"/>
          <w:szCs w:val="24"/>
        </w:rPr>
      </w:pPr>
    </w:p>
    <w:p w14:paraId="1D833B87" w14:textId="184A331A" w:rsidR="00484E05" w:rsidRPr="00484E05" w:rsidRDefault="00484E05" w:rsidP="00FB1D0F">
      <w:pPr>
        <w:pStyle w:val="ListParagraph"/>
        <w:numPr>
          <w:ilvl w:val="0"/>
          <w:numId w:val="16"/>
        </w:numPr>
        <w:suppressAutoHyphens/>
        <w:spacing w:line="252" w:lineRule="auto"/>
        <w:ind w:hanging="720"/>
        <w:jc w:val="both"/>
        <w:rPr>
          <w:rFonts w:ascii="Times New Roman" w:hAnsi="Times New Roman" w:cs="Times New Roman"/>
          <w:sz w:val="24"/>
          <w:szCs w:val="24"/>
          <w:lang w:eastAsia="zh-CN"/>
        </w:rPr>
      </w:pPr>
      <w:r w:rsidRPr="00484E05">
        <w:rPr>
          <w:rFonts w:ascii="Times New Roman" w:hAnsi="Times New Roman" w:cs="Times New Roman"/>
          <w:b/>
          <w:bCs/>
          <w:sz w:val="24"/>
          <w:szCs w:val="24"/>
          <w:lang w:eastAsia="zh-CN"/>
        </w:rPr>
        <w:t xml:space="preserve">Information about the business household which is converted </w:t>
      </w:r>
      <w:r w:rsidRPr="00484E05">
        <w:rPr>
          <w:rFonts w:ascii="Times New Roman" w:hAnsi="Times New Roman" w:cs="Times New Roman"/>
          <w:i/>
          <w:iCs/>
          <w:sz w:val="24"/>
          <w:szCs w:val="24"/>
          <w:lang w:eastAsia="zh-CN"/>
        </w:rPr>
        <w:t>(only</w:t>
      </w:r>
      <w:r w:rsidRPr="00484E05">
        <w:rPr>
          <w:rFonts w:ascii="Times New Roman" w:hAnsi="Times New Roman" w:cs="Times New Roman"/>
          <w:i/>
          <w:iCs/>
          <w:sz w:val="24"/>
          <w:szCs w:val="24"/>
          <w:lang w:val="vi-VN" w:eastAsia="zh-CN"/>
        </w:rPr>
        <w:t xml:space="preserve"> note down</w:t>
      </w:r>
      <w:r w:rsidRPr="00484E05">
        <w:rPr>
          <w:rFonts w:ascii="Times New Roman" w:hAnsi="Times New Roman" w:cs="Times New Roman"/>
          <w:i/>
          <w:iCs/>
          <w:sz w:val="24"/>
          <w:szCs w:val="24"/>
          <w:lang w:eastAsia="zh-CN"/>
        </w:rPr>
        <w:t xml:space="preserve"> in case the company is established based on the conversion of the business household)</w:t>
      </w:r>
      <w:r w:rsidRPr="00484E05">
        <w:rPr>
          <w:rFonts w:ascii="Times New Roman" w:hAnsi="Times New Roman" w:cs="Times New Roman"/>
          <w:bCs/>
          <w:sz w:val="24"/>
          <w:szCs w:val="24"/>
          <w:lang w:eastAsia="zh-CN"/>
        </w:rPr>
        <w:t>:</w:t>
      </w:r>
    </w:p>
    <w:p w14:paraId="2347CE4C" w14:textId="77777777" w:rsidR="00CF0D56" w:rsidRPr="00391B4A" w:rsidRDefault="00CF0D56" w:rsidP="00A951DC">
      <w:pPr>
        <w:pStyle w:val="ListParagraph"/>
        <w:tabs>
          <w:tab w:val="left" w:leader="dot" w:pos="4320"/>
          <w:tab w:val="right" w:leader="dot" w:pos="8280"/>
        </w:tabs>
        <w:jc w:val="both"/>
        <w:rPr>
          <w:rFonts w:ascii="Times New Roman" w:hAnsi="Times New Roman" w:cs="Times New Roman"/>
          <w:sz w:val="24"/>
          <w:szCs w:val="24"/>
        </w:rPr>
      </w:pPr>
    </w:p>
    <w:p w14:paraId="53BB7F5C" w14:textId="1E25559F" w:rsidR="008C1913" w:rsidRPr="008C1913" w:rsidRDefault="008C1913" w:rsidP="008C1913">
      <w:pPr>
        <w:suppressAutoHyphens/>
        <w:spacing w:line="252" w:lineRule="auto"/>
        <w:ind w:left="709"/>
        <w:jc w:val="both"/>
        <w:rPr>
          <w:rFonts w:ascii="Times New Roman" w:eastAsia="Calibri" w:hAnsi="Times New Roman" w:cs="Times New Roman"/>
          <w:sz w:val="24"/>
          <w:szCs w:val="24"/>
        </w:rPr>
      </w:pPr>
      <w:r w:rsidRPr="008C1913">
        <w:rPr>
          <w:rFonts w:ascii="Times New Roman" w:hAnsi="Times New Roman" w:cs="Times New Roman"/>
          <w:sz w:val="24"/>
          <w:szCs w:val="24"/>
          <w:lang w:eastAsia="zh-CN"/>
        </w:rPr>
        <w:t>Name of the business household (</w:t>
      </w:r>
      <w:r w:rsidRPr="008C1913">
        <w:rPr>
          <w:rFonts w:ascii="Times New Roman" w:hAnsi="Times New Roman" w:cs="Times New Roman"/>
          <w:i/>
          <w:iCs/>
          <w:sz w:val="24"/>
          <w:szCs w:val="24"/>
          <w:lang w:eastAsia="zh-CN"/>
        </w:rPr>
        <w:t>in capital letters</w:t>
      </w:r>
      <w:r w:rsidRPr="008C1913">
        <w:rPr>
          <w:rFonts w:ascii="Times New Roman" w:hAnsi="Times New Roman" w:cs="Times New Roman"/>
          <w:sz w:val="24"/>
          <w:szCs w:val="24"/>
          <w:lang w:eastAsia="zh-CN"/>
        </w:rPr>
        <w:t>): ………………………………</w:t>
      </w:r>
      <w:r w:rsidR="0035546F">
        <w:rPr>
          <w:rFonts w:ascii="Times New Roman" w:hAnsi="Times New Roman" w:cs="Times New Roman"/>
          <w:sz w:val="24"/>
          <w:szCs w:val="24"/>
          <w:lang w:eastAsia="zh-CN"/>
        </w:rPr>
        <w:t>….</w:t>
      </w:r>
      <w:r w:rsidRPr="008C1913">
        <w:rPr>
          <w:rFonts w:ascii="Times New Roman" w:eastAsia="Calibri" w:hAnsi="Times New Roman" w:cs="Times New Roman"/>
          <w:sz w:val="24"/>
          <w:szCs w:val="24"/>
        </w:rPr>
        <w:tab/>
      </w:r>
    </w:p>
    <w:p w14:paraId="706BE2BF" w14:textId="77777777" w:rsidR="00CF0D56" w:rsidRPr="00391B4A" w:rsidRDefault="00CF0D56" w:rsidP="00A951DC">
      <w:pPr>
        <w:tabs>
          <w:tab w:val="left" w:leader="dot" w:pos="4320"/>
          <w:tab w:val="right" w:leader="dot" w:pos="8280"/>
        </w:tabs>
        <w:ind w:left="720"/>
        <w:jc w:val="both"/>
        <w:rPr>
          <w:rFonts w:ascii="Times New Roman" w:hAnsi="Times New Roman" w:cs="Times New Roman"/>
          <w:sz w:val="24"/>
          <w:szCs w:val="24"/>
        </w:rPr>
      </w:pPr>
    </w:p>
    <w:p w14:paraId="2394AB84" w14:textId="77777777" w:rsidR="00A12740" w:rsidRPr="00A12740" w:rsidRDefault="00A12740" w:rsidP="00A12740">
      <w:pPr>
        <w:suppressAutoHyphens/>
        <w:spacing w:line="252" w:lineRule="auto"/>
        <w:ind w:left="709"/>
        <w:jc w:val="both"/>
        <w:rPr>
          <w:rFonts w:ascii="Times New Roman" w:hAnsi="Times New Roman" w:cs="Times New Roman"/>
          <w:sz w:val="24"/>
          <w:szCs w:val="24"/>
          <w:lang w:eastAsia="zh-CN"/>
        </w:rPr>
      </w:pPr>
      <w:r w:rsidRPr="00A12740">
        <w:rPr>
          <w:rFonts w:ascii="Times New Roman" w:hAnsi="Times New Roman" w:cs="Times New Roman"/>
          <w:sz w:val="24"/>
          <w:szCs w:val="24"/>
          <w:lang w:eastAsia="zh-CN"/>
        </w:rPr>
        <w:t>The business household registration certificate No.: …………………………………</w:t>
      </w:r>
    </w:p>
    <w:p w14:paraId="2C3A4C55" w14:textId="3C2529F6" w:rsidR="00CF0D56" w:rsidRPr="00391B4A" w:rsidRDefault="00CF0D56" w:rsidP="00A951DC">
      <w:pPr>
        <w:tabs>
          <w:tab w:val="left" w:leader="dot" w:pos="4320"/>
          <w:tab w:val="right" w:leader="dot" w:pos="8280"/>
        </w:tabs>
        <w:ind w:left="720"/>
        <w:jc w:val="both"/>
        <w:rPr>
          <w:rFonts w:ascii="Times New Roman" w:hAnsi="Times New Roman" w:cs="Times New Roman"/>
          <w:sz w:val="24"/>
          <w:szCs w:val="24"/>
        </w:rPr>
      </w:pPr>
    </w:p>
    <w:p w14:paraId="08E4D086" w14:textId="77777777" w:rsidR="00B60B34" w:rsidRPr="00B60B34" w:rsidRDefault="00B60B34" w:rsidP="00B60B34">
      <w:pPr>
        <w:suppressAutoHyphens/>
        <w:spacing w:line="252" w:lineRule="auto"/>
        <w:ind w:firstLine="709"/>
        <w:jc w:val="both"/>
        <w:rPr>
          <w:rFonts w:ascii="Times New Roman" w:eastAsia="Calibri" w:hAnsi="Times New Roman" w:cs="Times New Roman"/>
          <w:sz w:val="24"/>
          <w:szCs w:val="24"/>
          <w:lang w:eastAsia="zh-CN"/>
        </w:rPr>
      </w:pPr>
      <w:r w:rsidRPr="00B60B34">
        <w:rPr>
          <w:rFonts w:ascii="Times New Roman" w:hAnsi="Times New Roman" w:cs="Times New Roman"/>
          <w:sz w:val="24"/>
          <w:szCs w:val="24"/>
          <w:lang w:eastAsia="zh-CN"/>
        </w:rPr>
        <w:t xml:space="preserve">Issued on: </w:t>
      </w:r>
      <w:r w:rsidRPr="00B60B34">
        <w:rPr>
          <w:rFonts w:ascii="Times New Roman" w:eastAsia="Calibri" w:hAnsi="Times New Roman" w:cs="Times New Roman"/>
          <w:sz w:val="24"/>
          <w:szCs w:val="24"/>
          <w:lang w:eastAsia="zh-CN"/>
        </w:rPr>
        <w:t>……./ ……… / ……..     By:………………………………………………..</w:t>
      </w:r>
    </w:p>
    <w:p w14:paraId="4D206784" w14:textId="77777777" w:rsidR="00B60B34" w:rsidRPr="00B60B34" w:rsidRDefault="00B60B34" w:rsidP="00B60B34">
      <w:pPr>
        <w:suppressAutoHyphens/>
        <w:spacing w:line="252" w:lineRule="auto"/>
        <w:ind w:firstLine="709"/>
        <w:jc w:val="both"/>
        <w:rPr>
          <w:rFonts w:ascii="Times New Roman" w:hAnsi="Times New Roman" w:cs="Times New Roman"/>
          <w:sz w:val="24"/>
          <w:szCs w:val="24"/>
          <w:lang w:eastAsia="zh-CN"/>
        </w:rPr>
      </w:pPr>
    </w:p>
    <w:p w14:paraId="6F300DB0" w14:textId="77777777" w:rsidR="00B60B34" w:rsidRPr="00B60B34" w:rsidRDefault="00B60B34" w:rsidP="00B60B34">
      <w:pPr>
        <w:suppressAutoHyphens/>
        <w:spacing w:line="252" w:lineRule="auto"/>
        <w:ind w:left="709"/>
        <w:jc w:val="both"/>
        <w:rPr>
          <w:rFonts w:ascii="Times New Roman" w:hAnsi="Times New Roman" w:cs="Times New Roman"/>
          <w:sz w:val="24"/>
          <w:szCs w:val="24"/>
          <w:lang w:eastAsia="zh-CN"/>
        </w:rPr>
      </w:pPr>
      <w:r w:rsidRPr="00B60B34">
        <w:rPr>
          <w:rFonts w:ascii="Times New Roman" w:hAnsi="Times New Roman" w:cs="Times New Roman"/>
          <w:sz w:val="24"/>
          <w:szCs w:val="24"/>
          <w:lang w:eastAsia="zh-CN"/>
        </w:rPr>
        <w:t xml:space="preserve">Tax code: </w:t>
      </w:r>
      <w:r w:rsidRPr="00B60B34">
        <w:rPr>
          <w:rFonts w:ascii="Times New Roman" w:hAnsi="Times New Roman" w:cs="Times New Roman"/>
          <w:i/>
          <w:iCs/>
          <w:sz w:val="24"/>
          <w:szCs w:val="24"/>
          <w:lang w:eastAsia="zh-CN"/>
        </w:rPr>
        <w:t>(only declare tax code with 10 numbers)</w:t>
      </w:r>
      <w:r w:rsidRPr="00B60B34">
        <w:rPr>
          <w:rFonts w:ascii="Times New Roman" w:hAnsi="Times New Roman" w:cs="Times New Roman"/>
          <w:sz w:val="24"/>
          <w:szCs w:val="24"/>
          <w:lang w:eastAsia="zh-CN"/>
        </w:rPr>
        <w:t>: ……………………………………</w:t>
      </w:r>
    </w:p>
    <w:p w14:paraId="218A17DE" w14:textId="77777777" w:rsidR="00B60B34" w:rsidRPr="00B60B34" w:rsidRDefault="00B60B34" w:rsidP="00B60B34">
      <w:pPr>
        <w:suppressAutoHyphens/>
        <w:spacing w:line="252" w:lineRule="auto"/>
        <w:ind w:left="709"/>
        <w:jc w:val="both"/>
        <w:rPr>
          <w:rFonts w:ascii="Times New Roman" w:hAnsi="Times New Roman" w:cs="Times New Roman"/>
          <w:sz w:val="24"/>
          <w:szCs w:val="24"/>
          <w:lang w:eastAsia="zh-CN"/>
        </w:rPr>
      </w:pPr>
    </w:p>
    <w:p w14:paraId="49C26E19" w14:textId="77777777" w:rsidR="00B60B34" w:rsidRPr="00B60B34" w:rsidRDefault="00B60B34" w:rsidP="00B60B34">
      <w:pPr>
        <w:suppressAutoHyphens/>
        <w:spacing w:line="252" w:lineRule="auto"/>
        <w:ind w:left="709"/>
        <w:jc w:val="both"/>
        <w:rPr>
          <w:rFonts w:ascii="Times New Roman" w:hAnsi="Times New Roman" w:cs="Times New Roman"/>
          <w:sz w:val="24"/>
          <w:szCs w:val="24"/>
          <w:lang w:eastAsia="zh-CN"/>
        </w:rPr>
      </w:pPr>
      <w:r w:rsidRPr="00B60B34">
        <w:rPr>
          <w:rFonts w:ascii="Times New Roman" w:hAnsi="Times New Roman" w:cs="Times New Roman"/>
          <w:sz w:val="24"/>
          <w:szCs w:val="24"/>
          <w:lang w:eastAsia="zh-CN"/>
        </w:rPr>
        <w:t>Business</w:t>
      </w:r>
      <w:r w:rsidRPr="00B60B34">
        <w:rPr>
          <w:rFonts w:ascii="Times New Roman" w:hAnsi="Times New Roman" w:cs="Times New Roman"/>
          <w:sz w:val="24"/>
          <w:szCs w:val="24"/>
          <w:lang w:val="vi-VN" w:eastAsia="zh-CN"/>
        </w:rPr>
        <w:t xml:space="preserve"> </w:t>
      </w:r>
      <w:r w:rsidRPr="00B60B34">
        <w:rPr>
          <w:rFonts w:ascii="Times New Roman" w:hAnsi="Times New Roman" w:cs="Times New Roman"/>
          <w:sz w:val="24"/>
          <w:szCs w:val="24"/>
          <w:lang w:eastAsia="zh-CN"/>
        </w:rPr>
        <w:t>head office address: ………………………………………………………….</w:t>
      </w:r>
    </w:p>
    <w:p w14:paraId="430695BD" w14:textId="77777777" w:rsidR="00B60B34" w:rsidRPr="00B60B34" w:rsidRDefault="00B60B34" w:rsidP="00B60B34">
      <w:pPr>
        <w:suppressAutoHyphens/>
        <w:spacing w:line="252" w:lineRule="auto"/>
        <w:ind w:left="709"/>
        <w:jc w:val="both"/>
        <w:rPr>
          <w:rFonts w:ascii="Times New Roman" w:hAnsi="Times New Roman" w:cs="Times New Roman"/>
          <w:sz w:val="24"/>
          <w:szCs w:val="24"/>
          <w:lang w:eastAsia="zh-CN"/>
        </w:rPr>
      </w:pPr>
    </w:p>
    <w:p w14:paraId="6EAB59A3" w14:textId="77777777" w:rsidR="00B60B34" w:rsidRPr="00B60B34" w:rsidRDefault="00B60B34" w:rsidP="00B60B34">
      <w:pPr>
        <w:suppressAutoHyphens/>
        <w:spacing w:line="252" w:lineRule="auto"/>
        <w:ind w:left="709"/>
        <w:jc w:val="both"/>
        <w:rPr>
          <w:rFonts w:ascii="Times New Roman" w:hAnsi="Times New Roman" w:cs="Times New Roman"/>
          <w:sz w:val="24"/>
          <w:szCs w:val="24"/>
          <w:lang w:eastAsia="zh-CN"/>
        </w:rPr>
      </w:pPr>
      <w:r w:rsidRPr="00B60B34">
        <w:rPr>
          <w:rFonts w:ascii="Times New Roman" w:hAnsi="Times New Roman" w:cs="Times New Roman"/>
          <w:sz w:val="24"/>
          <w:szCs w:val="24"/>
          <w:lang w:eastAsia="zh-CN"/>
        </w:rPr>
        <w:t>Name of the owner of the business household ………………………………..</w:t>
      </w:r>
    </w:p>
    <w:p w14:paraId="3E9AA439" w14:textId="77777777" w:rsidR="00B60B34" w:rsidRPr="00B60B34" w:rsidRDefault="00B60B34" w:rsidP="00B60B34">
      <w:pPr>
        <w:suppressAutoHyphens/>
        <w:spacing w:line="252" w:lineRule="auto"/>
        <w:ind w:left="709"/>
        <w:jc w:val="both"/>
        <w:rPr>
          <w:rFonts w:ascii="Times New Roman" w:hAnsi="Times New Roman" w:cs="Times New Roman"/>
          <w:sz w:val="24"/>
          <w:szCs w:val="24"/>
          <w:lang w:eastAsia="zh-CN"/>
        </w:rPr>
      </w:pPr>
    </w:p>
    <w:p w14:paraId="4D9AE8A9" w14:textId="77777777" w:rsidR="00B60B34" w:rsidRPr="00B60B34" w:rsidRDefault="00B60B34" w:rsidP="00B60B34">
      <w:pPr>
        <w:suppressAutoHyphens/>
        <w:spacing w:line="252" w:lineRule="auto"/>
        <w:ind w:left="709"/>
        <w:jc w:val="both"/>
        <w:rPr>
          <w:rFonts w:ascii="Times New Roman" w:hAnsi="Times New Roman" w:cs="Times New Roman"/>
          <w:sz w:val="24"/>
          <w:szCs w:val="24"/>
          <w:lang w:eastAsia="zh-CN"/>
        </w:rPr>
      </w:pPr>
      <w:r w:rsidRPr="00B60B34">
        <w:rPr>
          <w:rFonts w:ascii="Times New Roman" w:hAnsi="Times New Roman" w:cs="Times New Roman"/>
          <w:sz w:val="24"/>
          <w:szCs w:val="24"/>
          <w:lang w:eastAsia="zh-CN"/>
        </w:rPr>
        <w:t>Type of personal legal identification document (</w:t>
      </w:r>
      <w:r w:rsidRPr="00B60B34">
        <w:rPr>
          <w:rFonts w:ascii="Times New Roman" w:hAnsi="Times New Roman" w:cs="Times New Roman"/>
          <w:i/>
          <w:iCs/>
          <w:sz w:val="24"/>
          <w:szCs w:val="24"/>
          <w:lang w:eastAsia="zh-CN"/>
        </w:rPr>
        <w:t>only declare according to personal legal identification document recorded on tax certificate of the business household</w:t>
      </w:r>
      <w:r w:rsidRPr="00B60B34">
        <w:rPr>
          <w:rFonts w:ascii="Times New Roman" w:hAnsi="Times New Roman" w:cs="Times New Roman"/>
          <w:sz w:val="24"/>
          <w:szCs w:val="24"/>
          <w:lang w:eastAsia="zh-CN"/>
        </w:rPr>
        <w:t>):</w:t>
      </w:r>
    </w:p>
    <w:p w14:paraId="11F7952C" w14:textId="77777777" w:rsidR="00E66E1F" w:rsidRPr="00391B4A" w:rsidRDefault="00E66E1F" w:rsidP="00A951DC">
      <w:pPr>
        <w:tabs>
          <w:tab w:val="left" w:leader="dot" w:pos="5640"/>
          <w:tab w:val="left" w:leader="dot" w:pos="8520"/>
          <w:tab w:val="right" w:leader="dot" w:pos="9360"/>
        </w:tabs>
        <w:ind w:left="720"/>
        <w:rPr>
          <w:rFonts w:ascii="Times New Roman" w:hAnsi="Times New Roman" w:cs="Times New Roman"/>
          <w:sz w:val="24"/>
          <w:szCs w:val="24"/>
          <w:lang w:eastAsia="zh-CN"/>
        </w:rPr>
      </w:pPr>
    </w:p>
    <w:tbl>
      <w:tblPr>
        <w:tblStyle w:val="TableGrid"/>
        <w:tblW w:w="97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5265"/>
      </w:tblGrid>
      <w:tr w:rsidR="00E66E1F" w:rsidRPr="00391B4A" w14:paraId="63284FFB" w14:textId="77777777" w:rsidTr="00CC6F86">
        <w:trPr>
          <w:trHeight w:val="617"/>
        </w:trPr>
        <w:tc>
          <w:tcPr>
            <w:tcW w:w="4471" w:type="dxa"/>
          </w:tcPr>
          <w:p w14:paraId="62227B38" w14:textId="39034ED3"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31104" behindDoc="1" locked="0" layoutInCell="1" allowOverlap="1" wp14:anchorId="6A4B8EEF" wp14:editId="6FB760CE">
                      <wp:simplePos x="0" y="0"/>
                      <wp:positionH relativeFrom="column">
                        <wp:posOffset>42545</wp:posOffset>
                      </wp:positionH>
                      <wp:positionV relativeFrom="paragraph">
                        <wp:posOffset>404495</wp:posOffset>
                      </wp:positionV>
                      <wp:extent cx="342900" cy="257175"/>
                      <wp:effectExtent l="0" t="0" r="19050" b="28575"/>
                      <wp:wrapNone/>
                      <wp:docPr id="1"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3EF81E3F" w14:textId="77777777" w:rsidR="00426A7D" w:rsidRDefault="00426A7D" w:rsidP="00E66E1F">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4B8EEF" id="_x0000_s1055" style="position:absolute;margin-left:3.35pt;margin-top:31.85pt;width:27pt;height:20.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" strokeweight=".26mm">
                      <v:stroke endcap="square"/>
                      <v:textbox>
                        <w:txbxContent>
                          <w:p w14:paraId="3EF81E3F" w14:textId="77777777" w:rsidR="00426A7D" w:rsidRDefault="00426A7D" w:rsidP="00E66E1F">
                            <w:pPr>
                              <w:jc w:val="center"/>
                            </w:pPr>
                          </w:p>
                        </w:txbxContent>
                      </v:textbox>
                    </v:rect>
                  </w:pict>
                </mc:Fallback>
              </mc:AlternateContent>
            </w:r>
            <w:r w:rsidRPr="00391B4A">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6909B3F2" wp14:editId="34494785">
                      <wp:simplePos x="0" y="0"/>
                      <wp:positionH relativeFrom="column">
                        <wp:posOffset>31750</wp:posOffset>
                      </wp:positionH>
                      <wp:positionV relativeFrom="paragraph">
                        <wp:posOffset>7620</wp:posOffset>
                      </wp:positionV>
                      <wp:extent cx="342900" cy="257175"/>
                      <wp:effectExtent l="0" t="0" r="19050" b="28575"/>
                      <wp:wrapNone/>
                      <wp:docPr id="2"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421C2247" w14:textId="204870DB" w:rsidR="00426A7D" w:rsidRPr="00610FAD" w:rsidRDefault="00426A7D" w:rsidP="00E66E1F">
                                  <w:pPr>
                                    <w:jc w:val="center"/>
                                    <w:rPr>
                                      <w:rFonts w:ascii="Times New Roman" w:hAnsi="Times New Roman" w:cs="Times New Roman"/>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09B3F2" id="_x0000_s1056" style="position:absolute;margin-left:2.5pt;margin-top:.6pt;width:27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" strokeweight=".26mm">
                      <v:stroke endcap="square"/>
                      <v:textbox>
                        <w:txbxContent>
                          <w:p w14:paraId="421C2247" w14:textId="204870DB" w:rsidR="00426A7D" w:rsidRPr="00610FAD" w:rsidRDefault="00426A7D" w:rsidP="00E66E1F">
                            <w:pPr>
                              <w:jc w:val="center"/>
                              <w:rPr>
                                <w:rFonts w:ascii="Times New Roman" w:hAnsi="Times New Roman" w:cs="Times New Roman"/>
                                <w:sz w:val="24"/>
                                <w:szCs w:val="24"/>
                              </w:rPr>
                            </w:pPr>
                          </w:p>
                        </w:txbxContent>
                      </v:textbox>
                    </v:rect>
                  </w:pict>
                </mc:Fallback>
              </mc:AlternateContent>
            </w:r>
            <w:r w:rsidRPr="00391B4A">
              <w:rPr>
                <w:rFonts w:ascii="Times New Roman" w:hAnsi="Times New Roman" w:cs="Times New Roman"/>
                <w:sz w:val="24"/>
                <w:szCs w:val="24"/>
                <w:lang w:eastAsia="zh-CN"/>
              </w:rPr>
              <w:t xml:space="preserve">            </w:t>
            </w:r>
            <w:r w:rsidR="00793683" w:rsidRPr="00391B4A">
              <w:rPr>
                <w:rFonts w:ascii="Times New Roman" w:hAnsi="Times New Roman" w:cs="Times New Roman"/>
                <w:sz w:val="24"/>
                <w:szCs w:val="24"/>
                <w:lang w:eastAsia="zh-CN"/>
              </w:rPr>
              <w:t xml:space="preserve"> </w:t>
            </w:r>
            <w:r w:rsidR="00490594">
              <w:rPr>
                <w:rFonts w:ascii="Times New Roman" w:hAnsi="Times New Roman" w:cs="Times New Roman"/>
                <w:sz w:val="24"/>
                <w:szCs w:val="24"/>
                <w:lang w:eastAsia="zh-CN"/>
              </w:rPr>
              <w:t>Identity card</w:t>
            </w:r>
          </w:p>
        </w:tc>
        <w:tc>
          <w:tcPr>
            <w:tcW w:w="5265" w:type="dxa"/>
          </w:tcPr>
          <w:p w14:paraId="5FDE030F" w14:textId="377341DF"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7A4995C6" wp14:editId="7403D2AD">
                      <wp:simplePos x="0" y="0"/>
                      <wp:positionH relativeFrom="column">
                        <wp:posOffset>1270</wp:posOffset>
                      </wp:positionH>
                      <wp:positionV relativeFrom="paragraph">
                        <wp:posOffset>7620</wp:posOffset>
                      </wp:positionV>
                      <wp:extent cx="342900" cy="257175"/>
                      <wp:effectExtent l="0" t="0" r="19050" b="28575"/>
                      <wp:wrapNone/>
                      <wp:docPr id="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98BFD9C" w14:textId="77777777" w:rsidR="00426A7D" w:rsidRDefault="00426A7D" w:rsidP="00E66E1F">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4995C6" id="_x0000_s1057" style="position:absolute;margin-left:.1pt;margin-top:.6pt;width:27pt;height:20.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JmeSQIAAGY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" strokeweight=".26mm">
                      <v:stroke endcap="square"/>
                      <v:textbox>
                        <w:txbxContent>
                          <w:p w14:paraId="798BFD9C" w14:textId="77777777" w:rsidR="00426A7D" w:rsidRDefault="00426A7D" w:rsidP="00E66E1F">
                            <w:pPr>
                              <w:jc w:val="center"/>
                            </w:pPr>
                          </w:p>
                        </w:txbxContent>
                      </v:textbox>
                    </v:rect>
                  </w:pict>
                </mc:Fallback>
              </mc:AlternateContent>
            </w:r>
            <w:r w:rsidRPr="00391B4A">
              <w:rPr>
                <w:rFonts w:ascii="Times New Roman" w:hAnsi="Times New Roman" w:cs="Times New Roman"/>
                <w:sz w:val="24"/>
                <w:szCs w:val="24"/>
                <w:lang w:eastAsia="zh-CN"/>
              </w:rPr>
              <w:t xml:space="preserve">             </w:t>
            </w:r>
            <w:r w:rsidR="00C71424">
              <w:rPr>
                <w:rFonts w:ascii="Times New Roman" w:hAnsi="Times New Roman" w:cs="Times New Roman"/>
                <w:sz w:val="24"/>
                <w:szCs w:val="24"/>
                <w:lang w:eastAsia="zh-CN"/>
              </w:rPr>
              <w:t xml:space="preserve">Citizen </w:t>
            </w:r>
            <w:r w:rsidR="00C71424" w:rsidRPr="00C71424">
              <w:rPr>
                <w:rFonts w:ascii="Times New Roman" w:hAnsi="Times New Roman" w:cs="Times New Roman"/>
                <w:sz w:val="24"/>
                <w:szCs w:val="24"/>
                <w:lang w:eastAsia="zh-CN"/>
              </w:rPr>
              <w:t xml:space="preserve">Identity </w:t>
            </w:r>
            <w:r w:rsidR="00D80FB7">
              <w:rPr>
                <w:rFonts w:ascii="Times New Roman" w:hAnsi="Times New Roman" w:cs="Times New Roman"/>
                <w:sz w:val="24"/>
                <w:szCs w:val="24"/>
                <w:lang w:eastAsia="zh-CN"/>
              </w:rPr>
              <w:t>C</w:t>
            </w:r>
            <w:r w:rsidR="00C71424" w:rsidRPr="00C71424">
              <w:rPr>
                <w:rFonts w:ascii="Times New Roman" w:hAnsi="Times New Roman" w:cs="Times New Roman"/>
                <w:sz w:val="24"/>
                <w:szCs w:val="24"/>
                <w:lang w:eastAsia="zh-CN"/>
              </w:rPr>
              <w:t>ard</w:t>
            </w:r>
          </w:p>
        </w:tc>
      </w:tr>
      <w:tr w:rsidR="00E66E1F" w:rsidRPr="00391B4A" w14:paraId="63C682D0" w14:textId="77777777" w:rsidTr="00CC6F86">
        <w:trPr>
          <w:trHeight w:val="555"/>
        </w:trPr>
        <w:tc>
          <w:tcPr>
            <w:tcW w:w="4471" w:type="dxa"/>
          </w:tcPr>
          <w:p w14:paraId="1C9141DA" w14:textId="4C5BB99D"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r w:rsidRPr="00391B4A">
              <w:rPr>
                <w:rFonts w:ascii="Times New Roman" w:hAnsi="Times New Roman" w:cs="Times New Roman"/>
                <w:sz w:val="24"/>
                <w:szCs w:val="24"/>
                <w:lang w:eastAsia="zh-CN"/>
              </w:rPr>
              <w:t xml:space="preserve">           </w:t>
            </w:r>
            <w:r w:rsidR="00793683" w:rsidRPr="00391B4A">
              <w:rPr>
                <w:rFonts w:ascii="Times New Roman" w:hAnsi="Times New Roman" w:cs="Times New Roman"/>
                <w:sz w:val="24"/>
                <w:szCs w:val="24"/>
                <w:lang w:eastAsia="zh-CN"/>
              </w:rPr>
              <w:t xml:space="preserve">  </w:t>
            </w:r>
            <w:r w:rsidR="00B1321F">
              <w:rPr>
                <w:rFonts w:ascii="Times New Roman" w:hAnsi="Times New Roman" w:cs="Times New Roman"/>
                <w:sz w:val="24"/>
                <w:szCs w:val="24"/>
                <w:lang w:eastAsia="zh-CN"/>
              </w:rPr>
              <w:t>Passport</w:t>
            </w:r>
          </w:p>
        </w:tc>
        <w:tc>
          <w:tcPr>
            <w:tcW w:w="5265" w:type="dxa"/>
          </w:tcPr>
          <w:p w14:paraId="0B9810BB" w14:textId="03401307"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51B61987" wp14:editId="51FE326C">
                      <wp:simplePos x="0" y="0"/>
                      <wp:positionH relativeFrom="column">
                        <wp:posOffset>1270</wp:posOffset>
                      </wp:positionH>
                      <wp:positionV relativeFrom="paragraph">
                        <wp:posOffset>9525</wp:posOffset>
                      </wp:positionV>
                      <wp:extent cx="342900" cy="257175"/>
                      <wp:effectExtent l="0" t="0" r="19050" b="28575"/>
                      <wp:wrapNone/>
                      <wp:docPr id="4"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65B49205" w14:textId="77777777" w:rsidR="00426A7D" w:rsidRDefault="00426A7D" w:rsidP="00E66E1F">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B61987" id="_x0000_s1058" style="position:absolute;margin-left:.1pt;margin-top:.75pt;width:27pt;height:20.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IeLSgIAAGY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" strokeweight=".26mm">
                      <v:stroke endcap="square"/>
                      <v:textbox>
                        <w:txbxContent>
                          <w:p w14:paraId="65B49205" w14:textId="77777777" w:rsidR="00426A7D" w:rsidRDefault="00426A7D" w:rsidP="00E66E1F">
                            <w:pPr>
                              <w:jc w:val="center"/>
                            </w:pPr>
                          </w:p>
                        </w:txbxContent>
                      </v:textbox>
                    </v:rect>
                  </w:pict>
                </mc:Fallback>
              </mc:AlternateContent>
            </w:r>
            <w:r w:rsidRPr="00391B4A">
              <w:rPr>
                <w:rFonts w:ascii="Times New Roman" w:hAnsi="Times New Roman" w:cs="Times New Roman"/>
                <w:sz w:val="24"/>
                <w:szCs w:val="24"/>
                <w:lang w:eastAsia="zh-CN"/>
              </w:rPr>
              <w:t xml:space="preserve">             </w:t>
            </w:r>
            <w:r w:rsidR="00447428" w:rsidRPr="00447428">
              <w:rPr>
                <w:rFonts w:ascii="Times New Roman" w:hAnsi="Times New Roman" w:cs="Times New Roman"/>
                <w:sz w:val="24"/>
                <w:szCs w:val="24"/>
                <w:lang w:eastAsia="zh-CN"/>
              </w:rPr>
              <w:t xml:space="preserve">Other identity documents </w:t>
            </w:r>
            <w:r w:rsidRPr="00391B4A">
              <w:rPr>
                <w:rFonts w:ascii="Times New Roman" w:hAnsi="Times New Roman" w:cs="Times New Roman"/>
                <w:sz w:val="24"/>
                <w:szCs w:val="24"/>
                <w:lang w:eastAsia="zh-CN"/>
              </w:rPr>
              <w:t>(</w:t>
            </w:r>
            <w:r w:rsidR="009F04DB">
              <w:rPr>
                <w:rFonts w:ascii="Times New Roman" w:hAnsi="Times New Roman" w:cs="Times New Roman"/>
                <w:sz w:val="24"/>
                <w:szCs w:val="24"/>
                <w:lang w:eastAsia="zh-CN"/>
              </w:rPr>
              <w:t>state clearly</w:t>
            </w:r>
            <w:r w:rsidRPr="00391B4A">
              <w:rPr>
                <w:rFonts w:ascii="Times New Roman" w:hAnsi="Times New Roman" w:cs="Times New Roman"/>
                <w:sz w:val="24"/>
                <w:szCs w:val="24"/>
                <w:lang w:eastAsia="zh-CN"/>
              </w:rPr>
              <w:t>)</w:t>
            </w:r>
            <w:r w:rsidR="00856606">
              <w:rPr>
                <w:rFonts w:ascii="Times New Roman" w:hAnsi="Times New Roman" w:cs="Times New Roman"/>
                <w:sz w:val="24"/>
                <w:szCs w:val="24"/>
                <w:lang w:eastAsia="zh-CN"/>
              </w:rPr>
              <w:t>:</w:t>
            </w:r>
            <w:r w:rsidR="00CC6F86">
              <w:rPr>
                <w:rFonts w:ascii="Times New Roman" w:hAnsi="Times New Roman" w:cs="Times New Roman"/>
                <w:sz w:val="24"/>
                <w:szCs w:val="24"/>
                <w:lang w:eastAsia="zh-CN"/>
              </w:rPr>
              <w:t xml:space="preserve"> </w:t>
            </w:r>
            <w:r w:rsidR="00252E27">
              <w:rPr>
                <w:rFonts w:ascii="Times New Roman" w:hAnsi="Times New Roman" w:cs="Times New Roman"/>
                <w:sz w:val="24"/>
                <w:szCs w:val="24"/>
                <w:lang w:eastAsia="zh-CN"/>
              </w:rPr>
              <w:t>…</w:t>
            </w:r>
          </w:p>
        </w:tc>
      </w:tr>
    </w:tbl>
    <w:p w14:paraId="51955E32" w14:textId="77777777" w:rsidR="00E66E1F" w:rsidRPr="00391B4A" w:rsidRDefault="00E66E1F" w:rsidP="00A951DC">
      <w:pPr>
        <w:tabs>
          <w:tab w:val="left" w:leader="dot" w:pos="5640"/>
          <w:tab w:val="left" w:leader="dot" w:pos="8520"/>
          <w:tab w:val="right" w:leader="dot" w:pos="9360"/>
        </w:tabs>
        <w:rPr>
          <w:rFonts w:ascii="Times New Roman" w:hAnsi="Times New Roman" w:cs="Times New Roman"/>
          <w:sz w:val="24"/>
          <w:szCs w:val="24"/>
          <w:lang w:eastAsia="zh-CN"/>
        </w:rPr>
      </w:pPr>
    </w:p>
    <w:p w14:paraId="18F2030E" w14:textId="77777777" w:rsidR="008C5DE6" w:rsidRPr="008C5DE6" w:rsidRDefault="008C5DE6" w:rsidP="008C5DE6">
      <w:pPr>
        <w:suppressAutoHyphens/>
        <w:spacing w:line="252" w:lineRule="auto"/>
        <w:ind w:left="709"/>
        <w:jc w:val="both"/>
        <w:rPr>
          <w:rFonts w:ascii="Times New Roman" w:hAnsi="Times New Roman" w:cs="Times New Roman"/>
          <w:i/>
          <w:iCs/>
          <w:sz w:val="24"/>
          <w:szCs w:val="24"/>
          <w:lang w:val="vi-VN" w:eastAsia="zh-CN"/>
        </w:rPr>
      </w:pPr>
      <w:r w:rsidRPr="008C5DE6">
        <w:rPr>
          <w:rFonts w:ascii="Times New Roman" w:hAnsi="Times New Roman" w:cs="Times New Roman"/>
          <w:sz w:val="24"/>
          <w:szCs w:val="24"/>
          <w:lang w:eastAsia="zh-CN"/>
        </w:rPr>
        <w:t>Code of the personal legal identification document of the individual (</w:t>
      </w:r>
      <w:r w:rsidRPr="008C5DE6">
        <w:rPr>
          <w:rFonts w:ascii="Times New Roman" w:hAnsi="Times New Roman" w:cs="Times New Roman"/>
          <w:i/>
          <w:iCs/>
          <w:sz w:val="24"/>
          <w:szCs w:val="24"/>
          <w:lang w:eastAsia="zh-CN"/>
        </w:rPr>
        <w:t>only declared according to personal legal identification document recorded on tax certificate of the business household)</w:t>
      </w:r>
      <w:r w:rsidRPr="008C5DE6">
        <w:rPr>
          <w:rFonts w:ascii="Times New Roman" w:hAnsi="Times New Roman" w:cs="Times New Roman"/>
          <w:i/>
          <w:iCs/>
          <w:sz w:val="24"/>
          <w:szCs w:val="24"/>
          <w:lang w:val="vi-VN" w:eastAsia="zh-CN"/>
        </w:rPr>
        <w:t>:</w:t>
      </w:r>
    </w:p>
    <w:p w14:paraId="176BFE50" w14:textId="77777777" w:rsidR="008C5DE6" w:rsidRPr="008C5DE6" w:rsidRDefault="008C5DE6" w:rsidP="008C5DE6">
      <w:pPr>
        <w:suppressAutoHyphens/>
        <w:spacing w:line="252" w:lineRule="auto"/>
        <w:ind w:left="709"/>
        <w:jc w:val="both"/>
        <w:rPr>
          <w:rFonts w:ascii="Times New Roman" w:hAnsi="Times New Roman" w:cs="Times New Roman"/>
          <w:sz w:val="24"/>
          <w:szCs w:val="24"/>
          <w:lang w:eastAsia="zh-CN"/>
        </w:rPr>
      </w:pPr>
    </w:p>
    <w:p w14:paraId="25080ED1" w14:textId="77777777" w:rsidR="008C5DE6" w:rsidRPr="008C5DE6" w:rsidRDefault="008C5DE6" w:rsidP="008C5DE6">
      <w:pPr>
        <w:suppressAutoHyphens/>
        <w:spacing w:line="252" w:lineRule="auto"/>
        <w:ind w:left="709"/>
        <w:jc w:val="both"/>
        <w:rPr>
          <w:rFonts w:ascii="Times New Roman" w:eastAsia="Calibri" w:hAnsi="Times New Roman" w:cs="Times New Roman"/>
          <w:sz w:val="24"/>
          <w:szCs w:val="24"/>
          <w:lang w:eastAsia="zh-CN"/>
        </w:rPr>
      </w:pPr>
      <w:r w:rsidRPr="008C5DE6">
        <w:rPr>
          <w:rFonts w:ascii="Times New Roman" w:hAnsi="Times New Roman" w:cs="Times New Roman"/>
          <w:sz w:val="24"/>
          <w:szCs w:val="24"/>
          <w:lang w:eastAsia="zh-CN"/>
        </w:rPr>
        <w:t xml:space="preserve">Issued on: </w:t>
      </w:r>
      <w:r w:rsidRPr="008C5DE6">
        <w:rPr>
          <w:rFonts w:ascii="Times New Roman" w:eastAsia="Calibri" w:hAnsi="Times New Roman" w:cs="Times New Roman"/>
          <w:sz w:val="24"/>
          <w:szCs w:val="24"/>
          <w:lang w:eastAsia="zh-CN"/>
        </w:rPr>
        <w:t>……./ ……… / ……..    By:…………….  Date of expiry (if any):…/…/….</w:t>
      </w:r>
    </w:p>
    <w:p w14:paraId="6FE58C27" w14:textId="77777777" w:rsidR="00CF0D56" w:rsidRPr="00391B4A" w:rsidRDefault="00CF0D56" w:rsidP="00A951DC">
      <w:pPr>
        <w:tabs>
          <w:tab w:val="left" w:leader="dot" w:pos="4320"/>
          <w:tab w:val="right" w:leader="dot" w:pos="8280"/>
        </w:tabs>
        <w:jc w:val="both"/>
        <w:rPr>
          <w:rFonts w:ascii="Times New Roman" w:hAnsi="Times New Roman" w:cs="Times New Roman"/>
          <w:sz w:val="24"/>
          <w:szCs w:val="24"/>
        </w:rPr>
      </w:pPr>
    </w:p>
    <w:p w14:paraId="63FBE165" w14:textId="7A7A63A9" w:rsidR="00904636" w:rsidRPr="00904636" w:rsidRDefault="00904636" w:rsidP="00FB1D0F">
      <w:pPr>
        <w:pStyle w:val="ListParagraph"/>
        <w:numPr>
          <w:ilvl w:val="0"/>
          <w:numId w:val="16"/>
        </w:numPr>
        <w:suppressAutoHyphens/>
        <w:spacing w:line="252" w:lineRule="auto"/>
        <w:ind w:hanging="720"/>
        <w:jc w:val="both"/>
        <w:rPr>
          <w:rFonts w:ascii="Times New Roman" w:eastAsia="Calibri" w:hAnsi="Times New Roman" w:cs="Times New Roman"/>
          <w:sz w:val="24"/>
          <w:szCs w:val="24"/>
          <w:lang w:eastAsia="zh-CN"/>
        </w:rPr>
      </w:pPr>
      <w:r w:rsidRPr="00904636">
        <w:rPr>
          <w:rFonts w:ascii="Times New Roman" w:eastAsia="Calibri" w:hAnsi="Times New Roman" w:cs="Times New Roman"/>
          <w:b/>
          <w:bCs/>
          <w:sz w:val="24"/>
          <w:szCs w:val="24"/>
          <w:lang w:eastAsia="zh-CN"/>
        </w:rPr>
        <w:t xml:space="preserve">Information about the converted social assistance/social fund/charity fund operation </w:t>
      </w:r>
      <w:r w:rsidRPr="00904636">
        <w:rPr>
          <w:rFonts w:ascii="Times New Roman" w:eastAsia="Calibri" w:hAnsi="Times New Roman" w:cs="Times New Roman"/>
          <w:bCs/>
          <w:i/>
          <w:sz w:val="24"/>
          <w:szCs w:val="24"/>
          <w:lang w:eastAsia="zh-CN"/>
        </w:rPr>
        <w:t>(only dec</w:t>
      </w:r>
      <w:r w:rsidRPr="00904636">
        <w:rPr>
          <w:rFonts w:ascii="Times New Roman" w:eastAsia="Calibri" w:hAnsi="Times New Roman" w:cs="Times New Roman"/>
          <w:bCs/>
          <w:i/>
          <w:sz w:val="24"/>
          <w:szCs w:val="24"/>
          <w:lang w:val="vi-VN" w:eastAsia="zh-CN"/>
        </w:rPr>
        <w:t>lare</w:t>
      </w:r>
      <w:r w:rsidRPr="00904636">
        <w:rPr>
          <w:rFonts w:ascii="Times New Roman" w:eastAsia="Calibri" w:hAnsi="Times New Roman" w:cs="Times New Roman"/>
          <w:bCs/>
          <w:i/>
          <w:sz w:val="24"/>
          <w:szCs w:val="24"/>
          <w:lang w:eastAsia="zh-CN"/>
        </w:rPr>
        <w:t xml:space="preserve"> in case of</w:t>
      </w:r>
      <w:r w:rsidRPr="00904636">
        <w:rPr>
          <w:rFonts w:ascii="Times New Roman" w:eastAsia="Calibri" w:hAnsi="Times New Roman" w:cs="Times New Roman"/>
          <w:bCs/>
          <w:i/>
          <w:sz w:val="24"/>
          <w:szCs w:val="24"/>
          <w:lang w:val="vi-VN" w:eastAsia="zh-CN"/>
        </w:rPr>
        <w:t xml:space="preserve"> the</w:t>
      </w:r>
      <w:r w:rsidRPr="00904636">
        <w:rPr>
          <w:rFonts w:ascii="Times New Roman" w:eastAsia="Calibri" w:hAnsi="Times New Roman" w:cs="Times New Roman"/>
          <w:bCs/>
          <w:i/>
          <w:sz w:val="24"/>
          <w:szCs w:val="24"/>
          <w:lang w:eastAsia="zh-CN"/>
        </w:rPr>
        <w:t xml:space="preserve"> e</w:t>
      </w:r>
      <w:r w:rsidRPr="00904636">
        <w:rPr>
          <w:rFonts w:ascii="Times New Roman" w:hAnsi="Times New Roman" w:cs="Times New Roman"/>
          <w:i/>
          <w:sz w:val="24"/>
          <w:szCs w:val="24"/>
          <w:lang w:eastAsia="zh-CN"/>
        </w:rPr>
        <w:t>stablishment based on the conversion from social assistance/social fund/ charity fund operation</w:t>
      </w:r>
      <w:r w:rsidRPr="00904636">
        <w:rPr>
          <w:rFonts w:ascii="Times New Roman" w:eastAsia="Calibri" w:hAnsi="Times New Roman" w:cs="Times New Roman"/>
          <w:bCs/>
          <w:i/>
          <w:sz w:val="24"/>
          <w:szCs w:val="24"/>
          <w:lang w:eastAsia="zh-CN"/>
        </w:rPr>
        <w:t>):</w:t>
      </w:r>
      <w:r w:rsidRPr="00904636">
        <w:rPr>
          <w:rFonts w:ascii="Times New Roman" w:eastAsia="Calibri" w:hAnsi="Times New Roman" w:cs="Times New Roman"/>
          <w:b/>
          <w:bCs/>
          <w:sz w:val="24"/>
          <w:szCs w:val="24"/>
          <w:lang w:eastAsia="zh-CN"/>
        </w:rPr>
        <w:t xml:space="preserve"> </w:t>
      </w:r>
    </w:p>
    <w:p w14:paraId="2DDB9048" w14:textId="77777777" w:rsidR="00497CF3" w:rsidRPr="00391B4A" w:rsidRDefault="00497CF3" w:rsidP="00A951DC">
      <w:pPr>
        <w:pStyle w:val="ListParagraph"/>
        <w:tabs>
          <w:tab w:val="left" w:pos="709"/>
        </w:tabs>
        <w:ind w:left="709"/>
        <w:jc w:val="both"/>
        <w:rPr>
          <w:rFonts w:ascii="Times New Roman" w:hAnsi="Times New Roman" w:cs="Times New Roman"/>
          <w:sz w:val="24"/>
          <w:szCs w:val="24"/>
          <w:lang w:eastAsia="zh-CN"/>
        </w:rPr>
      </w:pPr>
    </w:p>
    <w:p w14:paraId="5249CABB" w14:textId="77777777" w:rsidR="0020784E" w:rsidRPr="0020784E" w:rsidRDefault="0020784E" w:rsidP="0020784E">
      <w:pPr>
        <w:tabs>
          <w:tab w:val="left" w:leader="dot" w:pos="9026"/>
        </w:tabs>
        <w:suppressAutoHyphens/>
        <w:spacing w:line="252" w:lineRule="auto"/>
        <w:ind w:firstLine="709"/>
        <w:jc w:val="both"/>
        <w:rPr>
          <w:rFonts w:ascii="Times New Roman" w:eastAsia="Calibri" w:hAnsi="Times New Roman" w:cs="Times New Roman"/>
          <w:sz w:val="24"/>
          <w:szCs w:val="24"/>
          <w:lang w:eastAsia="zh-CN"/>
        </w:rPr>
      </w:pPr>
      <w:r w:rsidRPr="0020784E">
        <w:rPr>
          <w:rFonts w:ascii="Times New Roman" w:eastAsia="Calibri" w:hAnsi="Times New Roman" w:cs="Times New Roman"/>
          <w:sz w:val="24"/>
          <w:szCs w:val="24"/>
          <w:lang w:eastAsia="zh-CN"/>
        </w:rPr>
        <w:t xml:space="preserve">Name of </w:t>
      </w:r>
      <w:r w:rsidRPr="0020784E">
        <w:rPr>
          <w:rFonts w:ascii="Times New Roman" w:hAnsi="Times New Roman" w:cs="Times New Roman"/>
          <w:sz w:val="24"/>
          <w:szCs w:val="24"/>
          <w:lang w:eastAsia="zh-CN"/>
        </w:rPr>
        <w:t xml:space="preserve">social assistance/social fund/ charity fund operation </w:t>
      </w:r>
      <w:r w:rsidRPr="0020784E">
        <w:rPr>
          <w:rFonts w:ascii="Times New Roman" w:hAnsi="Times New Roman" w:cs="Times New Roman"/>
          <w:i/>
          <w:sz w:val="24"/>
          <w:szCs w:val="24"/>
          <w:lang w:eastAsia="zh-CN"/>
        </w:rPr>
        <w:t>(in capital letters)</w:t>
      </w:r>
      <w:r w:rsidRPr="0020784E">
        <w:rPr>
          <w:rFonts w:ascii="Times New Roman" w:eastAsia="Calibri" w:hAnsi="Times New Roman" w:cs="Times New Roman"/>
          <w:sz w:val="24"/>
          <w:szCs w:val="24"/>
          <w:lang w:eastAsia="zh-CN"/>
        </w:rPr>
        <w:t xml:space="preserve">: </w:t>
      </w:r>
      <w:r w:rsidRPr="0020784E">
        <w:rPr>
          <w:rFonts w:ascii="Times New Roman" w:eastAsia="Calibri" w:hAnsi="Times New Roman" w:cs="Times New Roman"/>
          <w:sz w:val="24"/>
          <w:szCs w:val="24"/>
          <w:lang w:eastAsia="zh-CN"/>
        </w:rPr>
        <w:tab/>
      </w:r>
    </w:p>
    <w:p w14:paraId="73F34D29" w14:textId="77777777" w:rsidR="0020784E" w:rsidRPr="0020784E" w:rsidRDefault="0020784E" w:rsidP="0020784E">
      <w:pPr>
        <w:tabs>
          <w:tab w:val="left" w:leader="dot" w:pos="9072"/>
        </w:tabs>
        <w:suppressAutoHyphens/>
        <w:spacing w:line="252" w:lineRule="auto"/>
        <w:ind w:firstLine="709"/>
        <w:jc w:val="both"/>
        <w:rPr>
          <w:rFonts w:ascii="Times New Roman" w:eastAsia="Calibri" w:hAnsi="Times New Roman" w:cs="Times New Roman"/>
          <w:sz w:val="24"/>
          <w:szCs w:val="24"/>
          <w:lang w:eastAsia="zh-CN"/>
        </w:rPr>
      </w:pPr>
    </w:p>
    <w:p w14:paraId="57E406F1" w14:textId="77777777" w:rsidR="0020784E" w:rsidRPr="0020784E" w:rsidRDefault="0020784E" w:rsidP="0020784E">
      <w:pPr>
        <w:tabs>
          <w:tab w:val="left" w:leader="dot" w:pos="9026"/>
        </w:tabs>
        <w:suppressAutoHyphens/>
        <w:spacing w:line="252" w:lineRule="auto"/>
        <w:ind w:left="709"/>
        <w:jc w:val="both"/>
        <w:rPr>
          <w:rFonts w:ascii="Times New Roman" w:eastAsia="Calibri" w:hAnsi="Times New Roman" w:cs="Times New Roman"/>
          <w:sz w:val="24"/>
          <w:szCs w:val="24"/>
          <w:lang w:eastAsia="zh-CN"/>
        </w:rPr>
      </w:pPr>
      <w:r w:rsidRPr="0020784E">
        <w:rPr>
          <w:rFonts w:ascii="Times New Roman" w:eastAsia="Calibri" w:hAnsi="Times New Roman" w:cs="Times New Roman"/>
          <w:spacing w:val="2"/>
          <w:sz w:val="24"/>
          <w:szCs w:val="24"/>
          <w:lang w:eastAsia="zh-CN"/>
        </w:rPr>
        <w:t xml:space="preserve">The establishment registration certificate No. (for social </w:t>
      </w:r>
      <w:r w:rsidRPr="0020784E">
        <w:rPr>
          <w:rFonts w:ascii="Times New Roman" w:hAnsi="Times New Roman" w:cs="Times New Roman"/>
          <w:sz w:val="24"/>
          <w:szCs w:val="24"/>
          <w:lang w:eastAsia="zh-CN"/>
        </w:rPr>
        <w:t>social assistance</w:t>
      </w:r>
      <w:r w:rsidRPr="0020784E">
        <w:rPr>
          <w:rFonts w:ascii="Times New Roman" w:eastAsia="Calibri" w:hAnsi="Times New Roman" w:cs="Times New Roman"/>
          <w:spacing w:val="2"/>
          <w:sz w:val="24"/>
          <w:szCs w:val="24"/>
          <w:lang w:eastAsia="zh-CN"/>
        </w:rPr>
        <w:t>)/The establishment license and fund charter recognition</w:t>
      </w:r>
      <w:r w:rsidRPr="0020784E">
        <w:rPr>
          <w:rFonts w:ascii="Times New Roman" w:eastAsia="Calibri" w:hAnsi="Times New Roman" w:cs="Times New Roman"/>
          <w:spacing w:val="2"/>
          <w:sz w:val="24"/>
          <w:szCs w:val="24"/>
          <w:lang w:val="vi-VN" w:eastAsia="zh-CN"/>
        </w:rPr>
        <w:t xml:space="preserve"> No.</w:t>
      </w:r>
      <w:r w:rsidRPr="0020784E">
        <w:rPr>
          <w:rFonts w:ascii="Times New Roman" w:eastAsia="Calibri" w:hAnsi="Times New Roman" w:cs="Times New Roman"/>
          <w:spacing w:val="2"/>
          <w:sz w:val="24"/>
          <w:szCs w:val="24"/>
          <w:lang w:eastAsia="zh-CN"/>
        </w:rPr>
        <w:t xml:space="preserve"> (For social funds / charity funds): ………</w:t>
      </w:r>
      <w:r w:rsidRPr="0020784E">
        <w:rPr>
          <w:rFonts w:ascii="Times New Roman" w:eastAsia="Calibri" w:hAnsi="Times New Roman" w:cs="Times New Roman"/>
          <w:spacing w:val="2"/>
          <w:sz w:val="32"/>
          <w:szCs w:val="24"/>
          <w:lang w:eastAsia="zh-CN"/>
        </w:rPr>
        <w:t xml:space="preserve"> </w:t>
      </w:r>
      <w:r w:rsidRPr="0020784E">
        <w:rPr>
          <w:rFonts w:ascii="Times New Roman" w:eastAsia="Calibri" w:hAnsi="Times New Roman" w:cs="Times New Roman"/>
          <w:sz w:val="24"/>
          <w:szCs w:val="24"/>
          <w:lang w:eastAsia="zh-CN"/>
        </w:rPr>
        <w:tab/>
      </w:r>
    </w:p>
    <w:p w14:paraId="61EB3EDD" w14:textId="77777777" w:rsidR="0020784E" w:rsidRPr="0020784E" w:rsidRDefault="0020784E" w:rsidP="0020784E">
      <w:pPr>
        <w:tabs>
          <w:tab w:val="left" w:leader="dot" w:pos="9072"/>
        </w:tabs>
        <w:suppressAutoHyphens/>
        <w:spacing w:line="252" w:lineRule="auto"/>
        <w:ind w:left="709"/>
        <w:jc w:val="both"/>
        <w:rPr>
          <w:rFonts w:ascii="Times New Roman" w:eastAsia="Calibri" w:hAnsi="Times New Roman" w:cs="Times New Roman"/>
          <w:sz w:val="24"/>
          <w:szCs w:val="24"/>
          <w:lang w:eastAsia="zh-CN"/>
        </w:rPr>
      </w:pPr>
    </w:p>
    <w:p w14:paraId="18D79308" w14:textId="77777777" w:rsidR="0020784E" w:rsidRPr="0020784E" w:rsidRDefault="0020784E" w:rsidP="0020784E">
      <w:pPr>
        <w:tabs>
          <w:tab w:val="left" w:leader="dot" w:pos="9026"/>
        </w:tabs>
        <w:suppressAutoHyphens/>
        <w:spacing w:line="252" w:lineRule="auto"/>
        <w:ind w:left="709"/>
        <w:rPr>
          <w:rFonts w:ascii="Times New Roman" w:eastAsia="Calibri" w:hAnsi="Times New Roman" w:cs="Times New Roman"/>
          <w:sz w:val="24"/>
          <w:szCs w:val="24"/>
          <w:lang w:eastAsia="zh-CN"/>
        </w:rPr>
      </w:pPr>
      <w:r w:rsidRPr="0020784E">
        <w:rPr>
          <w:rFonts w:ascii="Times New Roman" w:eastAsia="Calibri" w:hAnsi="Times New Roman" w:cs="Times New Roman"/>
          <w:sz w:val="24"/>
          <w:szCs w:val="24"/>
          <w:lang w:eastAsia="zh-CN"/>
        </w:rPr>
        <w:t xml:space="preserve">Issued on: … /… /…… By: </w:t>
      </w:r>
      <w:r w:rsidRPr="0020784E">
        <w:rPr>
          <w:rFonts w:ascii="Times New Roman" w:eastAsia="Calibri" w:hAnsi="Times New Roman" w:cs="Times New Roman"/>
          <w:sz w:val="24"/>
          <w:szCs w:val="24"/>
          <w:lang w:eastAsia="zh-CN"/>
        </w:rPr>
        <w:tab/>
      </w:r>
    </w:p>
    <w:p w14:paraId="21305F38" w14:textId="77777777" w:rsidR="0020784E" w:rsidRPr="0020784E" w:rsidRDefault="0020784E" w:rsidP="0020784E">
      <w:pPr>
        <w:tabs>
          <w:tab w:val="left" w:leader="dot" w:pos="9072"/>
        </w:tabs>
        <w:suppressAutoHyphens/>
        <w:spacing w:line="252" w:lineRule="auto"/>
        <w:ind w:left="709"/>
        <w:jc w:val="both"/>
        <w:rPr>
          <w:rFonts w:ascii="Times New Roman" w:eastAsia="Calibri" w:hAnsi="Times New Roman" w:cs="Times New Roman"/>
          <w:sz w:val="24"/>
          <w:szCs w:val="24"/>
          <w:lang w:eastAsia="zh-CN"/>
        </w:rPr>
      </w:pPr>
    </w:p>
    <w:p w14:paraId="57C19B7E" w14:textId="77777777" w:rsidR="0020784E" w:rsidRPr="0020784E" w:rsidRDefault="0020784E" w:rsidP="0020784E">
      <w:pPr>
        <w:tabs>
          <w:tab w:val="left" w:leader="dot" w:pos="8931"/>
        </w:tabs>
        <w:suppressAutoHyphens/>
        <w:spacing w:line="252" w:lineRule="auto"/>
        <w:ind w:left="709"/>
        <w:jc w:val="both"/>
        <w:rPr>
          <w:rFonts w:ascii="Times New Roman" w:eastAsia="Calibri" w:hAnsi="Times New Roman" w:cs="Times New Roman"/>
          <w:sz w:val="24"/>
          <w:szCs w:val="24"/>
          <w:lang w:eastAsia="zh-CN"/>
        </w:rPr>
      </w:pPr>
      <w:r w:rsidRPr="0020784E">
        <w:rPr>
          <w:rFonts w:ascii="Times New Roman" w:eastAsia="Calibri" w:hAnsi="Times New Roman" w:cs="Times New Roman"/>
          <w:sz w:val="24"/>
          <w:szCs w:val="24"/>
          <w:lang w:eastAsia="zh-CN"/>
        </w:rPr>
        <w:t>Tax Code of</w:t>
      </w:r>
      <w:r w:rsidRPr="0020784E">
        <w:rPr>
          <w:rFonts w:ascii="Times New Roman" w:eastAsia="Calibri" w:hAnsi="Times New Roman" w:cs="Times New Roman"/>
          <w:sz w:val="24"/>
          <w:szCs w:val="24"/>
          <w:lang w:val="vi-VN" w:eastAsia="zh-CN"/>
        </w:rPr>
        <w:t xml:space="preserve"> the</w:t>
      </w:r>
      <w:r w:rsidRPr="0020784E">
        <w:rPr>
          <w:rFonts w:ascii="Times New Roman" w:eastAsia="Calibri" w:hAnsi="Times New Roman" w:cs="Times New Roman"/>
          <w:sz w:val="24"/>
          <w:szCs w:val="24"/>
          <w:lang w:eastAsia="zh-CN"/>
        </w:rPr>
        <w:t xml:space="preserve"> </w:t>
      </w:r>
      <w:r w:rsidRPr="0020784E">
        <w:rPr>
          <w:rFonts w:ascii="Times New Roman" w:hAnsi="Times New Roman" w:cs="Times New Roman"/>
          <w:sz w:val="24"/>
          <w:szCs w:val="24"/>
          <w:lang w:eastAsia="zh-CN"/>
        </w:rPr>
        <w:t>social assistance/social fund/ charity fund operation</w:t>
      </w:r>
      <w:r w:rsidRPr="0020784E">
        <w:rPr>
          <w:rFonts w:ascii="Times New Roman" w:eastAsia="Calibri" w:hAnsi="Times New Roman" w:cs="Times New Roman"/>
          <w:bCs/>
          <w:sz w:val="24"/>
          <w:szCs w:val="24"/>
          <w:lang w:eastAsia="zh-CN"/>
        </w:rPr>
        <w:t xml:space="preserve">: </w:t>
      </w:r>
      <w:r w:rsidRPr="0020784E">
        <w:rPr>
          <w:rFonts w:ascii="Times New Roman" w:eastAsia="Calibri" w:hAnsi="Times New Roman" w:cs="Times New Roman"/>
          <w:bCs/>
          <w:i/>
          <w:sz w:val="24"/>
          <w:szCs w:val="24"/>
          <w:lang w:eastAsia="zh-CN"/>
        </w:rPr>
        <w:t>(only declaring 10 digits tax number):</w:t>
      </w:r>
      <w:r w:rsidRPr="0020784E">
        <w:rPr>
          <w:rFonts w:ascii="Times New Roman" w:eastAsia="Calibri" w:hAnsi="Times New Roman" w:cs="Times New Roman"/>
          <w:bCs/>
          <w:i/>
          <w:sz w:val="24"/>
          <w:szCs w:val="24"/>
          <w:lang w:eastAsia="zh-CN"/>
        </w:rPr>
        <w:tab/>
      </w:r>
    </w:p>
    <w:p w14:paraId="39771ACC" w14:textId="77777777" w:rsidR="0020784E" w:rsidRPr="0020784E" w:rsidRDefault="0020784E" w:rsidP="0020784E">
      <w:pPr>
        <w:tabs>
          <w:tab w:val="left" w:leader="dot" w:pos="9072"/>
        </w:tabs>
        <w:suppressAutoHyphens/>
        <w:spacing w:line="252" w:lineRule="auto"/>
        <w:ind w:firstLine="709"/>
        <w:jc w:val="both"/>
        <w:rPr>
          <w:rFonts w:ascii="Times New Roman" w:eastAsia="Calibri" w:hAnsi="Times New Roman" w:cs="Times New Roman"/>
          <w:sz w:val="24"/>
          <w:szCs w:val="24"/>
          <w:lang w:eastAsia="zh-CN"/>
        </w:rPr>
      </w:pPr>
    </w:p>
    <w:p w14:paraId="294BDEC6" w14:textId="77777777" w:rsidR="0020784E" w:rsidRPr="0020784E" w:rsidRDefault="0020784E" w:rsidP="0020784E">
      <w:pPr>
        <w:tabs>
          <w:tab w:val="left" w:leader="dot" w:pos="9026"/>
        </w:tabs>
        <w:suppressAutoHyphens/>
        <w:spacing w:line="252" w:lineRule="auto"/>
        <w:ind w:firstLine="709"/>
        <w:rPr>
          <w:rFonts w:ascii="Times New Roman" w:eastAsia="Calibri" w:hAnsi="Times New Roman" w:cs="Times New Roman"/>
          <w:sz w:val="24"/>
          <w:szCs w:val="24"/>
          <w:lang w:eastAsia="zh-CN"/>
        </w:rPr>
      </w:pPr>
      <w:r w:rsidRPr="0020784E">
        <w:rPr>
          <w:rFonts w:ascii="Times New Roman" w:eastAsia="Calibri" w:hAnsi="Times New Roman" w:cs="Times New Roman"/>
          <w:sz w:val="24"/>
          <w:szCs w:val="24"/>
          <w:lang w:eastAsia="zh-CN"/>
        </w:rPr>
        <w:t xml:space="preserve">Address of the Head Office: </w:t>
      </w:r>
      <w:r w:rsidRPr="0020784E">
        <w:rPr>
          <w:rFonts w:ascii="Times New Roman" w:eastAsia="Calibri" w:hAnsi="Times New Roman" w:cs="Times New Roman"/>
          <w:sz w:val="24"/>
          <w:szCs w:val="24"/>
          <w:lang w:eastAsia="zh-CN"/>
        </w:rPr>
        <w:tab/>
      </w:r>
    </w:p>
    <w:p w14:paraId="5EAE2386" w14:textId="77777777" w:rsidR="0020784E" w:rsidRPr="0020784E" w:rsidRDefault="0020784E" w:rsidP="0020784E">
      <w:pPr>
        <w:tabs>
          <w:tab w:val="left" w:leader="dot" w:pos="9072"/>
        </w:tabs>
        <w:suppressAutoHyphens/>
        <w:spacing w:line="252" w:lineRule="auto"/>
        <w:ind w:firstLine="709"/>
        <w:jc w:val="both"/>
        <w:rPr>
          <w:rFonts w:ascii="Times New Roman" w:eastAsia="Calibri" w:hAnsi="Times New Roman" w:cs="Times New Roman"/>
          <w:sz w:val="24"/>
          <w:szCs w:val="24"/>
          <w:lang w:eastAsia="zh-CN"/>
        </w:rPr>
      </w:pPr>
    </w:p>
    <w:p w14:paraId="5995C476" w14:textId="77777777" w:rsidR="0020784E" w:rsidRPr="0020784E" w:rsidRDefault="0020784E" w:rsidP="0020784E">
      <w:pPr>
        <w:tabs>
          <w:tab w:val="right" w:leader="dot" w:pos="426"/>
        </w:tabs>
        <w:suppressAutoHyphens/>
        <w:spacing w:line="252" w:lineRule="auto"/>
        <w:ind w:firstLine="709"/>
        <w:jc w:val="both"/>
        <w:rPr>
          <w:rFonts w:ascii="Times New Roman" w:eastAsia="Calibri" w:hAnsi="Times New Roman" w:cs="Times New Roman"/>
          <w:sz w:val="24"/>
          <w:szCs w:val="24"/>
          <w:lang w:eastAsia="zh-CN"/>
        </w:rPr>
      </w:pPr>
      <w:r w:rsidRPr="0020784E">
        <w:rPr>
          <w:rFonts w:ascii="Times New Roman" w:eastAsia="Calibri" w:hAnsi="Times New Roman" w:cs="Times New Roman"/>
          <w:sz w:val="24"/>
          <w:szCs w:val="24"/>
          <w:lang w:eastAsia="zh-CN"/>
        </w:rPr>
        <w:t xml:space="preserve">Name of legal representative of the </w:t>
      </w:r>
      <w:r w:rsidRPr="0020784E">
        <w:rPr>
          <w:rFonts w:ascii="Times New Roman" w:hAnsi="Times New Roman" w:cs="Times New Roman"/>
          <w:sz w:val="24"/>
          <w:szCs w:val="24"/>
          <w:lang w:eastAsia="zh-CN"/>
        </w:rPr>
        <w:t>social assistance/social fund/ charity fund</w:t>
      </w:r>
      <w:r w:rsidRPr="0020784E">
        <w:rPr>
          <w:rFonts w:ascii="Times New Roman" w:eastAsia="Calibri" w:hAnsi="Times New Roman" w:cs="Times New Roman"/>
          <w:sz w:val="24"/>
          <w:szCs w:val="24"/>
          <w:lang w:eastAsia="zh-CN"/>
        </w:rPr>
        <w:t>:…</w:t>
      </w:r>
    </w:p>
    <w:p w14:paraId="619EDB93" w14:textId="77777777" w:rsidR="0020784E" w:rsidRPr="0020784E" w:rsidRDefault="0020784E" w:rsidP="0020784E">
      <w:pPr>
        <w:tabs>
          <w:tab w:val="right" w:leader="dot" w:pos="9072"/>
        </w:tabs>
        <w:suppressAutoHyphens/>
        <w:spacing w:line="252" w:lineRule="auto"/>
        <w:ind w:firstLine="567"/>
        <w:jc w:val="both"/>
        <w:rPr>
          <w:rFonts w:ascii="Times New Roman" w:eastAsia="Calibri" w:hAnsi="Times New Roman" w:cs="Times New Roman"/>
          <w:sz w:val="24"/>
          <w:szCs w:val="24"/>
          <w:lang w:eastAsia="zh-CN"/>
        </w:rPr>
      </w:pPr>
    </w:p>
    <w:p w14:paraId="795F1E95" w14:textId="44D3CD7E" w:rsidR="009172D5" w:rsidRDefault="0020784E" w:rsidP="003E0274">
      <w:pPr>
        <w:pStyle w:val="ListParagraph"/>
        <w:tabs>
          <w:tab w:val="left" w:pos="1440"/>
          <w:tab w:val="left" w:pos="2160"/>
          <w:tab w:val="left" w:pos="2880"/>
          <w:tab w:val="left" w:pos="3600"/>
          <w:tab w:val="left" w:pos="4320"/>
          <w:tab w:val="left" w:pos="5040"/>
          <w:tab w:val="left" w:pos="5475"/>
          <w:tab w:val="left" w:pos="8789"/>
          <w:tab w:val="right" w:pos="9072"/>
        </w:tabs>
        <w:suppressAutoHyphens/>
        <w:ind w:left="709"/>
        <w:jc w:val="both"/>
        <w:rPr>
          <w:rFonts w:ascii="Times New Roman" w:eastAsia="Calibri" w:hAnsi="Times New Roman" w:cs="Times New Roman"/>
          <w:i/>
          <w:sz w:val="24"/>
          <w:szCs w:val="24"/>
          <w:lang w:eastAsia="zh-CN"/>
        </w:rPr>
      </w:pPr>
      <w:r w:rsidRPr="0020784E">
        <w:rPr>
          <w:rFonts w:ascii="Times New Roman" w:hAnsi="Times New Roman" w:cs="Times New Roman"/>
          <w:sz w:val="24"/>
          <w:szCs w:val="24"/>
          <w:lang w:eastAsia="zh-CN"/>
        </w:rPr>
        <w:t>Type of personal legal identification document</w:t>
      </w:r>
      <w:r w:rsidRPr="0020784E">
        <w:rPr>
          <w:rFonts w:ascii="Times New Roman" w:eastAsia="Calibri" w:hAnsi="Times New Roman" w:cs="Times New Roman"/>
          <w:sz w:val="24"/>
          <w:szCs w:val="24"/>
          <w:lang w:eastAsia="zh-CN"/>
        </w:rPr>
        <w:t xml:space="preserve"> (</w:t>
      </w:r>
      <w:r w:rsidRPr="0020784E">
        <w:rPr>
          <w:rFonts w:ascii="Times New Roman" w:eastAsia="Calibri" w:hAnsi="Times New Roman" w:cs="Times New Roman"/>
          <w:i/>
          <w:sz w:val="24"/>
          <w:szCs w:val="24"/>
          <w:lang w:eastAsia="zh-CN"/>
        </w:rPr>
        <w:t xml:space="preserve">declaring in accordance with the the </w:t>
      </w:r>
      <w:r w:rsidRPr="0020784E">
        <w:rPr>
          <w:rFonts w:ascii="Times New Roman" w:hAnsi="Times New Roman" w:cs="Times New Roman"/>
          <w:i/>
          <w:sz w:val="24"/>
          <w:szCs w:val="24"/>
          <w:lang w:eastAsia="zh-CN"/>
        </w:rPr>
        <w:t>personal legal identification document on Tax Registration Certificate of the social assistance/social fund/ charity fund</w:t>
      </w:r>
      <w:r w:rsidRPr="0020784E">
        <w:rPr>
          <w:rFonts w:ascii="Times New Roman" w:eastAsia="Calibri" w:hAnsi="Times New Roman" w:cs="Times New Roman"/>
          <w:i/>
          <w:sz w:val="24"/>
          <w:szCs w:val="24"/>
          <w:lang w:eastAsia="zh-CN"/>
        </w:rPr>
        <w:t>):</w:t>
      </w:r>
    </w:p>
    <w:p w14:paraId="0C7F4207" w14:textId="77777777" w:rsidR="0020784E" w:rsidRPr="00391B4A" w:rsidRDefault="0020784E" w:rsidP="0020784E">
      <w:pPr>
        <w:pStyle w:val="ListParagraph"/>
        <w:tabs>
          <w:tab w:val="left" w:pos="1440"/>
          <w:tab w:val="left" w:pos="2160"/>
          <w:tab w:val="left" w:pos="2880"/>
          <w:tab w:val="left" w:pos="3600"/>
          <w:tab w:val="left" w:pos="4320"/>
          <w:tab w:val="left" w:pos="5040"/>
          <w:tab w:val="left" w:pos="5475"/>
          <w:tab w:val="left" w:pos="8789"/>
          <w:tab w:val="right" w:pos="9072"/>
        </w:tabs>
        <w:suppressAutoHyphens/>
        <w:ind w:left="450"/>
        <w:jc w:val="both"/>
        <w:rPr>
          <w:rFonts w:ascii="Times New Roman" w:hAnsi="Times New Roman" w:cs="Times New Roman"/>
          <w:sz w:val="24"/>
          <w:szCs w:val="24"/>
          <w:lang w:eastAsia="zh-CN"/>
        </w:rPr>
      </w:pPr>
    </w:p>
    <w:tbl>
      <w:tblPr>
        <w:tblW w:w="9605" w:type="dxa"/>
        <w:tblInd w:w="709" w:type="dxa"/>
        <w:tblLook w:val="04A0" w:firstRow="1" w:lastRow="0" w:firstColumn="1" w:lastColumn="0" w:noHBand="0" w:noVBand="1"/>
      </w:tblPr>
      <w:tblGrid>
        <w:gridCol w:w="3794"/>
        <w:gridCol w:w="5811"/>
      </w:tblGrid>
      <w:tr w:rsidR="00804C6B" w:rsidRPr="00391B4A" w14:paraId="0F3E908D" w14:textId="77777777" w:rsidTr="00167F98">
        <w:trPr>
          <w:trHeight w:val="575"/>
        </w:trPr>
        <w:tc>
          <w:tcPr>
            <w:tcW w:w="3794" w:type="dxa"/>
            <w:shd w:val="clear" w:color="auto" w:fill="auto"/>
          </w:tcPr>
          <w:p w14:paraId="3CA064F9" w14:textId="24BDAE40" w:rsidR="00804C6B" w:rsidRPr="00391B4A" w:rsidRDefault="00E7283D"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84352" behindDoc="0" locked="0" layoutInCell="1" allowOverlap="1" wp14:anchorId="309ED8A3" wp14:editId="58E9A79A">
                      <wp:simplePos x="0" y="0"/>
                      <wp:positionH relativeFrom="column">
                        <wp:posOffset>-3810</wp:posOffset>
                      </wp:positionH>
                      <wp:positionV relativeFrom="paragraph">
                        <wp:posOffset>4445</wp:posOffset>
                      </wp:positionV>
                      <wp:extent cx="342900" cy="257175"/>
                      <wp:effectExtent l="0" t="0" r="19050" b="28575"/>
                      <wp:wrapNone/>
                      <wp:docPr id="44"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DA85342" w14:textId="77777777" w:rsidR="00426A7D" w:rsidRDefault="00426A7D" w:rsidP="00E7283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ED8A3" id="_x0000_s1059" style="position:absolute;left:0;text-align:left;margin-left:-.3pt;margin-top:.35pt;width:27pt;height:20.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yUSwIAAGc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" strokeweight=".26mm">
                      <v:stroke endcap="square"/>
                      <v:textbox>
                        <w:txbxContent>
                          <w:p w14:paraId="7DA85342" w14:textId="77777777" w:rsidR="00426A7D" w:rsidRDefault="00426A7D" w:rsidP="00E7283D">
                            <w:pPr>
                              <w:jc w:val="center"/>
                            </w:pPr>
                          </w:p>
                        </w:txbxContent>
                      </v:textbox>
                    </v:rect>
                  </w:pict>
                </mc:Fallback>
              </mc:AlternateContent>
            </w:r>
            <w:r w:rsidRPr="00391B4A">
              <w:rPr>
                <w:rFonts w:ascii="Times New Roman" w:hAnsi="Times New Roman" w:cs="Times New Roman"/>
                <w:sz w:val="24"/>
                <w:szCs w:val="24"/>
                <w:lang w:eastAsia="zh-CN"/>
              </w:rPr>
              <w:t xml:space="preserve"> </w:t>
            </w:r>
            <w:r w:rsidR="003060B2" w:rsidRPr="003060B2">
              <w:rPr>
                <w:rFonts w:ascii="Times New Roman" w:hAnsi="Times New Roman" w:cs="Times New Roman"/>
                <w:sz w:val="24"/>
                <w:szCs w:val="24"/>
                <w:lang w:eastAsia="zh-CN"/>
              </w:rPr>
              <w:t>Identity card</w:t>
            </w:r>
          </w:p>
        </w:tc>
        <w:tc>
          <w:tcPr>
            <w:tcW w:w="5811" w:type="dxa"/>
            <w:shd w:val="clear" w:color="auto" w:fill="auto"/>
          </w:tcPr>
          <w:p w14:paraId="704E8483" w14:textId="79586202" w:rsidR="00804C6B" w:rsidRPr="00391B4A" w:rsidRDefault="00E7283D"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88448" behindDoc="0" locked="0" layoutInCell="1" allowOverlap="1" wp14:anchorId="39651EA8" wp14:editId="7755EE11">
                      <wp:simplePos x="0" y="0"/>
                      <wp:positionH relativeFrom="column">
                        <wp:posOffset>635</wp:posOffset>
                      </wp:positionH>
                      <wp:positionV relativeFrom="paragraph">
                        <wp:posOffset>4445</wp:posOffset>
                      </wp:positionV>
                      <wp:extent cx="342900" cy="257175"/>
                      <wp:effectExtent l="0" t="0" r="19050" b="28575"/>
                      <wp:wrapNone/>
                      <wp:docPr id="243"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45E7BE9F" w14:textId="77777777" w:rsidR="00426A7D" w:rsidRDefault="00426A7D" w:rsidP="00E7283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651EA8" id="_x0000_s1060" style="position:absolute;left:0;text-align:left;margin-left:.05pt;margin-top:.35pt;width:27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" strokeweight=".26mm">
                      <v:stroke endcap="square"/>
                      <v:textbox>
                        <w:txbxContent>
                          <w:p w14:paraId="45E7BE9F" w14:textId="77777777" w:rsidR="00426A7D" w:rsidRDefault="00426A7D" w:rsidP="00E7283D">
                            <w:pPr>
                              <w:jc w:val="center"/>
                            </w:pPr>
                          </w:p>
                        </w:txbxContent>
                      </v:textbox>
                    </v:rect>
                  </w:pict>
                </mc:Fallback>
              </mc:AlternateContent>
            </w:r>
            <w:r w:rsidRPr="00391B4A">
              <w:rPr>
                <w:rFonts w:ascii="Times New Roman" w:hAnsi="Times New Roman" w:cs="Times New Roman"/>
                <w:sz w:val="24"/>
                <w:szCs w:val="24"/>
                <w:lang w:eastAsia="zh-CN"/>
              </w:rPr>
              <w:t xml:space="preserve"> </w:t>
            </w:r>
            <w:r w:rsidR="003060B2" w:rsidRPr="003060B2">
              <w:rPr>
                <w:rFonts w:ascii="Times New Roman" w:hAnsi="Times New Roman" w:cs="Times New Roman"/>
                <w:sz w:val="24"/>
                <w:szCs w:val="24"/>
                <w:lang w:eastAsia="zh-CN"/>
              </w:rPr>
              <w:t>Citizen</w:t>
            </w:r>
            <w:r w:rsidR="003060B2" w:rsidRPr="003060B2">
              <w:rPr>
                <w:rFonts w:ascii="Times New Roman" w:hAnsi="Times New Roman" w:cs="Times New Roman"/>
                <w:sz w:val="24"/>
                <w:szCs w:val="24"/>
                <w:lang w:val="vi-VN" w:eastAsia="zh-CN"/>
              </w:rPr>
              <w:t xml:space="preserve"> Identity Card</w:t>
            </w:r>
          </w:p>
        </w:tc>
      </w:tr>
      <w:tr w:rsidR="00804C6B" w:rsidRPr="00391B4A" w14:paraId="09263C44" w14:textId="77777777" w:rsidTr="00167F98">
        <w:tc>
          <w:tcPr>
            <w:tcW w:w="3794" w:type="dxa"/>
            <w:shd w:val="clear" w:color="auto" w:fill="auto"/>
          </w:tcPr>
          <w:p w14:paraId="6E3C278B" w14:textId="168B8048" w:rsidR="00804C6B" w:rsidRPr="00391B4A" w:rsidRDefault="00E7283D"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86400" behindDoc="0" locked="0" layoutInCell="1" allowOverlap="1" wp14:anchorId="612098A1" wp14:editId="3A8C4F40">
                      <wp:simplePos x="0" y="0"/>
                      <wp:positionH relativeFrom="column">
                        <wp:posOffset>-3810</wp:posOffset>
                      </wp:positionH>
                      <wp:positionV relativeFrom="paragraph">
                        <wp:posOffset>0</wp:posOffset>
                      </wp:positionV>
                      <wp:extent cx="342900" cy="257175"/>
                      <wp:effectExtent l="0" t="0" r="19050" b="28575"/>
                      <wp:wrapNone/>
                      <wp:docPr id="242"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34C36D17" w14:textId="77777777" w:rsidR="00426A7D" w:rsidRDefault="00426A7D" w:rsidP="00E7283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098A1" id="_x0000_s1061" style="position:absolute;left:0;text-align:left;margin-left:-.3pt;margin-top:0;width:27pt;height:20.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" strokeweight=".26mm">
                      <v:stroke endcap="square"/>
                      <v:textbox>
                        <w:txbxContent>
                          <w:p w14:paraId="34C36D17" w14:textId="77777777" w:rsidR="00426A7D" w:rsidRDefault="00426A7D" w:rsidP="00E7283D">
                            <w:pPr>
                              <w:jc w:val="center"/>
                            </w:pPr>
                          </w:p>
                        </w:txbxContent>
                      </v:textbox>
                    </v:rect>
                  </w:pict>
                </mc:Fallback>
              </mc:AlternateContent>
            </w:r>
            <w:r w:rsidRPr="00391B4A">
              <w:rPr>
                <w:rFonts w:ascii="Times New Roman" w:hAnsi="Times New Roman" w:cs="Times New Roman"/>
                <w:sz w:val="24"/>
                <w:szCs w:val="24"/>
                <w:lang w:eastAsia="zh-CN"/>
              </w:rPr>
              <w:t xml:space="preserve"> </w:t>
            </w:r>
            <w:r w:rsidR="003060B2" w:rsidRPr="003060B2">
              <w:rPr>
                <w:rFonts w:ascii="Times New Roman" w:hAnsi="Times New Roman" w:cs="Times New Roman"/>
                <w:sz w:val="24"/>
                <w:szCs w:val="24"/>
                <w:lang w:eastAsia="zh-CN"/>
              </w:rPr>
              <w:t>Passport</w:t>
            </w:r>
          </w:p>
        </w:tc>
        <w:tc>
          <w:tcPr>
            <w:tcW w:w="5811" w:type="dxa"/>
            <w:shd w:val="clear" w:color="auto" w:fill="auto"/>
          </w:tcPr>
          <w:p w14:paraId="1B1F246F" w14:textId="45176167" w:rsidR="00804C6B" w:rsidRDefault="00E7283D"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r w:rsidRPr="00391B4A">
              <w:rPr>
                <w:rFonts w:ascii="Times New Roman" w:hAnsi="Times New Roman" w:cs="Times New Roman"/>
                <w:noProof/>
                <w:sz w:val="24"/>
                <w:szCs w:val="24"/>
              </w:rPr>
              <mc:AlternateContent>
                <mc:Choice Requires="wps">
                  <w:drawing>
                    <wp:anchor distT="0" distB="0" distL="114300" distR="114300" simplePos="0" relativeHeight="251691520" behindDoc="0" locked="0" layoutInCell="1" allowOverlap="1" wp14:anchorId="1D70921B" wp14:editId="02A1DF05">
                      <wp:simplePos x="0" y="0"/>
                      <wp:positionH relativeFrom="column">
                        <wp:posOffset>635</wp:posOffset>
                      </wp:positionH>
                      <wp:positionV relativeFrom="paragraph">
                        <wp:posOffset>0</wp:posOffset>
                      </wp:positionV>
                      <wp:extent cx="342900" cy="257175"/>
                      <wp:effectExtent l="0" t="0" r="19050" b="28575"/>
                      <wp:wrapNone/>
                      <wp:docPr id="248"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57175"/>
                              </a:xfrm>
                              <a:prstGeom prst="rect">
                                <a:avLst/>
                              </a:prstGeom>
                              <a:solidFill>
                                <a:srgbClr val="FFFFFF"/>
                              </a:solidFill>
                              <a:ln w="9360" cap="sq">
                                <a:solidFill>
                                  <a:srgbClr val="000000"/>
                                </a:solidFill>
                                <a:miter lim="800000"/>
                                <a:headEnd/>
                                <a:tailEnd/>
                              </a:ln>
                            </wps:spPr>
                            <wps:txbx>
                              <w:txbxContent>
                                <w:p w14:paraId="71F3C95D" w14:textId="77777777" w:rsidR="00426A7D" w:rsidRDefault="00426A7D" w:rsidP="00E7283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70921B" id="_x0000_s1062" style="position:absolute;left:0;text-align:left;margin-left:.05pt;margin-top:0;width:27pt;height:20.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" strokeweight=".26mm">
                      <v:stroke endcap="square"/>
                      <v:textbox>
                        <w:txbxContent>
                          <w:p w14:paraId="71F3C95D" w14:textId="77777777" w:rsidR="00426A7D" w:rsidRDefault="00426A7D" w:rsidP="00E7283D">
                            <w:pPr>
                              <w:jc w:val="center"/>
                            </w:pPr>
                          </w:p>
                        </w:txbxContent>
                      </v:textbox>
                    </v:rect>
                  </w:pict>
                </mc:Fallback>
              </mc:AlternateContent>
            </w:r>
            <w:r w:rsidRPr="00391B4A">
              <w:rPr>
                <w:rFonts w:ascii="Times New Roman" w:hAnsi="Times New Roman" w:cs="Times New Roman"/>
                <w:sz w:val="24"/>
                <w:szCs w:val="24"/>
                <w:lang w:eastAsia="zh-CN"/>
              </w:rPr>
              <w:t xml:space="preserve"> </w:t>
            </w:r>
            <w:r w:rsidR="003060B2" w:rsidRPr="003060B2">
              <w:rPr>
                <w:rFonts w:ascii="Times New Roman" w:hAnsi="Times New Roman" w:cs="Times New Roman"/>
                <w:sz w:val="24"/>
                <w:szCs w:val="24"/>
                <w:lang w:eastAsia="zh-CN"/>
              </w:rPr>
              <w:t xml:space="preserve">Other identity documents </w:t>
            </w:r>
            <w:r w:rsidR="00804C6B" w:rsidRPr="00391B4A">
              <w:rPr>
                <w:rFonts w:ascii="Times New Roman" w:hAnsi="Times New Roman" w:cs="Times New Roman"/>
                <w:sz w:val="24"/>
                <w:szCs w:val="24"/>
                <w:lang w:eastAsia="zh-CN"/>
              </w:rPr>
              <w:t>(</w:t>
            </w:r>
            <w:r w:rsidR="003060B2">
              <w:rPr>
                <w:rFonts w:ascii="Times New Roman" w:hAnsi="Times New Roman" w:cs="Times New Roman"/>
                <w:i/>
                <w:sz w:val="24"/>
                <w:szCs w:val="24"/>
                <w:lang w:eastAsia="zh-CN"/>
              </w:rPr>
              <w:t>state clearly</w:t>
            </w:r>
            <w:r w:rsidR="00804C6B" w:rsidRPr="00391B4A">
              <w:rPr>
                <w:rFonts w:ascii="Times New Roman" w:hAnsi="Times New Roman" w:cs="Times New Roman"/>
                <w:sz w:val="24"/>
                <w:szCs w:val="24"/>
                <w:lang w:eastAsia="zh-CN"/>
              </w:rPr>
              <w:t>):…</w:t>
            </w:r>
          </w:p>
          <w:p w14:paraId="2D0078EC" w14:textId="77777777" w:rsidR="00E046CA" w:rsidRPr="00391B4A" w:rsidRDefault="00E046CA"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p>
          <w:p w14:paraId="14C5F3CA" w14:textId="512532EA" w:rsidR="009172D5" w:rsidRPr="00391B4A" w:rsidRDefault="009172D5" w:rsidP="00A951D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ind w:firstLine="567"/>
              <w:jc w:val="both"/>
              <w:rPr>
                <w:rFonts w:ascii="Times New Roman" w:hAnsi="Times New Roman" w:cs="Times New Roman"/>
                <w:sz w:val="24"/>
                <w:szCs w:val="24"/>
                <w:lang w:eastAsia="zh-CN"/>
              </w:rPr>
            </w:pPr>
          </w:p>
        </w:tc>
      </w:tr>
    </w:tbl>
    <w:p w14:paraId="1B1EB0A1" w14:textId="0905C695" w:rsidR="004E6706" w:rsidRPr="004E6706" w:rsidRDefault="004E6706" w:rsidP="004E6706">
      <w:pPr>
        <w:tabs>
          <w:tab w:val="left" w:pos="1440"/>
          <w:tab w:val="left" w:pos="2160"/>
          <w:tab w:val="left" w:pos="2880"/>
          <w:tab w:val="left" w:pos="3600"/>
          <w:tab w:val="left" w:pos="4320"/>
          <w:tab w:val="left" w:pos="5040"/>
          <w:tab w:val="left" w:pos="5475"/>
          <w:tab w:val="left" w:pos="8931"/>
          <w:tab w:val="right" w:pos="9072"/>
        </w:tabs>
        <w:suppressAutoHyphens/>
        <w:spacing w:line="252" w:lineRule="auto"/>
        <w:ind w:left="709"/>
        <w:jc w:val="both"/>
        <w:rPr>
          <w:rFonts w:ascii="Times New Roman" w:eastAsia="Calibri" w:hAnsi="Times New Roman" w:cs="Times New Roman"/>
          <w:sz w:val="24"/>
          <w:szCs w:val="24"/>
          <w:lang w:eastAsia="zh-CN"/>
        </w:rPr>
      </w:pPr>
      <w:r w:rsidRPr="004E6706">
        <w:rPr>
          <w:rFonts w:ascii="Times New Roman" w:hAnsi="Times New Roman" w:cs="Times New Roman"/>
          <w:i/>
          <w:sz w:val="24"/>
          <w:szCs w:val="24"/>
          <w:lang w:eastAsia="zh-CN"/>
        </w:rPr>
        <w:lastRenderedPageBreak/>
        <w:t xml:space="preserve">identification document on Tax Registration Certificate of social assistance/social fund/ charity </w:t>
      </w:r>
      <w:r>
        <w:rPr>
          <w:rFonts w:ascii="Times New Roman" w:hAnsi="Times New Roman" w:cs="Times New Roman"/>
          <w:i/>
          <w:sz w:val="24"/>
          <w:szCs w:val="24"/>
          <w:lang w:eastAsia="zh-CN"/>
        </w:rPr>
        <w:t>f</w:t>
      </w:r>
      <w:r w:rsidRPr="004E6706">
        <w:rPr>
          <w:rFonts w:ascii="Times New Roman" w:hAnsi="Times New Roman" w:cs="Times New Roman"/>
          <w:i/>
          <w:sz w:val="24"/>
          <w:szCs w:val="24"/>
          <w:lang w:eastAsia="zh-CN"/>
        </w:rPr>
        <w:t>und</w:t>
      </w:r>
      <w:r w:rsidRPr="004E6706">
        <w:rPr>
          <w:rFonts w:ascii="Times New Roman" w:eastAsia="Calibri" w:hAnsi="Times New Roman" w:cs="Times New Roman"/>
          <w:i/>
          <w:sz w:val="24"/>
          <w:szCs w:val="24"/>
          <w:lang w:eastAsia="zh-CN"/>
        </w:rPr>
        <w:t>):</w:t>
      </w:r>
      <w:r w:rsidRPr="004E6706">
        <w:rPr>
          <w:rFonts w:ascii="Times New Roman" w:eastAsia="Calibri" w:hAnsi="Times New Roman" w:cs="Times New Roman"/>
          <w:sz w:val="24"/>
          <w:szCs w:val="24"/>
          <w:lang w:eastAsia="zh-CN"/>
        </w:rPr>
        <w:t>……………………………………………………………………………</w:t>
      </w:r>
      <w:r w:rsidR="005579C9">
        <w:rPr>
          <w:rFonts w:ascii="Times New Roman" w:eastAsia="Calibri" w:hAnsi="Times New Roman" w:cs="Times New Roman"/>
          <w:sz w:val="24"/>
          <w:szCs w:val="24"/>
          <w:lang w:eastAsia="zh-CN"/>
        </w:rPr>
        <w:t>….</w:t>
      </w:r>
    </w:p>
    <w:p w14:paraId="036AC012" w14:textId="77777777" w:rsidR="004E6706" w:rsidRPr="004E6706" w:rsidRDefault="004E6706" w:rsidP="004E6706">
      <w:pPr>
        <w:spacing w:line="252" w:lineRule="auto"/>
        <w:rPr>
          <w:rFonts w:ascii="Times New Roman" w:eastAsia="Calibri" w:hAnsi="Times New Roman" w:cs="Times New Roman"/>
          <w:color w:val="000000"/>
          <w:sz w:val="24"/>
          <w:szCs w:val="24"/>
        </w:rPr>
      </w:pPr>
    </w:p>
    <w:p w14:paraId="31573321" w14:textId="77777777" w:rsidR="004E6706" w:rsidRPr="004E6706" w:rsidRDefault="004E6706" w:rsidP="004E6706">
      <w:pPr>
        <w:suppressAutoHyphens/>
        <w:spacing w:line="252" w:lineRule="auto"/>
        <w:ind w:firstLine="709"/>
        <w:jc w:val="both"/>
        <w:rPr>
          <w:rFonts w:ascii="Times New Roman" w:eastAsia="Calibri" w:hAnsi="Times New Roman" w:cs="Times New Roman"/>
          <w:color w:val="000000"/>
          <w:sz w:val="24"/>
          <w:szCs w:val="24"/>
          <w:lang w:eastAsia="zh-CN"/>
        </w:rPr>
      </w:pPr>
      <w:r w:rsidRPr="004E6706">
        <w:rPr>
          <w:rFonts w:ascii="Times New Roman" w:eastAsia="Calibri" w:hAnsi="Times New Roman" w:cs="Times New Roman"/>
          <w:color w:val="000000"/>
          <w:sz w:val="24"/>
          <w:szCs w:val="24"/>
        </w:rPr>
        <w:t xml:space="preserve">Issued on: ..../..../.......By: ……………      </w:t>
      </w:r>
      <w:r w:rsidRPr="004E6706">
        <w:rPr>
          <w:rFonts w:ascii="Times New Roman" w:eastAsia="Calibri" w:hAnsi="Times New Roman" w:cs="Times New Roman"/>
          <w:sz w:val="24"/>
          <w:szCs w:val="24"/>
          <w:lang w:eastAsia="zh-CN"/>
        </w:rPr>
        <w:t>Date of expiry (if any)</w:t>
      </w:r>
      <w:r w:rsidRPr="004E6706">
        <w:rPr>
          <w:rFonts w:ascii="Times New Roman" w:eastAsia="Calibri" w:hAnsi="Times New Roman" w:cs="Times New Roman"/>
          <w:color w:val="000000"/>
          <w:sz w:val="24"/>
          <w:szCs w:val="24"/>
          <w:lang w:eastAsia="zh-CN"/>
        </w:rPr>
        <w:t xml:space="preserve"> …../…../……..</w:t>
      </w:r>
    </w:p>
    <w:p w14:paraId="0819AED9" w14:textId="77777777" w:rsidR="009172D5" w:rsidRPr="00391B4A" w:rsidRDefault="009172D5" w:rsidP="00A951DC">
      <w:pPr>
        <w:suppressAutoHyphens/>
        <w:jc w:val="both"/>
        <w:rPr>
          <w:rFonts w:ascii="Times New Roman" w:hAnsi="Times New Roman" w:cs="Times New Roman"/>
          <w:sz w:val="24"/>
          <w:szCs w:val="24"/>
          <w:lang w:eastAsia="zh-CN"/>
        </w:rPr>
      </w:pPr>
    </w:p>
    <w:p w14:paraId="78BD3F9A" w14:textId="77777777" w:rsidR="005A59CB" w:rsidRDefault="005A59CB">
      <w:pPr>
        <w:spacing w:after="160" w:line="259" w:lineRule="auto"/>
        <w:rPr>
          <w:ins w:id="19" w:author="Thi Nguyen | Apolat" w:date="2024-11-06T15:14:00Z"/>
          <w:rFonts w:ascii="Times New Roman" w:hAnsi="Times New Roman" w:cs="Times New Roman"/>
          <w:sz w:val="24"/>
          <w:szCs w:val="24"/>
          <w:lang w:eastAsia="zh-CN"/>
        </w:rPr>
      </w:pPr>
      <w:ins w:id="20" w:author="Thi Nguyen | Apolat" w:date="2024-11-06T15:14:00Z">
        <w:r>
          <w:rPr>
            <w:rFonts w:ascii="Times New Roman" w:hAnsi="Times New Roman" w:cs="Times New Roman"/>
            <w:sz w:val="24"/>
            <w:szCs w:val="24"/>
            <w:lang w:eastAsia="zh-CN"/>
          </w:rPr>
          <w:br w:type="page"/>
        </w:r>
      </w:ins>
    </w:p>
    <w:p w14:paraId="5BDCAF12" w14:textId="77777777" w:rsidR="00845622" w:rsidRPr="00845622" w:rsidRDefault="00845622" w:rsidP="00845622">
      <w:pPr>
        <w:suppressAutoHyphens/>
        <w:spacing w:line="252" w:lineRule="auto"/>
        <w:ind w:left="709"/>
        <w:jc w:val="both"/>
        <w:rPr>
          <w:rFonts w:ascii="Times New Roman" w:hAnsi="Times New Roman" w:cs="Times New Roman"/>
          <w:sz w:val="24"/>
          <w:szCs w:val="24"/>
          <w:lang w:eastAsia="zh-CN"/>
        </w:rPr>
      </w:pPr>
      <w:r w:rsidRPr="00845622">
        <w:rPr>
          <w:rFonts w:ascii="Times New Roman" w:hAnsi="Times New Roman" w:cs="Times New Roman"/>
          <w:sz w:val="24"/>
          <w:szCs w:val="24"/>
          <w:lang w:eastAsia="zh-CN"/>
        </w:rPr>
        <w:lastRenderedPageBreak/>
        <w:t>In case of the valid</w:t>
      </w:r>
      <w:r w:rsidRPr="00845622">
        <w:rPr>
          <w:rFonts w:ascii="Times New Roman" w:hAnsi="Times New Roman" w:cs="Times New Roman"/>
          <w:sz w:val="24"/>
          <w:szCs w:val="24"/>
          <w:lang w:val="vi-VN" w:eastAsia="zh-CN"/>
        </w:rPr>
        <w:t xml:space="preserve"> application file for enterprise registration</w:t>
      </w:r>
      <w:r w:rsidRPr="00845622">
        <w:rPr>
          <w:rFonts w:ascii="Times New Roman" w:hAnsi="Times New Roman" w:cs="Times New Roman"/>
          <w:sz w:val="24"/>
          <w:szCs w:val="24"/>
          <w:lang w:eastAsia="zh-CN"/>
        </w:rPr>
        <w:t>, I would like to propose the Business Registration Authorities publish the content of the business registration on the National Business Registration Portal.</w:t>
      </w:r>
    </w:p>
    <w:p w14:paraId="3C353735" w14:textId="77777777" w:rsidR="00845622" w:rsidRPr="00845622" w:rsidRDefault="00845622" w:rsidP="00845622">
      <w:pPr>
        <w:suppressAutoHyphens/>
        <w:spacing w:line="252" w:lineRule="auto"/>
        <w:ind w:left="709"/>
        <w:jc w:val="both"/>
        <w:rPr>
          <w:rFonts w:ascii="Times New Roman" w:hAnsi="Times New Roman" w:cs="Times New Roman"/>
          <w:sz w:val="24"/>
          <w:szCs w:val="24"/>
          <w:lang w:eastAsia="zh-CN"/>
        </w:rPr>
      </w:pPr>
    </w:p>
    <w:p w14:paraId="6093B4C8" w14:textId="77777777" w:rsidR="00845622" w:rsidRPr="00845622" w:rsidRDefault="00845622" w:rsidP="00845622">
      <w:pPr>
        <w:spacing w:line="252" w:lineRule="auto"/>
        <w:ind w:left="709"/>
        <w:rPr>
          <w:rFonts w:ascii="Times New Roman" w:hAnsi="Times New Roman" w:cs="Times New Roman"/>
          <w:sz w:val="24"/>
          <w:szCs w:val="24"/>
          <w:lang w:eastAsia="zh-CN"/>
        </w:rPr>
      </w:pPr>
      <w:r w:rsidRPr="00845622">
        <w:rPr>
          <w:rFonts w:ascii="Times New Roman" w:hAnsi="Times New Roman" w:cs="Times New Roman"/>
          <w:sz w:val="24"/>
          <w:szCs w:val="24"/>
          <w:lang w:eastAsia="zh-CN"/>
        </w:rPr>
        <w:t>I hereby affirm that:</w:t>
      </w:r>
    </w:p>
    <w:p w14:paraId="1D8B5644" w14:textId="77777777" w:rsidR="00845622" w:rsidRPr="00845622" w:rsidRDefault="00845622" w:rsidP="00845622">
      <w:pPr>
        <w:spacing w:line="252" w:lineRule="auto"/>
        <w:rPr>
          <w:rFonts w:ascii="Times New Roman" w:hAnsi="Times New Roman" w:cs="Times New Roman"/>
          <w:sz w:val="24"/>
          <w:szCs w:val="24"/>
          <w:lang w:eastAsia="zh-CN"/>
        </w:rPr>
      </w:pPr>
    </w:p>
    <w:p w14:paraId="057940FA" w14:textId="77777777" w:rsidR="00845622" w:rsidRPr="00845622" w:rsidRDefault="00845622" w:rsidP="00845622">
      <w:pPr>
        <w:numPr>
          <w:ilvl w:val="0"/>
          <w:numId w:val="17"/>
        </w:numPr>
        <w:spacing w:line="252" w:lineRule="auto"/>
        <w:ind w:left="1418" w:hanging="709"/>
        <w:jc w:val="both"/>
        <w:rPr>
          <w:rFonts w:ascii="Times New Roman" w:hAnsi="Times New Roman" w:cs="Times New Roman"/>
          <w:sz w:val="24"/>
          <w:szCs w:val="24"/>
          <w:lang w:eastAsia="zh-CN"/>
        </w:rPr>
      </w:pPr>
      <w:r w:rsidRPr="00845622">
        <w:rPr>
          <w:rFonts w:ascii="Times New Roman" w:hAnsi="Times New Roman" w:cs="Times New Roman"/>
          <w:sz w:val="24"/>
          <w:szCs w:val="24"/>
          <w:lang w:eastAsia="zh-CN"/>
        </w:rPr>
        <w:t>To be the legal representative who have the lawful rights and obligations to implement the procedures of registering enterprise under legal regulations and the Charter’s company.</w:t>
      </w:r>
    </w:p>
    <w:p w14:paraId="17BE7B3C" w14:textId="77777777" w:rsidR="00845622" w:rsidRPr="00845622" w:rsidRDefault="00845622" w:rsidP="00845622">
      <w:pPr>
        <w:spacing w:line="252" w:lineRule="auto"/>
        <w:ind w:left="1418"/>
        <w:jc w:val="both"/>
        <w:rPr>
          <w:rFonts w:ascii="Times New Roman" w:hAnsi="Times New Roman" w:cs="Times New Roman"/>
          <w:sz w:val="24"/>
          <w:szCs w:val="24"/>
          <w:lang w:eastAsia="zh-CN"/>
        </w:rPr>
      </w:pPr>
    </w:p>
    <w:p w14:paraId="018A5A0F" w14:textId="77777777" w:rsidR="00845622" w:rsidRPr="00845622" w:rsidRDefault="00845622" w:rsidP="00845622">
      <w:pPr>
        <w:numPr>
          <w:ilvl w:val="0"/>
          <w:numId w:val="17"/>
        </w:numPr>
        <w:spacing w:line="252" w:lineRule="auto"/>
        <w:ind w:left="1418" w:hanging="709"/>
        <w:jc w:val="both"/>
        <w:rPr>
          <w:rFonts w:ascii="Times New Roman" w:hAnsi="Times New Roman" w:cs="Times New Roman"/>
          <w:sz w:val="24"/>
          <w:szCs w:val="24"/>
          <w:lang w:eastAsia="zh-CN"/>
        </w:rPr>
      </w:pPr>
      <w:r w:rsidRPr="00845622">
        <w:rPr>
          <w:rFonts w:ascii="Times New Roman" w:hAnsi="Times New Roman" w:cs="Times New Roman"/>
          <w:sz w:val="24"/>
          <w:szCs w:val="24"/>
          <w:lang w:eastAsia="zh-CN"/>
        </w:rPr>
        <w:t xml:space="preserve">The Headquarter is of </w:t>
      </w:r>
      <w:r w:rsidRPr="00845622">
        <w:rPr>
          <w:rFonts w:ascii="Times New Roman" w:hAnsi="Times New Roman" w:cs="Times New Roman"/>
          <w:sz w:val="24"/>
          <w:szCs w:val="24"/>
          <w:lang w:val="vi-VN" w:eastAsia="zh-CN"/>
        </w:rPr>
        <w:t>the Company’s</w:t>
      </w:r>
      <w:r w:rsidRPr="00845622">
        <w:rPr>
          <w:rFonts w:ascii="Times New Roman" w:hAnsi="Times New Roman" w:cs="Times New Roman"/>
          <w:sz w:val="24"/>
          <w:szCs w:val="24"/>
          <w:lang w:eastAsia="zh-CN"/>
        </w:rPr>
        <w:t xml:space="preserve"> lawful ownership/rights to use and used for legally appropriate purposes.</w:t>
      </w:r>
    </w:p>
    <w:p w14:paraId="33AD99D6" w14:textId="77777777" w:rsidR="00845622" w:rsidRPr="00845622" w:rsidRDefault="00845622" w:rsidP="00845622">
      <w:pPr>
        <w:spacing w:line="252" w:lineRule="auto"/>
        <w:ind w:left="709"/>
        <w:jc w:val="both"/>
        <w:rPr>
          <w:rFonts w:ascii="Times New Roman" w:hAnsi="Times New Roman" w:cs="Times New Roman"/>
          <w:sz w:val="24"/>
          <w:szCs w:val="24"/>
          <w:lang w:eastAsia="zh-CN"/>
        </w:rPr>
      </w:pPr>
    </w:p>
    <w:p w14:paraId="25F37CEA" w14:textId="77777777" w:rsidR="00845622" w:rsidRPr="00845622" w:rsidRDefault="00845622" w:rsidP="00845622">
      <w:pPr>
        <w:numPr>
          <w:ilvl w:val="0"/>
          <w:numId w:val="17"/>
        </w:numPr>
        <w:tabs>
          <w:tab w:val="left" w:pos="1418"/>
        </w:tabs>
        <w:spacing w:line="252" w:lineRule="auto"/>
        <w:ind w:left="1418" w:hanging="709"/>
        <w:jc w:val="both"/>
        <w:rPr>
          <w:rFonts w:ascii="Times New Roman" w:hAnsi="Times New Roman" w:cs="Times New Roman"/>
          <w:sz w:val="24"/>
          <w:szCs w:val="24"/>
          <w:lang w:eastAsia="zh-CN"/>
        </w:rPr>
      </w:pPr>
      <w:r w:rsidRPr="00845622">
        <w:rPr>
          <w:rFonts w:ascii="Times New Roman" w:hAnsi="Times New Roman" w:cs="Times New Roman"/>
          <w:sz w:val="24"/>
          <w:szCs w:val="24"/>
          <w:lang w:eastAsia="zh-CN"/>
        </w:rPr>
        <w:t>To</w:t>
      </w:r>
      <w:r w:rsidRPr="00845622">
        <w:rPr>
          <w:rFonts w:ascii="Times New Roman" w:hAnsi="Times New Roman" w:cs="Times New Roman"/>
          <w:sz w:val="24"/>
          <w:szCs w:val="24"/>
          <w:lang w:val="vi-VN" w:eastAsia="zh-CN"/>
        </w:rPr>
        <w:t xml:space="preserve"> u</w:t>
      </w:r>
      <w:r w:rsidRPr="00845622">
        <w:rPr>
          <w:rFonts w:ascii="Times New Roman" w:hAnsi="Times New Roman" w:cs="Times New Roman"/>
          <w:sz w:val="24"/>
          <w:szCs w:val="24"/>
          <w:lang w:eastAsia="zh-CN"/>
        </w:rPr>
        <w:t>se self-printed invoices, pre-printed invoices, electronic invoices, purchase invoices from tax authorities in accordance with</w:t>
      </w:r>
      <w:r w:rsidRPr="00845622">
        <w:rPr>
          <w:rFonts w:ascii="Times New Roman" w:hAnsi="Times New Roman" w:cs="Times New Roman"/>
          <w:sz w:val="24"/>
          <w:szCs w:val="24"/>
          <w:lang w:val="vi-VN" w:eastAsia="zh-CN"/>
        </w:rPr>
        <w:t xml:space="preserve"> the</w:t>
      </w:r>
      <w:r w:rsidRPr="00845622">
        <w:rPr>
          <w:rFonts w:ascii="Times New Roman" w:hAnsi="Times New Roman" w:cs="Times New Roman"/>
          <w:sz w:val="24"/>
          <w:szCs w:val="24"/>
          <w:lang w:eastAsia="zh-CN"/>
        </w:rPr>
        <w:t xml:space="preserve"> applicable laws</w:t>
      </w:r>
      <w:r w:rsidRPr="00845622">
        <w:rPr>
          <w:rFonts w:ascii="Times New Roman" w:hAnsi="Times New Roman" w:cs="Times New Roman"/>
          <w:sz w:val="24"/>
          <w:szCs w:val="24"/>
          <w:vertAlign w:val="superscript"/>
          <w:lang w:eastAsia="zh-CN"/>
        </w:rPr>
        <w:footnoteReference w:id="13"/>
      </w:r>
      <w:r w:rsidRPr="00845622">
        <w:rPr>
          <w:rFonts w:ascii="Times New Roman" w:hAnsi="Times New Roman" w:cs="Times New Roman"/>
          <w:sz w:val="24"/>
          <w:szCs w:val="24"/>
          <w:lang w:eastAsia="zh-CN"/>
        </w:rPr>
        <w:t>;</w:t>
      </w:r>
    </w:p>
    <w:p w14:paraId="090BD7A5" w14:textId="77777777" w:rsidR="00845622" w:rsidRPr="00845622" w:rsidRDefault="00845622" w:rsidP="00845622">
      <w:pPr>
        <w:spacing w:line="252" w:lineRule="auto"/>
        <w:ind w:left="709"/>
        <w:jc w:val="both"/>
        <w:rPr>
          <w:rFonts w:ascii="Times New Roman" w:hAnsi="Times New Roman" w:cs="Times New Roman"/>
          <w:sz w:val="24"/>
          <w:szCs w:val="24"/>
          <w:lang w:eastAsia="zh-CN"/>
        </w:rPr>
      </w:pPr>
    </w:p>
    <w:p w14:paraId="265C7A5F" w14:textId="77777777" w:rsidR="00845622" w:rsidRPr="00845622" w:rsidRDefault="00845622" w:rsidP="00845622">
      <w:pPr>
        <w:numPr>
          <w:ilvl w:val="0"/>
          <w:numId w:val="17"/>
        </w:numPr>
        <w:spacing w:line="252" w:lineRule="auto"/>
        <w:ind w:left="1418" w:hanging="709"/>
        <w:jc w:val="both"/>
        <w:rPr>
          <w:rFonts w:ascii="Times New Roman" w:eastAsia="Calibri" w:hAnsi="Times New Roman" w:cs="Times New Roman"/>
          <w:sz w:val="24"/>
          <w:szCs w:val="24"/>
        </w:rPr>
      </w:pPr>
      <w:r w:rsidRPr="00845622">
        <w:rPr>
          <w:rFonts w:ascii="Times New Roman" w:hAnsi="Times New Roman" w:cs="Times New Roman"/>
          <w:sz w:val="24"/>
          <w:szCs w:val="24"/>
          <w:lang w:eastAsia="zh-CN"/>
        </w:rPr>
        <w:t>To be responsible before the Law for the legitimacy, accuracy and the integrity of the aforementioned statements.</w:t>
      </w:r>
    </w:p>
    <w:p w14:paraId="4D34EE6A" w14:textId="77777777" w:rsidR="00802C1F" w:rsidRPr="00391B4A" w:rsidRDefault="00802C1F" w:rsidP="00A951DC">
      <w:pPr>
        <w:pStyle w:val="ListParagraph"/>
        <w:rPr>
          <w:rFonts w:ascii="Times New Roman" w:hAnsi="Times New Roman" w:cs="Times New Roman"/>
          <w:sz w:val="24"/>
          <w:szCs w:val="24"/>
        </w:rPr>
      </w:pPr>
    </w:p>
    <w:p w14:paraId="1B920E22" w14:textId="3013CECC" w:rsidR="00C659C5" w:rsidRPr="00391B4A" w:rsidRDefault="00C659C5" w:rsidP="00A951DC">
      <w:pPr>
        <w:rPr>
          <w:rFonts w:ascii="Times New Roman" w:hAnsi="Times New Roman" w:cs="Times New Roman"/>
          <w:sz w:val="24"/>
          <w:szCs w:val="24"/>
        </w:rPr>
      </w:pPr>
    </w:p>
    <w:p w14:paraId="6482453A" w14:textId="77777777" w:rsidR="00802C1F" w:rsidRPr="00391B4A" w:rsidRDefault="00802C1F" w:rsidP="00A951DC">
      <w:pPr>
        <w:pStyle w:val="ListParagraph"/>
        <w:tabs>
          <w:tab w:val="left" w:leader="dot" w:pos="4320"/>
          <w:tab w:val="right" w:leader="dot" w:pos="8280"/>
        </w:tabs>
        <w:ind w:left="1418"/>
        <w:jc w:val="both"/>
        <w:rPr>
          <w:rFonts w:ascii="Times New Roman" w:hAnsi="Times New Roman" w:cs="Times New Roman"/>
          <w:sz w:val="24"/>
          <w:szCs w:val="24"/>
        </w:rPr>
      </w:pPr>
    </w:p>
    <w:tbl>
      <w:tblPr>
        <w:tblW w:w="5000" w:type="pct"/>
        <w:tblCellMar>
          <w:left w:w="0" w:type="dxa"/>
          <w:right w:w="0" w:type="dxa"/>
        </w:tblCellMar>
        <w:tblLook w:val="0000" w:firstRow="0" w:lastRow="0" w:firstColumn="0" w:lastColumn="0" w:noHBand="0" w:noVBand="0"/>
      </w:tblPr>
      <w:tblGrid>
        <w:gridCol w:w="5011"/>
        <w:gridCol w:w="4447"/>
      </w:tblGrid>
      <w:tr w:rsidR="00802C1F" w:rsidRPr="00391B4A" w14:paraId="15F4C2C2" w14:textId="77777777" w:rsidTr="00426A7D">
        <w:tc>
          <w:tcPr>
            <w:tcW w:w="2649" w:type="pct"/>
            <w:shd w:val="clear" w:color="auto" w:fill="auto"/>
          </w:tcPr>
          <w:p w14:paraId="39C942EE" w14:textId="77777777" w:rsidR="00802C1F" w:rsidRPr="00391B4A" w:rsidRDefault="00802C1F" w:rsidP="00A951DC">
            <w:pPr>
              <w:tabs>
                <w:tab w:val="left" w:leader="dot" w:pos="4320"/>
                <w:tab w:val="right" w:leader="dot" w:pos="8280"/>
              </w:tabs>
              <w:rPr>
                <w:rFonts w:ascii="Times New Roman" w:hAnsi="Times New Roman" w:cs="Times New Roman"/>
                <w:sz w:val="24"/>
                <w:szCs w:val="24"/>
                <w:lang w:eastAsia="zh-CN"/>
              </w:rPr>
            </w:pPr>
          </w:p>
        </w:tc>
        <w:tc>
          <w:tcPr>
            <w:tcW w:w="2351" w:type="pct"/>
            <w:shd w:val="clear" w:color="auto" w:fill="auto"/>
          </w:tcPr>
          <w:p w14:paraId="07653F9A" w14:textId="77777777" w:rsidR="00845622" w:rsidRPr="00845622" w:rsidRDefault="00845622" w:rsidP="00845622">
            <w:pPr>
              <w:spacing w:line="252" w:lineRule="auto"/>
              <w:jc w:val="center"/>
              <w:rPr>
                <w:rFonts w:ascii="Times New Roman" w:eastAsia="Calibri" w:hAnsi="Times New Roman" w:cs="Times New Roman"/>
                <w:b/>
                <w:bCs/>
                <w:caps/>
                <w:color w:val="000000"/>
                <w:sz w:val="24"/>
                <w:szCs w:val="24"/>
              </w:rPr>
            </w:pPr>
            <w:r w:rsidRPr="00845622">
              <w:rPr>
                <w:rFonts w:ascii="Times New Roman" w:eastAsia="Calibri" w:hAnsi="Times New Roman" w:cs="Times New Roman"/>
                <w:b/>
                <w:bCs/>
                <w:caps/>
                <w:color w:val="000000"/>
                <w:sz w:val="24"/>
                <w:szCs w:val="24"/>
              </w:rPr>
              <w:t>THE Legal representative of THE company</w:t>
            </w:r>
          </w:p>
          <w:p w14:paraId="791987D0" w14:textId="2724D6A8" w:rsidR="00802C1F" w:rsidRPr="00391B4A" w:rsidRDefault="00845622" w:rsidP="00A951DC">
            <w:pPr>
              <w:tabs>
                <w:tab w:val="left" w:leader="dot" w:pos="4245"/>
                <w:tab w:val="right" w:leader="dot" w:pos="8280"/>
              </w:tabs>
              <w:jc w:val="center"/>
              <w:rPr>
                <w:rFonts w:ascii="Times New Roman" w:hAnsi="Times New Roman" w:cs="Times New Roman"/>
                <w:bCs/>
                <w:i/>
                <w:sz w:val="24"/>
                <w:szCs w:val="24"/>
                <w:lang w:eastAsia="zh-CN"/>
              </w:rPr>
            </w:pPr>
            <w:r w:rsidRPr="00845622">
              <w:rPr>
                <w:rFonts w:ascii="Times New Roman" w:eastAsia="Calibri" w:hAnsi="Times New Roman" w:cs="Times New Roman"/>
                <w:caps/>
                <w:sz w:val="24"/>
                <w:szCs w:val="24"/>
                <w:lang w:val="vi-VN"/>
              </w:rPr>
              <w:t>(</w:t>
            </w:r>
            <w:r w:rsidRPr="00845622">
              <w:rPr>
                <w:rFonts w:ascii="Times New Roman" w:eastAsia="Calibri" w:hAnsi="Times New Roman" w:cs="Times New Roman"/>
                <w:i/>
                <w:caps/>
                <w:sz w:val="24"/>
                <w:szCs w:val="24"/>
                <w:lang w:val="vi-VN"/>
              </w:rPr>
              <w:t>s</w:t>
            </w:r>
            <w:r w:rsidRPr="00845622">
              <w:rPr>
                <w:rFonts w:ascii="Times New Roman" w:eastAsia="Calibri" w:hAnsi="Times New Roman" w:cs="Times New Roman"/>
                <w:i/>
                <w:sz w:val="24"/>
                <w:szCs w:val="24"/>
                <w:lang w:val="vi-VN"/>
              </w:rPr>
              <w:t>ign, full name</w:t>
            </w:r>
            <w:r w:rsidRPr="00845622">
              <w:rPr>
                <w:rFonts w:ascii="Times New Roman" w:eastAsia="Calibri" w:hAnsi="Times New Roman" w:cs="Times New Roman"/>
                <w:sz w:val="24"/>
                <w:szCs w:val="24"/>
                <w:vertAlign w:val="superscript"/>
                <w:lang w:val="vi-VN"/>
              </w:rPr>
              <w:footnoteReference w:id="14"/>
            </w:r>
            <w:r w:rsidRPr="00845622">
              <w:rPr>
                <w:rFonts w:ascii="Times New Roman" w:eastAsia="Calibri" w:hAnsi="Times New Roman" w:cs="Times New Roman"/>
                <w:sz w:val="24"/>
                <w:szCs w:val="24"/>
                <w:lang w:val="vi-VN"/>
              </w:rPr>
              <w:t>)</w:t>
            </w:r>
          </w:p>
          <w:p w14:paraId="637C3138" w14:textId="77777777" w:rsidR="00802C1F" w:rsidRPr="00391B4A" w:rsidRDefault="00802C1F" w:rsidP="00A951DC">
            <w:pPr>
              <w:tabs>
                <w:tab w:val="left" w:leader="dot" w:pos="4245"/>
                <w:tab w:val="right" w:leader="dot" w:pos="8280"/>
              </w:tabs>
              <w:jc w:val="center"/>
              <w:rPr>
                <w:rFonts w:ascii="Times New Roman" w:hAnsi="Times New Roman" w:cs="Times New Roman"/>
                <w:bCs/>
                <w:i/>
                <w:sz w:val="24"/>
                <w:szCs w:val="24"/>
                <w:lang w:eastAsia="zh-CN"/>
              </w:rPr>
            </w:pPr>
          </w:p>
          <w:p w14:paraId="2E791885" w14:textId="77777777" w:rsidR="00802C1F" w:rsidRPr="00391B4A" w:rsidRDefault="00802C1F" w:rsidP="00A951DC">
            <w:pPr>
              <w:tabs>
                <w:tab w:val="left" w:leader="dot" w:pos="4245"/>
                <w:tab w:val="right" w:leader="dot" w:pos="8280"/>
              </w:tabs>
              <w:jc w:val="center"/>
              <w:rPr>
                <w:rFonts w:ascii="Times New Roman" w:hAnsi="Times New Roman" w:cs="Times New Roman"/>
                <w:bCs/>
                <w:i/>
                <w:sz w:val="24"/>
                <w:szCs w:val="24"/>
                <w:lang w:eastAsia="zh-CN"/>
              </w:rPr>
            </w:pPr>
          </w:p>
          <w:p w14:paraId="76AE84B9" w14:textId="77777777" w:rsidR="00802C1F" w:rsidRPr="00391B4A" w:rsidRDefault="00802C1F" w:rsidP="00A951DC">
            <w:pPr>
              <w:tabs>
                <w:tab w:val="left" w:leader="dot" w:pos="4245"/>
                <w:tab w:val="right" w:leader="dot" w:pos="8280"/>
              </w:tabs>
              <w:jc w:val="center"/>
              <w:rPr>
                <w:rFonts w:ascii="Times New Roman" w:hAnsi="Times New Roman" w:cs="Times New Roman"/>
                <w:bCs/>
                <w:i/>
                <w:sz w:val="24"/>
                <w:szCs w:val="24"/>
                <w:lang w:eastAsia="zh-CN"/>
              </w:rPr>
            </w:pPr>
          </w:p>
          <w:p w14:paraId="2026A851" w14:textId="77777777" w:rsidR="00802C1F" w:rsidRPr="00391B4A" w:rsidRDefault="00802C1F" w:rsidP="00A951DC">
            <w:pPr>
              <w:tabs>
                <w:tab w:val="left" w:leader="dot" w:pos="4245"/>
                <w:tab w:val="right" w:leader="dot" w:pos="8280"/>
              </w:tabs>
              <w:jc w:val="center"/>
              <w:rPr>
                <w:rFonts w:ascii="Times New Roman" w:hAnsi="Times New Roman" w:cs="Times New Roman"/>
                <w:bCs/>
                <w:i/>
                <w:sz w:val="24"/>
                <w:szCs w:val="24"/>
                <w:lang w:eastAsia="zh-CN"/>
              </w:rPr>
            </w:pPr>
          </w:p>
          <w:p w14:paraId="0613EFB0" w14:textId="77777777" w:rsidR="00802C1F" w:rsidRPr="00391B4A" w:rsidRDefault="00802C1F" w:rsidP="00A951DC">
            <w:pPr>
              <w:tabs>
                <w:tab w:val="left" w:leader="dot" w:pos="4245"/>
                <w:tab w:val="right" w:leader="dot" w:pos="8280"/>
              </w:tabs>
              <w:jc w:val="center"/>
              <w:rPr>
                <w:rFonts w:ascii="Times New Roman" w:hAnsi="Times New Roman" w:cs="Times New Roman"/>
                <w:sz w:val="24"/>
                <w:szCs w:val="24"/>
                <w:lang w:eastAsia="zh-CN"/>
              </w:rPr>
            </w:pPr>
            <w:r w:rsidRPr="00391B4A">
              <w:rPr>
                <w:rFonts w:ascii="Times New Roman" w:hAnsi="Times New Roman" w:cs="Times New Roman"/>
                <w:sz w:val="24"/>
                <w:szCs w:val="24"/>
                <w:lang w:eastAsia="zh-CN"/>
              </w:rPr>
              <w:t>_____________________</w:t>
            </w:r>
          </w:p>
          <w:p w14:paraId="45DEF89F" w14:textId="4C236D43" w:rsidR="00802C1F" w:rsidRPr="00391B4A" w:rsidRDefault="00845622" w:rsidP="00A951DC">
            <w:pPr>
              <w:tabs>
                <w:tab w:val="left" w:leader="dot" w:pos="4245"/>
                <w:tab w:val="right" w:leader="dot" w:pos="8280"/>
              </w:tabs>
              <w:jc w:val="center"/>
              <w:rPr>
                <w:rFonts w:ascii="Times New Roman" w:hAnsi="Times New Roman" w:cs="Times New Roman"/>
                <w:b/>
                <w:sz w:val="24"/>
                <w:szCs w:val="24"/>
                <w:lang w:eastAsia="zh-CN"/>
              </w:rPr>
            </w:pPr>
            <w:r>
              <w:rPr>
                <w:rFonts w:ascii="Times New Roman" w:hAnsi="Times New Roman" w:cs="Times New Roman"/>
                <w:b/>
                <w:color w:val="FF0000"/>
                <w:sz w:val="24"/>
                <w:szCs w:val="24"/>
              </w:rPr>
              <w:t>[TEN_DDPL_CTY_TA]</w:t>
            </w:r>
          </w:p>
        </w:tc>
      </w:tr>
    </w:tbl>
    <w:p w14:paraId="5C1B84C3" w14:textId="339A52C7" w:rsidR="00E52349" w:rsidRDefault="00802C1F" w:rsidP="00A951DC">
      <w:pPr>
        <w:rPr>
          <w:rFonts w:ascii="Times New Roman" w:hAnsi="Times New Roman" w:cs="Times New Roman"/>
          <w:sz w:val="24"/>
          <w:szCs w:val="24"/>
        </w:rPr>
      </w:pPr>
      <w:r w:rsidRPr="00391B4A">
        <w:rPr>
          <w:rFonts w:ascii="Times New Roman" w:hAnsi="Times New Roman" w:cs="Times New Roman"/>
          <w:sz w:val="24"/>
          <w:szCs w:val="24"/>
        </w:rPr>
        <w:t xml:space="preserve"> </w:t>
      </w:r>
    </w:p>
    <w:p w14:paraId="4266693F" w14:textId="6DE05E44" w:rsidR="00C8457A" w:rsidRPr="00C8457A" w:rsidRDefault="00C8457A" w:rsidP="00C8457A">
      <w:pPr>
        <w:rPr>
          <w:rFonts w:ascii="Times New Roman" w:hAnsi="Times New Roman" w:cs="Times New Roman"/>
          <w:sz w:val="24"/>
          <w:szCs w:val="24"/>
        </w:rPr>
      </w:pPr>
    </w:p>
    <w:p w14:paraId="538D4260" w14:textId="6D383776" w:rsidR="00C8457A" w:rsidRPr="00C8457A" w:rsidRDefault="00C8457A" w:rsidP="00C8457A">
      <w:pPr>
        <w:rPr>
          <w:rFonts w:ascii="Times New Roman" w:hAnsi="Times New Roman" w:cs="Times New Roman"/>
          <w:sz w:val="24"/>
          <w:szCs w:val="24"/>
        </w:rPr>
      </w:pPr>
    </w:p>
    <w:p w14:paraId="20B49ADC" w14:textId="4BA5C077" w:rsidR="00C8457A" w:rsidRPr="00C8457A" w:rsidRDefault="00C8457A" w:rsidP="00C8457A">
      <w:pPr>
        <w:rPr>
          <w:rFonts w:ascii="Times New Roman" w:hAnsi="Times New Roman" w:cs="Times New Roman"/>
          <w:sz w:val="24"/>
          <w:szCs w:val="24"/>
        </w:rPr>
      </w:pPr>
    </w:p>
    <w:p w14:paraId="30D56734" w14:textId="05E504CB" w:rsidR="00C8457A" w:rsidRPr="00C8457A" w:rsidRDefault="00C8457A" w:rsidP="00C8457A">
      <w:pPr>
        <w:rPr>
          <w:rFonts w:ascii="Times New Roman" w:hAnsi="Times New Roman" w:cs="Times New Roman"/>
          <w:sz w:val="24"/>
          <w:szCs w:val="24"/>
        </w:rPr>
      </w:pPr>
    </w:p>
    <w:p w14:paraId="3DF59D7D" w14:textId="12A791AA" w:rsidR="00C8457A" w:rsidRPr="00C8457A" w:rsidRDefault="00C8457A" w:rsidP="00C8457A">
      <w:pPr>
        <w:rPr>
          <w:rFonts w:ascii="Times New Roman" w:hAnsi="Times New Roman" w:cs="Times New Roman"/>
          <w:sz w:val="24"/>
          <w:szCs w:val="24"/>
        </w:rPr>
      </w:pPr>
    </w:p>
    <w:p w14:paraId="418BE4A6" w14:textId="2ECF8F7E" w:rsidR="00C8457A" w:rsidRPr="00C8457A" w:rsidRDefault="00C8457A" w:rsidP="00C8457A">
      <w:pPr>
        <w:rPr>
          <w:rFonts w:ascii="Times New Roman" w:hAnsi="Times New Roman" w:cs="Times New Roman"/>
          <w:sz w:val="24"/>
          <w:szCs w:val="24"/>
        </w:rPr>
      </w:pPr>
    </w:p>
    <w:p w14:paraId="6BC0B0C8" w14:textId="5A4AEAF5" w:rsidR="00C8457A" w:rsidRPr="00C8457A" w:rsidRDefault="00C8457A" w:rsidP="00C8457A">
      <w:pPr>
        <w:rPr>
          <w:rFonts w:ascii="Times New Roman" w:hAnsi="Times New Roman" w:cs="Times New Roman"/>
          <w:sz w:val="24"/>
          <w:szCs w:val="24"/>
        </w:rPr>
      </w:pPr>
    </w:p>
    <w:p w14:paraId="07248E0D" w14:textId="206A426B" w:rsidR="00C8457A" w:rsidRPr="00C8457A" w:rsidRDefault="00C8457A" w:rsidP="00C8457A">
      <w:pPr>
        <w:rPr>
          <w:rFonts w:ascii="Times New Roman" w:hAnsi="Times New Roman" w:cs="Times New Roman"/>
          <w:sz w:val="24"/>
          <w:szCs w:val="24"/>
        </w:rPr>
      </w:pPr>
    </w:p>
    <w:p w14:paraId="2782D778" w14:textId="6190CCD7" w:rsidR="00C8457A" w:rsidRPr="00C8457A" w:rsidRDefault="00C8457A" w:rsidP="00C8457A">
      <w:pPr>
        <w:rPr>
          <w:rFonts w:ascii="Times New Roman" w:hAnsi="Times New Roman" w:cs="Times New Roman"/>
          <w:sz w:val="24"/>
          <w:szCs w:val="24"/>
        </w:rPr>
      </w:pPr>
    </w:p>
    <w:p w14:paraId="0B0F416E" w14:textId="634DCCF6" w:rsidR="00C8457A" w:rsidRPr="00C8457A" w:rsidRDefault="00C8457A" w:rsidP="00C8457A">
      <w:pPr>
        <w:rPr>
          <w:rFonts w:ascii="Times New Roman" w:hAnsi="Times New Roman" w:cs="Times New Roman"/>
          <w:sz w:val="24"/>
          <w:szCs w:val="24"/>
        </w:rPr>
      </w:pPr>
    </w:p>
    <w:p w14:paraId="3ABCD574" w14:textId="7955A60B" w:rsidR="00C8457A" w:rsidRPr="00C8457A" w:rsidRDefault="00C8457A" w:rsidP="00C8457A">
      <w:pPr>
        <w:rPr>
          <w:rFonts w:ascii="Times New Roman" w:hAnsi="Times New Roman" w:cs="Times New Roman"/>
          <w:sz w:val="24"/>
          <w:szCs w:val="24"/>
        </w:rPr>
      </w:pPr>
    </w:p>
    <w:p w14:paraId="65CFEB34" w14:textId="747F29CA" w:rsidR="00C8457A" w:rsidRPr="00C8457A" w:rsidRDefault="00C8457A" w:rsidP="00C8457A">
      <w:pPr>
        <w:rPr>
          <w:rFonts w:ascii="Times New Roman" w:hAnsi="Times New Roman" w:cs="Times New Roman"/>
          <w:sz w:val="24"/>
          <w:szCs w:val="24"/>
        </w:rPr>
      </w:pPr>
    </w:p>
    <w:p w14:paraId="4D732CE8" w14:textId="568EAA4E" w:rsidR="00C8457A" w:rsidRPr="00C8457A" w:rsidRDefault="00C8457A" w:rsidP="00C8457A">
      <w:pPr>
        <w:rPr>
          <w:rFonts w:ascii="Times New Roman" w:hAnsi="Times New Roman" w:cs="Times New Roman"/>
          <w:sz w:val="24"/>
          <w:szCs w:val="24"/>
        </w:rPr>
      </w:pPr>
    </w:p>
    <w:p w14:paraId="3A284D00" w14:textId="371ECA99" w:rsidR="00C8457A" w:rsidRDefault="00C8457A" w:rsidP="00C8457A">
      <w:pPr>
        <w:rPr>
          <w:rFonts w:ascii="Times New Roman" w:hAnsi="Times New Roman" w:cs="Times New Roman"/>
          <w:sz w:val="24"/>
          <w:szCs w:val="24"/>
        </w:rPr>
      </w:pPr>
    </w:p>
    <w:p w14:paraId="334F2201" w14:textId="7DD852B5" w:rsidR="00C8457A" w:rsidRPr="00C8457A" w:rsidRDefault="00C8457A" w:rsidP="00C8457A">
      <w:pPr>
        <w:tabs>
          <w:tab w:val="left" w:pos="6516"/>
        </w:tabs>
        <w:rPr>
          <w:rFonts w:ascii="Times New Roman" w:hAnsi="Times New Roman" w:cs="Times New Roman"/>
          <w:sz w:val="24"/>
          <w:szCs w:val="24"/>
        </w:rPr>
      </w:pPr>
      <w:r>
        <w:rPr>
          <w:rFonts w:ascii="Times New Roman" w:hAnsi="Times New Roman" w:cs="Times New Roman"/>
          <w:sz w:val="24"/>
          <w:szCs w:val="24"/>
        </w:rPr>
        <w:tab/>
      </w:r>
    </w:p>
    <w:sectPr w:rsidR="00C8457A" w:rsidRPr="00C8457A" w:rsidSect="008A4F14">
      <w:pgSz w:w="11906" w:h="16838" w:code="9"/>
      <w:pgMar w:top="720" w:right="1008" w:bottom="81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rew Intern 13" w:date="2025-01-08T00:57:00Z" w:initials="DI1">
    <w:p w14:paraId="0753E71F" w14:textId="3865BD53" w:rsidR="009E5BDB" w:rsidRDefault="009E5BDB">
      <w:pPr>
        <w:pStyle w:val="CommentText"/>
      </w:pPr>
      <w:r>
        <w:rPr>
          <w:rStyle w:val="CommentReference"/>
        </w:rPr>
        <w:annotationRef/>
      </w:r>
      <w:r>
        <w:t>Lưu ý một số trường hợp không cần tiền tố “Tỉnh”</w:t>
      </w:r>
    </w:p>
  </w:comment>
  <w:comment w:id="3" w:author="Drew Intern 13" w:date="2025-01-19T14:57:00Z" w:initials="DI1">
    <w:p w14:paraId="14CCE866" w14:textId="77777777" w:rsidR="00631F92" w:rsidRDefault="00631F92" w:rsidP="00631F92">
      <w:pPr>
        <w:pStyle w:val="CommentText"/>
      </w:pPr>
      <w:r>
        <w:rPr>
          <w:rStyle w:val="CommentReference"/>
        </w:rPr>
        <w:annotationRef/>
      </w:r>
      <w:r>
        <w:annotationRef/>
      </w:r>
      <w:r>
        <w:t>Cần xác định rõ tỷ giá bán (selling rate), tỷ giá mua (buying rate), tỷ giá mua (buying rate by transfer) cho trường hợp cụ thể.</w:t>
      </w:r>
    </w:p>
    <w:p w14:paraId="13FC55D8" w14:textId="77777777" w:rsidR="00631F92" w:rsidRDefault="00631F92" w:rsidP="00631F92">
      <w:pPr>
        <w:pStyle w:val="CommentText"/>
      </w:pPr>
      <w:r>
        <w:t>Thông thường, áp dụng tỷ giá bán nhiều hơn.</w:t>
      </w:r>
    </w:p>
    <w:p w14:paraId="5275E934" w14:textId="77777777" w:rsidR="00631F92" w:rsidRDefault="00631F92" w:rsidP="00631F92">
      <w:pPr>
        <w:pStyle w:val="CommentText"/>
      </w:pPr>
    </w:p>
  </w:comment>
  <w:comment w:id="4" w:author="Drew Intern 13" w:date="2025-01-05T17:07:00Z" w:initials="DI1">
    <w:p w14:paraId="6B0DC3A7" w14:textId="77777777" w:rsidR="005C5524" w:rsidRPr="005C5524" w:rsidRDefault="005C5524" w:rsidP="005C5524">
      <w:pPr>
        <w:pStyle w:val="CommentText"/>
      </w:pPr>
      <w:r>
        <w:rPr>
          <w:rStyle w:val="CommentReference"/>
        </w:rPr>
        <w:annotationRef/>
      </w:r>
      <w:r w:rsidRPr="005C5524">
        <w:annotationRef/>
      </w:r>
      <w:r w:rsidRPr="005C5524">
        <w:t>Trường hợp có thay đổi khác, vui lòng tự nhập</w:t>
      </w:r>
    </w:p>
    <w:p w14:paraId="5A129826" w14:textId="0A17DD20" w:rsidR="005C5524" w:rsidRDefault="005C5524">
      <w:pPr>
        <w:pStyle w:val="CommentText"/>
      </w:pPr>
    </w:p>
  </w:comment>
  <w:comment w:id="8" w:author="Drew Intern 13" w:date="2025-01-05T17:24:00Z" w:initials="DI1">
    <w:p w14:paraId="1DE6740C" w14:textId="758B6572" w:rsidR="00A43D06" w:rsidRPr="00A43D06" w:rsidRDefault="00A43D06" w:rsidP="00A43D06">
      <w:pPr>
        <w:pStyle w:val="CommentText"/>
      </w:pPr>
      <w:r>
        <w:rPr>
          <w:rStyle w:val="CommentReference"/>
        </w:rPr>
        <w:annotationRef/>
      </w:r>
      <w:r w:rsidRPr="00A43D06">
        <w:t xml:space="preserve">Nếu TÁT CẢ CĐSL đều là </w:t>
      </w:r>
      <w:r w:rsidRPr="00A43D06">
        <w:rPr>
          <w:b/>
          <w:bCs/>
        </w:rPr>
        <w:t>cá nhân</w:t>
      </w:r>
      <w:r w:rsidRPr="00A43D06">
        <w:t xml:space="preserve"> </w:t>
      </w:r>
      <w:r w:rsidRPr="00A43D06">
        <w:sym w:font="Wingdings" w:char="F0E0"/>
      </w:r>
      <w:r w:rsidRPr="00A43D06">
        <w:t xml:space="preserve"> Xóa “</w:t>
      </w:r>
      <w:r w:rsidRPr="00A43D06">
        <w:rPr>
          <w:iCs/>
        </w:rPr>
        <w:t xml:space="preserve">Appendix </w:t>
      </w:r>
      <w:r w:rsidRPr="00A43D06">
        <w:t>I-10”</w:t>
      </w:r>
    </w:p>
    <w:p w14:paraId="2CFEB465" w14:textId="77777777" w:rsidR="00A43D06" w:rsidRPr="00A43D06" w:rsidRDefault="00A43D06" w:rsidP="00A43D06">
      <w:pPr>
        <w:pStyle w:val="CommentText"/>
      </w:pPr>
    </w:p>
    <w:p w14:paraId="13E6F288" w14:textId="4D441A16" w:rsidR="00A43D06" w:rsidRDefault="00A43D06" w:rsidP="00A43D06">
      <w:pPr>
        <w:pStyle w:val="CommentText"/>
      </w:pPr>
      <w:r w:rsidRPr="00A43D06">
        <w:t xml:space="preserve">Nếu có ít nhất 01 cổ đông là </w:t>
      </w:r>
      <w:r w:rsidRPr="00A43D06">
        <w:rPr>
          <w:b/>
          <w:bCs/>
        </w:rPr>
        <w:t>TỔ CHỨC</w:t>
      </w:r>
      <w:r w:rsidRPr="00A43D06">
        <w:t xml:space="preserve"> </w:t>
      </w:r>
      <w:r w:rsidRPr="00A43D06">
        <w:sym w:font="Wingdings" w:char="F0E0"/>
      </w:r>
      <w:r w:rsidRPr="00A43D06">
        <w:t xml:space="preserve"> Giữ lai phần “(</w:t>
      </w:r>
      <w:r w:rsidR="000265DF">
        <w:t>if any</w:t>
      </w:r>
      <w:r w:rsidRPr="00A43D06">
        <w:t>)”</w:t>
      </w:r>
    </w:p>
  </w:comment>
  <w:comment w:id="11" w:author="Drew Intern 13" w:date="2025-01-05T17:24:00Z" w:initials="DI1">
    <w:p w14:paraId="22475389" w14:textId="44570C4C" w:rsidR="000265DF" w:rsidRPr="000265DF" w:rsidRDefault="000265DF" w:rsidP="000265DF">
      <w:pPr>
        <w:pStyle w:val="CommentText"/>
      </w:pPr>
      <w:r>
        <w:rPr>
          <w:rStyle w:val="CommentReference"/>
        </w:rPr>
        <w:annotationRef/>
      </w:r>
      <w:r w:rsidRPr="000265DF">
        <w:t xml:space="preserve">Nếu </w:t>
      </w:r>
      <w:r w:rsidRPr="000265DF">
        <w:rPr>
          <w:b/>
          <w:bCs/>
        </w:rPr>
        <w:t>không có</w:t>
      </w:r>
      <w:r w:rsidRPr="000265DF">
        <w:t xml:space="preserve"> CĐSL nào là NĐT nước ngoài </w:t>
      </w:r>
      <w:r w:rsidRPr="000265DF">
        <w:sym w:font="Wingdings" w:char="F0E0"/>
      </w:r>
      <w:r w:rsidRPr="000265DF">
        <w:t xml:space="preserve"> Xóa “Appendix I-8” </w:t>
      </w:r>
    </w:p>
    <w:p w14:paraId="255C6DA3" w14:textId="77777777" w:rsidR="000265DF" w:rsidRPr="000265DF" w:rsidRDefault="000265DF" w:rsidP="000265DF">
      <w:pPr>
        <w:pStyle w:val="CommentText"/>
      </w:pPr>
    </w:p>
    <w:p w14:paraId="2BF6BBE8" w14:textId="5092462B" w:rsidR="000265DF" w:rsidRDefault="000265DF" w:rsidP="000265DF">
      <w:pPr>
        <w:pStyle w:val="CommentText"/>
      </w:pPr>
      <w:r w:rsidRPr="000265DF">
        <w:t xml:space="preserve">Nếu </w:t>
      </w:r>
      <w:r w:rsidRPr="000265DF">
        <w:rPr>
          <w:b/>
          <w:bCs/>
        </w:rPr>
        <w:t>CÓ</w:t>
      </w:r>
      <w:r w:rsidRPr="000265DF">
        <w:t xml:space="preserve"> CĐSL là NĐT nước ngoài </w:t>
      </w:r>
      <w:r w:rsidRPr="000265DF">
        <w:sym w:font="Wingdings" w:char="F0E0"/>
      </w:r>
      <w:r w:rsidRPr="000265DF">
        <w:t xml:space="preserve"> </w:t>
      </w:r>
      <w:r w:rsidR="006D0849">
        <w:t>Xóa</w:t>
      </w:r>
      <w:r w:rsidRPr="000265DF">
        <w:t xml:space="preserve"> phần “</w:t>
      </w:r>
      <w:r w:rsidR="00B92223" w:rsidRPr="00B92223">
        <w:t>(if any)</w:t>
      </w:r>
      <w:r w:rsidRPr="000265DF">
        <w:t>”</w:t>
      </w:r>
    </w:p>
  </w:comment>
  <w:comment w:id="14" w:author="Drew Intern 13" w:date="2025-01-05T17:26:00Z" w:initials="DI1">
    <w:p w14:paraId="5430D451" w14:textId="77777777" w:rsidR="003C7997" w:rsidRPr="003C7997" w:rsidRDefault="003C7997" w:rsidP="003C7997">
      <w:pPr>
        <w:pStyle w:val="CommentText"/>
      </w:pPr>
      <w:r>
        <w:rPr>
          <w:rStyle w:val="CommentReference"/>
        </w:rPr>
        <w:annotationRef/>
      </w:r>
      <w:r w:rsidRPr="003C7997">
        <w:t xml:space="preserve">Nếu TÁT CẢ CĐSL đều là </w:t>
      </w:r>
      <w:r w:rsidRPr="003C7997">
        <w:rPr>
          <w:b/>
          <w:bCs/>
        </w:rPr>
        <w:t>cá nhân</w:t>
      </w:r>
      <w:r w:rsidRPr="003C7997">
        <w:t xml:space="preserve"> </w:t>
      </w:r>
      <w:r w:rsidRPr="003C7997">
        <w:sym w:font="Wingdings" w:char="F0E0"/>
      </w:r>
      <w:r w:rsidRPr="003C7997">
        <w:t xml:space="preserve"> Xóa “</w:t>
      </w:r>
      <w:r w:rsidRPr="003C7997">
        <w:rPr>
          <w:iCs/>
        </w:rPr>
        <w:t xml:space="preserve">Appendix </w:t>
      </w:r>
      <w:r w:rsidRPr="003C7997">
        <w:t>I-10”</w:t>
      </w:r>
    </w:p>
    <w:p w14:paraId="704DF978" w14:textId="77777777" w:rsidR="003C7997" w:rsidRPr="003C7997" w:rsidRDefault="003C7997" w:rsidP="003C7997">
      <w:pPr>
        <w:pStyle w:val="CommentText"/>
      </w:pPr>
    </w:p>
    <w:p w14:paraId="38B3F6F2" w14:textId="7A686CD2" w:rsidR="003C7997" w:rsidRDefault="003C7997" w:rsidP="003C7997">
      <w:pPr>
        <w:pStyle w:val="CommentText"/>
      </w:pPr>
      <w:r w:rsidRPr="003C7997">
        <w:t xml:space="preserve">Nếu có ít nhất 01 cổ đông là </w:t>
      </w:r>
      <w:r w:rsidRPr="003C7997">
        <w:rPr>
          <w:b/>
          <w:bCs/>
        </w:rPr>
        <w:t>TỔ CHỨC</w:t>
      </w:r>
      <w:r w:rsidRPr="003C7997">
        <w:t xml:space="preserve"> </w:t>
      </w:r>
      <w:r w:rsidRPr="003C7997">
        <w:sym w:font="Wingdings" w:char="F0E0"/>
      </w:r>
      <w:r w:rsidRPr="003C7997">
        <w:t xml:space="preserve"> Giữ lai phần “(if 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53E71F" w15:done="0"/>
  <w15:commentEx w15:paraId="5275E934" w15:done="0"/>
  <w15:commentEx w15:paraId="5A129826" w15:done="0"/>
  <w15:commentEx w15:paraId="13E6F288" w15:done="0"/>
  <w15:commentEx w15:paraId="2BF6BBE8" w15:done="0"/>
  <w15:commentEx w15:paraId="38B3F6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84BFE" w16cex:dateUtc="2025-01-07T17:57:00Z"/>
  <w16cex:commentExtensible w16cex:durableId="2B37931B" w16cex:dateUtc="2025-01-19T08:04:00Z"/>
  <w16cex:commentExtensible w16cex:durableId="2B253AB5" w16cex:dateUtc="2025-01-05T10:07:00Z"/>
  <w16cex:commentExtensible w16cex:durableId="2B253EBF" w16cex:dateUtc="2025-01-05T10:24:00Z"/>
  <w16cex:commentExtensible w16cex:durableId="2B253EE0" w16cex:dateUtc="2025-01-05T10:24:00Z"/>
  <w16cex:commentExtensible w16cex:durableId="2B253F32" w16cex:dateUtc="2025-01-05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53E71F" w16cid:durableId="2B284BFE"/>
  <w16cid:commentId w16cid:paraId="5275E934" w16cid:durableId="2B37931B"/>
  <w16cid:commentId w16cid:paraId="5A129826" w16cid:durableId="2B253AB5"/>
  <w16cid:commentId w16cid:paraId="13E6F288" w16cid:durableId="2B253EBF"/>
  <w16cid:commentId w16cid:paraId="2BF6BBE8" w16cid:durableId="2B253EE0"/>
  <w16cid:commentId w16cid:paraId="38B3F6F2" w16cid:durableId="2B253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77DAC" w14:textId="77777777" w:rsidR="00890BE1" w:rsidRDefault="00890BE1" w:rsidP="000B6A3A">
      <w:r>
        <w:separator/>
      </w:r>
    </w:p>
  </w:endnote>
  <w:endnote w:type="continuationSeparator" w:id="0">
    <w:p w14:paraId="3BECBFE6" w14:textId="77777777" w:rsidR="00890BE1" w:rsidRDefault="00890BE1" w:rsidP="000B6A3A">
      <w:r>
        <w:continuationSeparator/>
      </w:r>
    </w:p>
  </w:endnote>
  <w:endnote w:type="continuationNotice" w:id="1">
    <w:p w14:paraId="563D6F20" w14:textId="77777777" w:rsidR="00890BE1" w:rsidRDefault="00890B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Times New Roman"/>
    <w:charset w:val="00"/>
    <w:family w:val="swiss"/>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0FF7F" w14:textId="77777777" w:rsidR="00890BE1" w:rsidRDefault="00890BE1" w:rsidP="000B6A3A">
      <w:r>
        <w:separator/>
      </w:r>
    </w:p>
  </w:footnote>
  <w:footnote w:type="continuationSeparator" w:id="0">
    <w:p w14:paraId="6EAD1247" w14:textId="77777777" w:rsidR="00890BE1" w:rsidRDefault="00890BE1" w:rsidP="000B6A3A">
      <w:r>
        <w:continuationSeparator/>
      </w:r>
    </w:p>
  </w:footnote>
  <w:footnote w:type="continuationNotice" w:id="1">
    <w:p w14:paraId="0CC41D02" w14:textId="77777777" w:rsidR="00890BE1" w:rsidRDefault="00890BE1"/>
  </w:footnote>
  <w:footnote w:id="2">
    <w:p w14:paraId="20C16C65" w14:textId="785275A3" w:rsidR="00426A7D" w:rsidRPr="000A2005" w:rsidRDefault="00426A7D" w:rsidP="000A2005">
      <w:pPr>
        <w:pStyle w:val="FootnoteText"/>
        <w:jc w:val="both"/>
      </w:pPr>
      <w:r w:rsidRPr="000A2005">
        <w:rPr>
          <w:rStyle w:val="FootnoteReference"/>
        </w:rPr>
        <w:footnoteRef/>
      </w:r>
      <w:r w:rsidRPr="000A2005">
        <w:t xml:space="preserve"> </w:t>
      </w:r>
      <w:r w:rsidR="0041430E" w:rsidRPr="000A2005">
        <w:t>In case the Court or Arbitration designates a person to carry out the enterprise registration procedure, the designated person shall declare the information in this section.</w:t>
      </w:r>
    </w:p>
  </w:footnote>
  <w:footnote w:id="3">
    <w:p w14:paraId="15F46C81" w14:textId="55E1E359" w:rsidR="00426A7D" w:rsidRPr="000A2005" w:rsidRDefault="00426A7D" w:rsidP="000A2005">
      <w:pPr>
        <w:pStyle w:val="FootnoteText"/>
        <w:jc w:val="both"/>
      </w:pPr>
      <w:r w:rsidRPr="000A2005">
        <w:rPr>
          <w:rStyle w:val="FootnoteReference"/>
        </w:rPr>
        <w:footnoteRef/>
      </w:r>
      <w:r w:rsidRPr="000A2005">
        <w:t xml:space="preserve"> </w:t>
      </w:r>
      <w:r w:rsidR="00E2338E" w:rsidRPr="000A2005">
        <w:t>In case of both registration of conversion of enterprise type and change of legal representative, the President of the Board of Directors after the conversion shall declare the information in this section.</w:t>
      </w:r>
    </w:p>
  </w:footnote>
  <w:footnote w:id="4">
    <w:p w14:paraId="7A6F28FF" w14:textId="0552E189" w:rsidR="00426A7D" w:rsidRPr="000A2005" w:rsidRDefault="00426A7D" w:rsidP="000A2005">
      <w:pPr>
        <w:pStyle w:val="FootnoteText"/>
        <w:jc w:val="both"/>
      </w:pPr>
      <w:r w:rsidRPr="000A2005">
        <w:rPr>
          <w:rStyle w:val="FootnoteReference"/>
        </w:rPr>
        <w:footnoteRef/>
      </w:r>
      <w:r w:rsidRPr="000A2005">
        <w:t xml:space="preserve">, </w:t>
      </w:r>
      <w:r w:rsidRPr="000A2005">
        <w:rPr>
          <w:rStyle w:val="FootnoteReference"/>
        </w:rPr>
        <w:t>4</w:t>
      </w:r>
      <w:r w:rsidRPr="000A2005">
        <w:t xml:space="preserve"> </w:t>
      </w:r>
      <w:r w:rsidR="00E2338E" w:rsidRPr="000A2005">
        <w:t>In case of registration of establishment of the joint stock company based on a conversion from a household business/social assistances/social funds/charity fund operations via electronic information network, the applicant shall scan Certificate of household business registration/Certificate of establishment registration (for social assistances)/ License for establishment and recognition of fund charter (for social funds/charity fund operations) in the application file for enterprise registration via the electronic information network and directly submit the original of this paper to the Business Registration Office to be granted an enterprise registration certificate according to the provisions of Articles 27 and 28 of Decree No. 01/2021 /ND-CP dated January 4th, 2021 of the Government on enterprise registration.</w:t>
      </w:r>
      <w:r w:rsidRPr="000A2005">
        <w:t xml:space="preserve"> </w:t>
      </w:r>
    </w:p>
  </w:footnote>
  <w:footnote w:id="5">
    <w:p w14:paraId="582238E8" w14:textId="59C9AE55" w:rsidR="00426A7D" w:rsidRPr="000A2005" w:rsidRDefault="00426A7D" w:rsidP="000A2005">
      <w:pPr>
        <w:pStyle w:val="FootnoteText"/>
        <w:jc w:val="both"/>
      </w:pPr>
    </w:p>
  </w:footnote>
  <w:footnote w:id="6">
    <w:p w14:paraId="52E28EFE" w14:textId="1233F817" w:rsidR="00426A7D" w:rsidRPr="000A2005" w:rsidRDefault="00426A7D" w:rsidP="000A2005">
      <w:pPr>
        <w:pStyle w:val="FootnoteText"/>
        <w:jc w:val="both"/>
      </w:pPr>
      <w:r w:rsidRPr="000A2005">
        <w:rPr>
          <w:rStyle w:val="FootnoteReference"/>
        </w:rPr>
        <w:footnoteRef/>
      </w:r>
      <w:r w:rsidRPr="000A2005">
        <w:t xml:space="preserve"> </w:t>
      </w:r>
      <w:r w:rsidR="003D62E8" w:rsidRPr="000A2005">
        <w:t>Declare in case a foreign investor contributes capital, buys shares, or stakes to an enterprise, leading to a change in the enterprise registration information.</w:t>
      </w:r>
    </w:p>
  </w:footnote>
  <w:footnote w:id="7">
    <w:p w14:paraId="076CB913" w14:textId="6D2274FE" w:rsidR="00426A7D" w:rsidRPr="000A2005" w:rsidRDefault="00426A7D" w:rsidP="000A2005">
      <w:pPr>
        <w:pStyle w:val="FootnoteText"/>
        <w:jc w:val="both"/>
      </w:pPr>
      <w:r w:rsidRPr="000A2005">
        <w:rPr>
          <w:rStyle w:val="FootnoteReference"/>
        </w:rPr>
        <w:footnoteRef/>
      </w:r>
      <w:r w:rsidRPr="000A2005">
        <w:t xml:space="preserve"> </w:t>
      </w:r>
      <w:r w:rsidR="0033580B" w:rsidRPr="000A2005">
        <w:t>Enter information of all legal representatives in case the company has more than 01 legal representatives</w:t>
      </w:r>
      <w:r w:rsidRPr="000A2005">
        <w:t>.</w:t>
      </w:r>
    </w:p>
  </w:footnote>
  <w:footnote w:id="8">
    <w:p w14:paraId="2B1DB1EB" w14:textId="77777777" w:rsidR="00C77B66" w:rsidRPr="000A2005" w:rsidRDefault="00C77B66" w:rsidP="000A2005">
      <w:pPr>
        <w:pStyle w:val="FootnoteText"/>
        <w:jc w:val="both"/>
      </w:pPr>
      <w:r w:rsidRPr="000A2005">
        <w:rPr>
          <w:rStyle w:val="FootnoteReference"/>
        </w:rPr>
        <w:footnoteRef/>
      </w:r>
      <w:r w:rsidRPr="000A2005">
        <w:t xml:space="preserve"> In case an enterprise is granted an enterprise registration Certificate after the declared start date of operation, the operation start date is the date the enterprise is granted an enterprise registration Certificate.</w:t>
      </w:r>
    </w:p>
  </w:footnote>
  <w:footnote w:id="9">
    <w:p w14:paraId="2B7F6AFB" w14:textId="77777777" w:rsidR="006A5489" w:rsidRPr="000A2005" w:rsidRDefault="006A5489" w:rsidP="000A2005">
      <w:pPr>
        <w:jc w:val="both"/>
        <w:rPr>
          <w:rFonts w:ascii="Times New Roman" w:hAnsi="Times New Roman" w:cs="Times New Roman"/>
        </w:rPr>
      </w:pPr>
      <w:r w:rsidRPr="000A2005">
        <w:rPr>
          <w:rStyle w:val="FootnoteReference"/>
          <w:rFonts w:ascii="Times New Roman" w:hAnsi="Times New Roman" w:cs="Times New Roman"/>
        </w:rPr>
        <w:footnoteRef/>
      </w:r>
      <w:r w:rsidRPr="000A2005">
        <w:rPr>
          <w:rFonts w:ascii="Times New Roman" w:hAnsi="Times New Roman" w:cs="Times New Roman"/>
        </w:rPr>
        <w:t xml:space="preserve"> - In case the accounting year is according to the calendar year, it shall be recorded from January 1</w:t>
      </w:r>
      <w:r w:rsidRPr="000A2005">
        <w:rPr>
          <w:rFonts w:ascii="Times New Roman" w:hAnsi="Times New Roman" w:cs="Times New Roman"/>
          <w:vertAlign w:val="superscript"/>
        </w:rPr>
        <w:t xml:space="preserve">st </w:t>
      </w:r>
      <w:r w:rsidRPr="000A2005">
        <w:rPr>
          <w:rFonts w:ascii="Times New Roman" w:hAnsi="Times New Roman" w:cs="Times New Roman"/>
        </w:rPr>
        <w:t xml:space="preserve"> to December 31</w:t>
      </w:r>
      <w:r w:rsidRPr="000A2005">
        <w:rPr>
          <w:rFonts w:ascii="Times New Roman" w:hAnsi="Times New Roman" w:cs="Times New Roman"/>
          <w:vertAlign w:val="superscript"/>
        </w:rPr>
        <w:t>st</w:t>
      </w:r>
      <w:r w:rsidRPr="000A2005">
        <w:rPr>
          <w:rFonts w:ascii="Times New Roman" w:hAnsi="Times New Roman" w:cs="Times New Roman"/>
        </w:rPr>
        <w:t>.</w:t>
      </w:r>
    </w:p>
    <w:p w14:paraId="5237F7AC" w14:textId="77777777" w:rsidR="006A5489" w:rsidRPr="000A2005" w:rsidRDefault="006A5489" w:rsidP="000A2005">
      <w:pPr>
        <w:jc w:val="both"/>
        <w:rPr>
          <w:rFonts w:ascii="Times New Roman" w:hAnsi="Times New Roman" w:cs="Times New Roman"/>
        </w:rPr>
      </w:pPr>
      <w:r w:rsidRPr="000A2005">
        <w:rPr>
          <w:rFonts w:ascii="Times New Roman" w:hAnsi="Times New Roman" w:cs="Times New Roman"/>
        </w:rPr>
        <w:t>- In case the accounting year according to a fiscal year is different from the calendar year, write the beginning date and month of the accounting year as the first day of the quarter; The end of the accounting year date and month is the last day of the quarter.</w:t>
      </w:r>
    </w:p>
    <w:p w14:paraId="48256F2E" w14:textId="77777777" w:rsidR="006A5489" w:rsidRPr="000A2005" w:rsidRDefault="006A5489" w:rsidP="000A2005">
      <w:pPr>
        <w:jc w:val="both"/>
        <w:rPr>
          <w:rFonts w:ascii="Times New Roman" w:hAnsi="Times New Roman" w:cs="Times New Roman"/>
        </w:rPr>
      </w:pPr>
      <w:r w:rsidRPr="000A2005">
        <w:rPr>
          <w:rFonts w:ascii="Times New Roman" w:hAnsi="Times New Roman" w:cs="Times New Roman"/>
        </w:rPr>
        <w:t>- The total time from the beginning to the end of the accounting year must be complete 12 months or 04 consecutive quarters.</w:t>
      </w:r>
    </w:p>
  </w:footnote>
  <w:footnote w:id="10">
    <w:p w14:paraId="04C75843" w14:textId="77777777" w:rsidR="00583352" w:rsidRPr="000A2005" w:rsidRDefault="00583352" w:rsidP="000A2005">
      <w:pPr>
        <w:jc w:val="both"/>
        <w:rPr>
          <w:rFonts w:ascii="Times New Roman" w:hAnsi="Times New Roman" w:cs="Times New Roman"/>
        </w:rPr>
      </w:pPr>
      <w:r w:rsidRPr="000A2005">
        <w:rPr>
          <w:rStyle w:val="FootnoteReference"/>
          <w:rFonts w:ascii="Times New Roman" w:hAnsi="Times New Roman" w:cs="Times New Roman"/>
        </w:rPr>
        <w:footnoteRef/>
      </w:r>
      <w:r w:rsidRPr="000A2005">
        <w:rPr>
          <w:rFonts w:ascii="Times New Roman" w:hAnsi="Times New Roman" w:cs="Times New Roman"/>
        </w:rPr>
        <w:t xml:space="preserve"> Only declare in case of the new establishment. Enterprises shall base themselves on the regulations of the law on VAT tax and their business plans to determine one of the four methods of calculating VAT tax in this indicator.</w:t>
      </w:r>
    </w:p>
  </w:footnote>
  <w:footnote w:id="11">
    <w:p w14:paraId="594B2A61" w14:textId="77777777" w:rsidR="00E52118" w:rsidRPr="000A2005" w:rsidRDefault="00E52118" w:rsidP="000A2005">
      <w:pPr>
        <w:jc w:val="both"/>
        <w:rPr>
          <w:rFonts w:ascii="Times New Roman" w:hAnsi="Times New Roman" w:cs="Times New Roman"/>
        </w:rPr>
      </w:pPr>
      <w:r w:rsidRPr="000A2005">
        <w:rPr>
          <w:rStyle w:val="FootnoteReference"/>
          <w:rFonts w:ascii="Times New Roman" w:hAnsi="Times New Roman" w:cs="Times New Roman"/>
        </w:rPr>
        <w:footnoteRef/>
      </w:r>
      <w:r w:rsidRPr="000A2005">
        <w:rPr>
          <w:rFonts w:ascii="Times New Roman" w:hAnsi="Times New Roman" w:cs="Times New Roman"/>
        </w:rPr>
        <w:t xml:space="preserve"> Enterprises are responsible for ensuring the conditions for the use of self-printed, ordered invoices, e-invoices, and purchase invoices from tax authorities in accordance with the law. Failure to declare in case of establishment of an enterprise based on enterprise conversion.</w:t>
      </w:r>
    </w:p>
  </w:footnote>
  <w:footnote w:id="12">
    <w:p w14:paraId="75FE0097" w14:textId="77777777" w:rsidR="00E93CB8" w:rsidRPr="000A2005" w:rsidRDefault="00E93CB8" w:rsidP="000A2005">
      <w:pPr>
        <w:pStyle w:val="FootnoteText"/>
        <w:jc w:val="both"/>
      </w:pPr>
      <w:r w:rsidRPr="000A2005">
        <w:rPr>
          <w:rStyle w:val="FootnoteReference"/>
        </w:rPr>
        <w:footnoteRef/>
      </w:r>
      <w:r w:rsidRPr="000A2005">
        <w:t xml:space="preserve"> Failure to declare in case of establishment of an enterprise based on enterprise conversion.</w:t>
      </w:r>
    </w:p>
  </w:footnote>
  <w:footnote w:id="13">
    <w:p w14:paraId="44CF4ACB" w14:textId="77777777" w:rsidR="00845622" w:rsidRPr="000A2005" w:rsidRDefault="00845622" w:rsidP="000A2005">
      <w:pPr>
        <w:pStyle w:val="FootnoteText"/>
        <w:jc w:val="both"/>
      </w:pPr>
      <w:r w:rsidRPr="000A2005">
        <w:rPr>
          <w:rStyle w:val="FootnoteReference"/>
        </w:rPr>
        <w:footnoteRef/>
      </w:r>
      <w:r w:rsidRPr="000A2005">
        <w:t xml:space="preserve"> Failure to declare in case of establishment of an enterprise based on enterprise conversion.</w:t>
      </w:r>
    </w:p>
  </w:footnote>
  <w:footnote w:id="14">
    <w:p w14:paraId="4B4BAE3E" w14:textId="77777777" w:rsidR="00845622" w:rsidRPr="000A2005" w:rsidRDefault="00845622" w:rsidP="000A2005">
      <w:pPr>
        <w:pStyle w:val="FootnoteText"/>
        <w:jc w:val="both"/>
      </w:pPr>
      <w:r w:rsidRPr="000A2005">
        <w:rPr>
          <w:rStyle w:val="FootnoteReference"/>
        </w:rPr>
        <w:footnoteRef/>
      </w:r>
      <w:r w:rsidRPr="000A2005">
        <w:t xml:space="preserve"> - This form must be personally signed by the enterprise’s legal representative. </w:t>
      </w:r>
    </w:p>
    <w:p w14:paraId="316857BE" w14:textId="77777777" w:rsidR="00845622" w:rsidRPr="000A2005" w:rsidRDefault="00845622" w:rsidP="000A2005">
      <w:pPr>
        <w:pStyle w:val="FootnoteText"/>
        <w:jc w:val="both"/>
      </w:pPr>
      <w:r w:rsidRPr="000A2005">
        <w:t xml:space="preserve">- In case of application for conversion of business type made at the same time with application for replacement of legal representative, this form shall be personally signed by the President of the Board of Directors of the enterprise established after the conversion. </w:t>
      </w:r>
    </w:p>
    <w:p w14:paraId="0AFAD7FD" w14:textId="77777777" w:rsidR="00845622" w:rsidRPr="000A2005" w:rsidRDefault="00845622" w:rsidP="000A2005">
      <w:pPr>
        <w:pStyle w:val="FootnoteText"/>
        <w:jc w:val="both"/>
      </w:pPr>
      <w:r w:rsidRPr="000A2005">
        <w:t>- If a person is designated by the Court or arbitral tribunal to follow enterprise registration procedures, this form shall be personally signed by that person.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450"/>
    <w:multiLevelType w:val="hybridMultilevel"/>
    <w:tmpl w:val="4CF4B3C2"/>
    <w:lvl w:ilvl="0" w:tplc="75F4A7FC">
      <w:numFmt w:val="bullet"/>
      <w:lvlText w:val="‒"/>
      <w:lvlJc w:val="left"/>
      <w:pPr>
        <w:ind w:left="927" w:hanging="360"/>
      </w:pPr>
      <w:rPr>
        <w:rFonts w:ascii="Times New Roman" w:eastAsia="Times New Roman" w:hAnsi="Times New Roman" w:cs="Times New Roman"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B1521E3"/>
    <w:multiLevelType w:val="hybridMultilevel"/>
    <w:tmpl w:val="5F42F08C"/>
    <w:lvl w:ilvl="0" w:tplc="ABB83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B43A4"/>
    <w:multiLevelType w:val="hybridMultilevel"/>
    <w:tmpl w:val="62748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432A8"/>
    <w:multiLevelType w:val="hybridMultilevel"/>
    <w:tmpl w:val="7BEEB660"/>
    <w:lvl w:ilvl="0" w:tplc="468E2114">
      <w:start w:val="1"/>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B23B30"/>
    <w:multiLevelType w:val="hybridMultilevel"/>
    <w:tmpl w:val="4ED6D60C"/>
    <w:lvl w:ilvl="0" w:tplc="E5FA5A30">
      <w:start w:val="9"/>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833550D"/>
    <w:multiLevelType w:val="hybridMultilevel"/>
    <w:tmpl w:val="0AAE2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73C8F"/>
    <w:multiLevelType w:val="hybridMultilevel"/>
    <w:tmpl w:val="907C628A"/>
    <w:lvl w:ilvl="0" w:tplc="88C09F6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DD3F60"/>
    <w:multiLevelType w:val="hybridMultilevel"/>
    <w:tmpl w:val="4E5A31A2"/>
    <w:lvl w:ilvl="0" w:tplc="F10268F0">
      <w:start w:val="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EC273A5"/>
    <w:multiLevelType w:val="hybridMultilevel"/>
    <w:tmpl w:val="753854D6"/>
    <w:lvl w:ilvl="0" w:tplc="5DCA953A">
      <w:start w:val="1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9518B"/>
    <w:multiLevelType w:val="hybridMultilevel"/>
    <w:tmpl w:val="4148E01A"/>
    <w:lvl w:ilvl="0" w:tplc="E8F24B06">
      <w:start w:val="14"/>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A3F97"/>
    <w:multiLevelType w:val="hybridMultilevel"/>
    <w:tmpl w:val="39CA61C0"/>
    <w:lvl w:ilvl="0" w:tplc="60D67B38">
      <w:start w:val="12"/>
      <w:numFmt w:val="decimal"/>
      <w:lvlText w:val="%1."/>
      <w:lvlJc w:val="left"/>
      <w:pPr>
        <w:ind w:left="450" w:hanging="360"/>
      </w:pPr>
      <w:rPr>
        <w:rFonts w:hint="default"/>
        <w:b/>
        <w:i w:val="0"/>
      </w:rPr>
    </w:lvl>
    <w:lvl w:ilvl="1" w:tplc="8F7055D0">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96A67"/>
    <w:multiLevelType w:val="hybridMultilevel"/>
    <w:tmpl w:val="D37AA3B4"/>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0478C"/>
    <w:multiLevelType w:val="hybridMultilevel"/>
    <w:tmpl w:val="40EAD05A"/>
    <w:lvl w:ilvl="0" w:tplc="93826C08">
      <w:start w:val="14"/>
      <w:numFmt w:val="decimal"/>
      <w:lvlText w:val="%1."/>
      <w:lvlJc w:val="left"/>
      <w:pPr>
        <w:ind w:left="1080" w:hanging="360"/>
      </w:pPr>
      <w:rPr>
        <w:rFonts w:hint="default"/>
        <w:b/>
        <w:i w:val="0"/>
        <w:i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524A5F"/>
    <w:multiLevelType w:val="hybridMultilevel"/>
    <w:tmpl w:val="EFC292E4"/>
    <w:lvl w:ilvl="0" w:tplc="3DDA5D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81E2B"/>
    <w:multiLevelType w:val="hybridMultilevel"/>
    <w:tmpl w:val="6BBC8BC2"/>
    <w:lvl w:ilvl="0" w:tplc="52C6F45E">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3E19AA"/>
    <w:multiLevelType w:val="hybridMultilevel"/>
    <w:tmpl w:val="864C8B66"/>
    <w:lvl w:ilvl="0" w:tplc="70DC4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E5FA3"/>
    <w:multiLevelType w:val="hybridMultilevel"/>
    <w:tmpl w:val="20B0652C"/>
    <w:lvl w:ilvl="0" w:tplc="17E287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EA7E1E"/>
    <w:multiLevelType w:val="hybridMultilevel"/>
    <w:tmpl w:val="4210E354"/>
    <w:lvl w:ilvl="0" w:tplc="2F5AE614">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
  </w:num>
  <w:num w:numId="4">
    <w:abstractNumId w:val="9"/>
  </w:num>
  <w:num w:numId="5">
    <w:abstractNumId w:val="0"/>
  </w:num>
  <w:num w:numId="6">
    <w:abstractNumId w:val="10"/>
  </w:num>
  <w:num w:numId="7">
    <w:abstractNumId w:val="2"/>
  </w:num>
  <w:num w:numId="8">
    <w:abstractNumId w:val="7"/>
  </w:num>
  <w:num w:numId="9">
    <w:abstractNumId w:val="4"/>
  </w:num>
  <w:num w:numId="10">
    <w:abstractNumId w:val="14"/>
  </w:num>
  <w:num w:numId="11">
    <w:abstractNumId w:val="3"/>
  </w:num>
  <w:num w:numId="12">
    <w:abstractNumId w:val="13"/>
  </w:num>
  <w:num w:numId="13">
    <w:abstractNumId w:val="11"/>
  </w:num>
  <w:num w:numId="14">
    <w:abstractNumId w:val="8"/>
  </w:num>
  <w:num w:numId="15">
    <w:abstractNumId w:val="12"/>
  </w:num>
  <w:num w:numId="16">
    <w:abstractNumId w:val="17"/>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rson w15:author="Thi Nguyen | Apolat">
    <w15:presenceInfo w15:providerId="AD" w15:userId="S::thi.nguyen@apolatlegal.com::ea57c728-003c-4331-bb17-5b7414fbc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MLAwNzIwMTA2sTBW0lEKTi0uzszPAykwqwUAkKgSXywAAAA="/>
  </w:docVars>
  <w:rsids>
    <w:rsidRoot w:val="006A0B54"/>
    <w:rsid w:val="000007E5"/>
    <w:rsid w:val="00002D07"/>
    <w:rsid w:val="00006D3B"/>
    <w:rsid w:val="0001370B"/>
    <w:rsid w:val="00023018"/>
    <w:rsid w:val="00025FF7"/>
    <w:rsid w:val="000265DF"/>
    <w:rsid w:val="00027E4A"/>
    <w:rsid w:val="00034924"/>
    <w:rsid w:val="00042F1E"/>
    <w:rsid w:val="000450A3"/>
    <w:rsid w:val="00070B9D"/>
    <w:rsid w:val="00072744"/>
    <w:rsid w:val="00074794"/>
    <w:rsid w:val="000752F6"/>
    <w:rsid w:val="0007699F"/>
    <w:rsid w:val="00077614"/>
    <w:rsid w:val="000842D1"/>
    <w:rsid w:val="000874FB"/>
    <w:rsid w:val="00087D8A"/>
    <w:rsid w:val="00091C8F"/>
    <w:rsid w:val="000968C7"/>
    <w:rsid w:val="000A0C57"/>
    <w:rsid w:val="000A2005"/>
    <w:rsid w:val="000B6A3A"/>
    <w:rsid w:val="000B6E45"/>
    <w:rsid w:val="000B7539"/>
    <w:rsid w:val="000C34EF"/>
    <w:rsid w:val="000D0A7F"/>
    <w:rsid w:val="000D2405"/>
    <w:rsid w:val="000D5743"/>
    <w:rsid w:val="000D67CA"/>
    <w:rsid w:val="000D74B6"/>
    <w:rsid w:val="000D774B"/>
    <w:rsid w:val="000D7B4C"/>
    <w:rsid w:val="000E06D0"/>
    <w:rsid w:val="000E204F"/>
    <w:rsid w:val="000E5CA7"/>
    <w:rsid w:val="000F1D0E"/>
    <w:rsid w:val="001051B6"/>
    <w:rsid w:val="00106500"/>
    <w:rsid w:val="00113815"/>
    <w:rsid w:val="00123227"/>
    <w:rsid w:val="001261A2"/>
    <w:rsid w:val="00127F3A"/>
    <w:rsid w:val="001300DA"/>
    <w:rsid w:val="00132C32"/>
    <w:rsid w:val="00134334"/>
    <w:rsid w:val="00134607"/>
    <w:rsid w:val="00135076"/>
    <w:rsid w:val="00136EB1"/>
    <w:rsid w:val="001417A8"/>
    <w:rsid w:val="001425EB"/>
    <w:rsid w:val="00153A60"/>
    <w:rsid w:val="001629F7"/>
    <w:rsid w:val="00164A9F"/>
    <w:rsid w:val="0016633C"/>
    <w:rsid w:val="0016761E"/>
    <w:rsid w:val="00167782"/>
    <w:rsid w:val="00167F98"/>
    <w:rsid w:val="001722C0"/>
    <w:rsid w:val="00181435"/>
    <w:rsid w:val="00185B67"/>
    <w:rsid w:val="00187F1D"/>
    <w:rsid w:val="00196515"/>
    <w:rsid w:val="001A0199"/>
    <w:rsid w:val="001A2FE2"/>
    <w:rsid w:val="001B168E"/>
    <w:rsid w:val="001B23A8"/>
    <w:rsid w:val="001B3C8A"/>
    <w:rsid w:val="001B715A"/>
    <w:rsid w:val="001C306D"/>
    <w:rsid w:val="001C6212"/>
    <w:rsid w:val="001D7DC7"/>
    <w:rsid w:val="001E099E"/>
    <w:rsid w:val="001E10DE"/>
    <w:rsid w:val="001E14B2"/>
    <w:rsid w:val="001F1A10"/>
    <w:rsid w:val="001F5223"/>
    <w:rsid w:val="001F6870"/>
    <w:rsid w:val="00203C4B"/>
    <w:rsid w:val="002052BE"/>
    <w:rsid w:val="002072D5"/>
    <w:rsid w:val="0020784E"/>
    <w:rsid w:val="00207F64"/>
    <w:rsid w:val="002104A1"/>
    <w:rsid w:val="00216FAE"/>
    <w:rsid w:val="0022414A"/>
    <w:rsid w:val="00234C13"/>
    <w:rsid w:val="002375E8"/>
    <w:rsid w:val="00237E3F"/>
    <w:rsid w:val="00240EA0"/>
    <w:rsid w:val="00241954"/>
    <w:rsid w:val="00241B18"/>
    <w:rsid w:val="0024217A"/>
    <w:rsid w:val="00243BD1"/>
    <w:rsid w:val="00252E27"/>
    <w:rsid w:val="00256D0E"/>
    <w:rsid w:val="00257BC8"/>
    <w:rsid w:val="0026289B"/>
    <w:rsid w:val="00262AA7"/>
    <w:rsid w:val="00263086"/>
    <w:rsid w:val="00266A73"/>
    <w:rsid w:val="0026783B"/>
    <w:rsid w:val="00273B30"/>
    <w:rsid w:val="00274B30"/>
    <w:rsid w:val="002772F7"/>
    <w:rsid w:val="00284BE7"/>
    <w:rsid w:val="00284F70"/>
    <w:rsid w:val="002908B4"/>
    <w:rsid w:val="002970BA"/>
    <w:rsid w:val="002A0ED4"/>
    <w:rsid w:val="002A0EE8"/>
    <w:rsid w:val="002A64C0"/>
    <w:rsid w:val="002A694A"/>
    <w:rsid w:val="002C6A47"/>
    <w:rsid w:val="002C7D15"/>
    <w:rsid w:val="002D1694"/>
    <w:rsid w:val="002D197D"/>
    <w:rsid w:val="002E2E3C"/>
    <w:rsid w:val="002E30DF"/>
    <w:rsid w:val="002E575D"/>
    <w:rsid w:val="002E59FE"/>
    <w:rsid w:val="002F3F31"/>
    <w:rsid w:val="002F610B"/>
    <w:rsid w:val="00300B70"/>
    <w:rsid w:val="003060B2"/>
    <w:rsid w:val="0030631C"/>
    <w:rsid w:val="00306641"/>
    <w:rsid w:val="003148BD"/>
    <w:rsid w:val="00320DE1"/>
    <w:rsid w:val="00322FF6"/>
    <w:rsid w:val="00325B8B"/>
    <w:rsid w:val="00326BEB"/>
    <w:rsid w:val="00331A1F"/>
    <w:rsid w:val="00333F97"/>
    <w:rsid w:val="0033580B"/>
    <w:rsid w:val="0034332A"/>
    <w:rsid w:val="00345A76"/>
    <w:rsid w:val="0034737D"/>
    <w:rsid w:val="0035259A"/>
    <w:rsid w:val="003549F6"/>
    <w:rsid w:val="00354EBB"/>
    <w:rsid w:val="0035546F"/>
    <w:rsid w:val="003571A0"/>
    <w:rsid w:val="00367046"/>
    <w:rsid w:val="0037249C"/>
    <w:rsid w:val="00373063"/>
    <w:rsid w:val="003736F6"/>
    <w:rsid w:val="003737C3"/>
    <w:rsid w:val="00376EFB"/>
    <w:rsid w:val="00380DE7"/>
    <w:rsid w:val="0038211D"/>
    <w:rsid w:val="00383F05"/>
    <w:rsid w:val="00387452"/>
    <w:rsid w:val="00391B4A"/>
    <w:rsid w:val="003925F5"/>
    <w:rsid w:val="003942C1"/>
    <w:rsid w:val="003A2AFC"/>
    <w:rsid w:val="003A6771"/>
    <w:rsid w:val="003B2ACD"/>
    <w:rsid w:val="003B4B0D"/>
    <w:rsid w:val="003B73C9"/>
    <w:rsid w:val="003C312D"/>
    <w:rsid w:val="003C7997"/>
    <w:rsid w:val="003C79BD"/>
    <w:rsid w:val="003D0189"/>
    <w:rsid w:val="003D22AB"/>
    <w:rsid w:val="003D4219"/>
    <w:rsid w:val="003D62E8"/>
    <w:rsid w:val="003D6AC4"/>
    <w:rsid w:val="003D79F9"/>
    <w:rsid w:val="003E0182"/>
    <w:rsid w:val="003E0274"/>
    <w:rsid w:val="003E2EBE"/>
    <w:rsid w:val="003E60FF"/>
    <w:rsid w:val="003F1879"/>
    <w:rsid w:val="003F4C94"/>
    <w:rsid w:val="004015DC"/>
    <w:rsid w:val="00402358"/>
    <w:rsid w:val="004049B2"/>
    <w:rsid w:val="004063BB"/>
    <w:rsid w:val="0041430E"/>
    <w:rsid w:val="00422351"/>
    <w:rsid w:val="00422AA4"/>
    <w:rsid w:val="00423320"/>
    <w:rsid w:val="00426A7D"/>
    <w:rsid w:val="00440C57"/>
    <w:rsid w:val="00444472"/>
    <w:rsid w:val="00447428"/>
    <w:rsid w:val="00452AAD"/>
    <w:rsid w:val="004619FA"/>
    <w:rsid w:val="004704E7"/>
    <w:rsid w:val="00470E76"/>
    <w:rsid w:val="00471282"/>
    <w:rsid w:val="00471CEF"/>
    <w:rsid w:val="00475A3A"/>
    <w:rsid w:val="00481718"/>
    <w:rsid w:val="00484E05"/>
    <w:rsid w:val="00490594"/>
    <w:rsid w:val="00492AD9"/>
    <w:rsid w:val="004977CD"/>
    <w:rsid w:val="00497CF3"/>
    <w:rsid w:val="004A1687"/>
    <w:rsid w:val="004A4962"/>
    <w:rsid w:val="004A5330"/>
    <w:rsid w:val="004A7232"/>
    <w:rsid w:val="004B24FB"/>
    <w:rsid w:val="004B34AA"/>
    <w:rsid w:val="004C03F0"/>
    <w:rsid w:val="004C2BD6"/>
    <w:rsid w:val="004C7F39"/>
    <w:rsid w:val="004D1CA4"/>
    <w:rsid w:val="004E11A7"/>
    <w:rsid w:val="004E3746"/>
    <w:rsid w:val="004E6147"/>
    <w:rsid w:val="004E6706"/>
    <w:rsid w:val="004F3B69"/>
    <w:rsid w:val="004F60D4"/>
    <w:rsid w:val="005002C4"/>
    <w:rsid w:val="005030D1"/>
    <w:rsid w:val="005031CB"/>
    <w:rsid w:val="00505B63"/>
    <w:rsid w:val="0051301F"/>
    <w:rsid w:val="00516952"/>
    <w:rsid w:val="00523975"/>
    <w:rsid w:val="00524A6A"/>
    <w:rsid w:val="0052795F"/>
    <w:rsid w:val="005312B1"/>
    <w:rsid w:val="00532F4E"/>
    <w:rsid w:val="00533949"/>
    <w:rsid w:val="005378DE"/>
    <w:rsid w:val="00544790"/>
    <w:rsid w:val="00544C46"/>
    <w:rsid w:val="00553B11"/>
    <w:rsid w:val="005543DA"/>
    <w:rsid w:val="0055445A"/>
    <w:rsid w:val="00554CB6"/>
    <w:rsid w:val="00555572"/>
    <w:rsid w:val="005579C9"/>
    <w:rsid w:val="00557DB1"/>
    <w:rsid w:val="00562F2C"/>
    <w:rsid w:val="00564A57"/>
    <w:rsid w:val="00567D52"/>
    <w:rsid w:val="00567DCC"/>
    <w:rsid w:val="0057207A"/>
    <w:rsid w:val="00572814"/>
    <w:rsid w:val="0057605C"/>
    <w:rsid w:val="005808A6"/>
    <w:rsid w:val="00580BD5"/>
    <w:rsid w:val="00583352"/>
    <w:rsid w:val="00583AAA"/>
    <w:rsid w:val="00585771"/>
    <w:rsid w:val="00585828"/>
    <w:rsid w:val="0059034F"/>
    <w:rsid w:val="005977D9"/>
    <w:rsid w:val="00597EF2"/>
    <w:rsid w:val="005A59CB"/>
    <w:rsid w:val="005B3AC8"/>
    <w:rsid w:val="005B4DCD"/>
    <w:rsid w:val="005B731D"/>
    <w:rsid w:val="005C2FD1"/>
    <w:rsid w:val="005C5524"/>
    <w:rsid w:val="005C60A0"/>
    <w:rsid w:val="005C7A4B"/>
    <w:rsid w:val="005D577A"/>
    <w:rsid w:val="005D5E0E"/>
    <w:rsid w:val="005D7B62"/>
    <w:rsid w:val="005E2E2D"/>
    <w:rsid w:val="005E35D3"/>
    <w:rsid w:val="005F050D"/>
    <w:rsid w:val="005F2537"/>
    <w:rsid w:val="005F2BE8"/>
    <w:rsid w:val="005F4A86"/>
    <w:rsid w:val="005F70CA"/>
    <w:rsid w:val="006005D8"/>
    <w:rsid w:val="00600819"/>
    <w:rsid w:val="00601748"/>
    <w:rsid w:val="00602A68"/>
    <w:rsid w:val="00604150"/>
    <w:rsid w:val="006044B9"/>
    <w:rsid w:val="00604610"/>
    <w:rsid w:val="006070D2"/>
    <w:rsid w:val="00610FAD"/>
    <w:rsid w:val="00612E61"/>
    <w:rsid w:val="00615AC4"/>
    <w:rsid w:val="0062267F"/>
    <w:rsid w:val="00624621"/>
    <w:rsid w:val="0063146B"/>
    <w:rsid w:val="00631807"/>
    <w:rsid w:val="00631F92"/>
    <w:rsid w:val="00634BDC"/>
    <w:rsid w:val="00636D3D"/>
    <w:rsid w:val="00643608"/>
    <w:rsid w:val="00644531"/>
    <w:rsid w:val="00645812"/>
    <w:rsid w:val="006516D1"/>
    <w:rsid w:val="0065235C"/>
    <w:rsid w:val="0065293C"/>
    <w:rsid w:val="00654B01"/>
    <w:rsid w:val="00656972"/>
    <w:rsid w:val="006648EA"/>
    <w:rsid w:val="00671DAE"/>
    <w:rsid w:val="00672A2A"/>
    <w:rsid w:val="00676AF5"/>
    <w:rsid w:val="006801EA"/>
    <w:rsid w:val="00683477"/>
    <w:rsid w:val="006871E0"/>
    <w:rsid w:val="00687B69"/>
    <w:rsid w:val="0069082A"/>
    <w:rsid w:val="00692EF9"/>
    <w:rsid w:val="00692FE3"/>
    <w:rsid w:val="00693B4C"/>
    <w:rsid w:val="00694886"/>
    <w:rsid w:val="006975B5"/>
    <w:rsid w:val="006A0168"/>
    <w:rsid w:val="006A0B54"/>
    <w:rsid w:val="006A5251"/>
    <w:rsid w:val="006A5489"/>
    <w:rsid w:val="006B136D"/>
    <w:rsid w:val="006B2BB8"/>
    <w:rsid w:val="006C2519"/>
    <w:rsid w:val="006D0849"/>
    <w:rsid w:val="006D0C0E"/>
    <w:rsid w:val="006D15EC"/>
    <w:rsid w:val="006D18B7"/>
    <w:rsid w:val="006D5731"/>
    <w:rsid w:val="006E097D"/>
    <w:rsid w:val="006F11F0"/>
    <w:rsid w:val="006F3B69"/>
    <w:rsid w:val="00703929"/>
    <w:rsid w:val="007073EA"/>
    <w:rsid w:val="00714F6B"/>
    <w:rsid w:val="00723D9B"/>
    <w:rsid w:val="007354F6"/>
    <w:rsid w:val="007421B5"/>
    <w:rsid w:val="00743886"/>
    <w:rsid w:val="007453D7"/>
    <w:rsid w:val="0075053C"/>
    <w:rsid w:val="007508D5"/>
    <w:rsid w:val="0075121B"/>
    <w:rsid w:val="007520BF"/>
    <w:rsid w:val="00756341"/>
    <w:rsid w:val="00766508"/>
    <w:rsid w:val="00770160"/>
    <w:rsid w:val="00770D8A"/>
    <w:rsid w:val="0077295E"/>
    <w:rsid w:val="0077421B"/>
    <w:rsid w:val="0077607B"/>
    <w:rsid w:val="007760E1"/>
    <w:rsid w:val="00782A79"/>
    <w:rsid w:val="00782C12"/>
    <w:rsid w:val="00793683"/>
    <w:rsid w:val="00793882"/>
    <w:rsid w:val="0079583B"/>
    <w:rsid w:val="007A4223"/>
    <w:rsid w:val="007A630D"/>
    <w:rsid w:val="007B26F5"/>
    <w:rsid w:val="007B3501"/>
    <w:rsid w:val="007B47F7"/>
    <w:rsid w:val="007B6F37"/>
    <w:rsid w:val="007C623C"/>
    <w:rsid w:val="007C7883"/>
    <w:rsid w:val="007D00D0"/>
    <w:rsid w:val="007D1081"/>
    <w:rsid w:val="007D3D0C"/>
    <w:rsid w:val="007D72AD"/>
    <w:rsid w:val="007F2E59"/>
    <w:rsid w:val="007F7BEB"/>
    <w:rsid w:val="00802C1F"/>
    <w:rsid w:val="00804C6B"/>
    <w:rsid w:val="00805BFB"/>
    <w:rsid w:val="00811640"/>
    <w:rsid w:val="00815D86"/>
    <w:rsid w:val="008217B2"/>
    <w:rsid w:val="00827316"/>
    <w:rsid w:val="00832B43"/>
    <w:rsid w:val="00843A83"/>
    <w:rsid w:val="00845622"/>
    <w:rsid w:val="00856606"/>
    <w:rsid w:val="0086105F"/>
    <w:rsid w:val="0087475E"/>
    <w:rsid w:val="00875630"/>
    <w:rsid w:val="008759B0"/>
    <w:rsid w:val="00886D90"/>
    <w:rsid w:val="00887A4E"/>
    <w:rsid w:val="00890BE1"/>
    <w:rsid w:val="0089137A"/>
    <w:rsid w:val="008A16C8"/>
    <w:rsid w:val="008A4F14"/>
    <w:rsid w:val="008B0493"/>
    <w:rsid w:val="008B7C63"/>
    <w:rsid w:val="008C1913"/>
    <w:rsid w:val="008C5DE6"/>
    <w:rsid w:val="008C6019"/>
    <w:rsid w:val="008C705D"/>
    <w:rsid w:val="008C7F09"/>
    <w:rsid w:val="008E0E6A"/>
    <w:rsid w:val="008E1F75"/>
    <w:rsid w:val="008E5068"/>
    <w:rsid w:val="008E6657"/>
    <w:rsid w:val="008F25CB"/>
    <w:rsid w:val="008F4645"/>
    <w:rsid w:val="00900819"/>
    <w:rsid w:val="00901B2F"/>
    <w:rsid w:val="00904636"/>
    <w:rsid w:val="00907C22"/>
    <w:rsid w:val="0091489D"/>
    <w:rsid w:val="00914DB5"/>
    <w:rsid w:val="009172D5"/>
    <w:rsid w:val="00922E0F"/>
    <w:rsid w:val="009262B7"/>
    <w:rsid w:val="00932845"/>
    <w:rsid w:val="00934B2B"/>
    <w:rsid w:val="00935130"/>
    <w:rsid w:val="009437C5"/>
    <w:rsid w:val="0095000A"/>
    <w:rsid w:val="0095336B"/>
    <w:rsid w:val="009603B0"/>
    <w:rsid w:val="00972ACE"/>
    <w:rsid w:val="00983D40"/>
    <w:rsid w:val="009842E8"/>
    <w:rsid w:val="00986A13"/>
    <w:rsid w:val="00987233"/>
    <w:rsid w:val="009918AB"/>
    <w:rsid w:val="0099692A"/>
    <w:rsid w:val="00996A0D"/>
    <w:rsid w:val="0099707A"/>
    <w:rsid w:val="009A1BFA"/>
    <w:rsid w:val="009A4B7F"/>
    <w:rsid w:val="009A5825"/>
    <w:rsid w:val="009B28E6"/>
    <w:rsid w:val="009B4048"/>
    <w:rsid w:val="009B6422"/>
    <w:rsid w:val="009B71C6"/>
    <w:rsid w:val="009D15A7"/>
    <w:rsid w:val="009D43CE"/>
    <w:rsid w:val="009D44B5"/>
    <w:rsid w:val="009D6261"/>
    <w:rsid w:val="009E0411"/>
    <w:rsid w:val="009E57ED"/>
    <w:rsid w:val="009E5BDB"/>
    <w:rsid w:val="009E6DD7"/>
    <w:rsid w:val="009F04DB"/>
    <w:rsid w:val="009F78E8"/>
    <w:rsid w:val="00A0122D"/>
    <w:rsid w:val="00A01828"/>
    <w:rsid w:val="00A025A0"/>
    <w:rsid w:val="00A05963"/>
    <w:rsid w:val="00A07758"/>
    <w:rsid w:val="00A10450"/>
    <w:rsid w:val="00A1189A"/>
    <w:rsid w:val="00A12740"/>
    <w:rsid w:val="00A147A1"/>
    <w:rsid w:val="00A174B6"/>
    <w:rsid w:val="00A2327C"/>
    <w:rsid w:val="00A2332A"/>
    <w:rsid w:val="00A24E58"/>
    <w:rsid w:val="00A2623B"/>
    <w:rsid w:val="00A311CC"/>
    <w:rsid w:val="00A31CAD"/>
    <w:rsid w:val="00A40553"/>
    <w:rsid w:val="00A41FD6"/>
    <w:rsid w:val="00A4296E"/>
    <w:rsid w:val="00A43006"/>
    <w:rsid w:val="00A43D06"/>
    <w:rsid w:val="00A458CB"/>
    <w:rsid w:val="00A46622"/>
    <w:rsid w:val="00A47B1C"/>
    <w:rsid w:val="00A61DC3"/>
    <w:rsid w:val="00A63134"/>
    <w:rsid w:val="00A72393"/>
    <w:rsid w:val="00A75ABC"/>
    <w:rsid w:val="00A76135"/>
    <w:rsid w:val="00A7797D"/>
    <w:rsid w:val="00A81513"/>
    <w:rsid w:val="00A82FB1"/>
    <w:rsid w:val="00A92CEA"/>
    <w:rsid w:val="00A935B3"/>
    <w:rsid w:val="00A951DC"/>
    <w:rsid w:val="00A96852"/>
    <w:rsid w:val="00A978D2"/>
    <w:rsid w:val="00AA0A80"/>
    <w:rsid w:val="00AA79CC"/>
    <w:rsid w:val="00AB1C66"/>
    <w:rsid w:val="00AB2587"/>
    <w:rsid w:val="00AB30CF"/>
    <w:rsid w:val="00AB3BD8"/>
    <w:rsid w:val="00AC309D"/>
    <w:rsid w:val="00AD2562"/>
    <w:rsid w:val="00AD5609"/>
    <w:rsid w:val="00AE1B0F"/>
    <w:rsid w:val="00AE7FD4"/>
    <w:rsid w:val="00AF0712"/>
    <w:rsid w:val="00AF0A2B"/>
    <w:rsid w:val="00AF0DC3"/>
    <w:rsid w:val="00AF54E0"/>
    <w:rsid w:val="00B066DE"/>
    <w:rsid w:val="00B1321F"/>
    <w:rsid w:val="00B14967"/>
    <w:rsid w:val="00B173F2"/>
    <w:rsid w:val="00B23F15"/>
    <w:rsid w:val="00B3008B"/>
    <w:rsid w:val="00B303C3"/>
    <w:rsid w:val="00B3182B"/>
    <w:rsid w:val="00B3210B"/>
    <w:rsid w:val="00B336B8"/>
    <w:rsid w:val="00B33CED"/>
    <w:rsid w:val="00B33E57"/>
    <w:rsid w:val="00B34E22"/>
    <w:rsid w:val="00B35ADB"/>
    <w:rsid w:val="00B53421"/>
    <w:rsid w:val="00B56A2E"/>
    <w:rsid w:val="00B60B34"/>
    <w:rsid w:val="00B60C1E"/>
    <w:rsid w:val="00B62E5C"/>
    <w:rsid w:val="00B7118B"/>
    <w:rsid w:val="00B856D8"/>
    <w:rsid w:val="00B857DA"/>
    <w:rsid w:val="00B878C2"/>
    <w:rsid w:val="00B92223"/>
    <w:rsid w:val="00B95C15"/>
    <w:rsid w:val="00B960BF"/>
    <w:rsid w:val="00BB22A8"/>
    <w:rsid w:val="00BC16B5"/>
    <w:rsid w:val="00BC2205"/>
    <w:rsid w:val="00BC3F32"/>
    <w:rsid w:val="00BC63A6"/>
    <w:rsid w:val="00BD0298"/>
    <w:rsid w:val="00BD08FA"/>
    <w:rsid w:val="00BD12DC"/>
    <w:rsid w:val="00BD14B8"/>
    <w:rsid w:val="00BD460A"/>
    <w:rsid w:val="00BD55A0"/>
    <w:rsid w:val="00BD644C"/>
    <w:rsid w:val="00BE2042"/>
    <w:rsid w:val="00BE2B59"/>
    <w:rsid w:val="00BE3603"/>
    <w:rsid w:val="00BF28D4"/>
    <w:rsid w:val="00BF5635"/>
    <w:rsid w:val="00C1337C"/>
    <w:rsid w:val="00C15342"/>
    <w:rsid w:val="00C16D5D"/>
    <w:rsid w:val="00C17D43"/>
    <w:rsid w:val="00C21D35"/>
    <w:rsid w:val="00C244D7"/>
    <w:rsid w:val="00C256CA"/>
    <w:rsid w:val="00C25D97"/>
    <w:rsid w:val="00C2651B"/>
    <w:rsid w:val="00C300CE"/>
    <w:rsid w:val="00C3177A"/>
    <w:rsid w:val="00C4236B"/>
    <w:rsid w:val="00C466B4"/>
    <w:rsid w:val="00C47409"/>
    <w:rsid w:val="00C51A49"/>
    <w:rsid w:val="00C55682"/>
    <w:rsid w:val="00C5768C"/>
    <w:rsid w:val="00C57BC3"/>
    <w:rsid w:val="00C62BB8"/>
    <w:rsid w:val="00C659C5"/>
    <w:rsid w:val="00C67E85"/>
    <w:rsid w:val="00C71424"/>
    <w:rsid w:val="00C71797"/>
    <w:rsid w:val="00C77B66"/>
    <w:rsid w:val="00C8457A"/>
    <w:rsid w:val="00C85377"/>
    <w:rsid w:val="00C858FA"/>
    <w:rsid w:val="00C90F3A"/>
    <w:rsid w:val="00CA0F6D"/>
    <w:rsid w:val="00CA60E1"/>
    <w:rsid w:val="00CC03D2"/>
    <w:rsid w:val="00CC3066"/>
    <w:rsid w:val="00CC6F86"/>
    <w:rsid w:val="00CD7F1F"/>
    <w:rsid w:val="00CE0230"/>
    <w:rsid w:val="00CE110E"/>
    <w:rsid w:val="00CE468D"/>
    <w:rsid w:val="00CE7AFC"/>
    <w:rsid w:val="00CF0D56"/>
    <w:rsid w:val="00CF1790"/>
    <w:rsid w:val="00CF41B3"/>
    <w:rsid w:val="00CF5CCC"/>
    <w:rsid w:val="00CF5E87"/>
    <w:rsid w:val="00CF6FC5"/>
    <w:rsid w:val="00D0676C"/>
    <w:rsid w:val="00D07EE5"/>
    <w:rsid w:val="00D12D27"/>
    <w:rsid w:val="00D13569"/>
    <w:rsid w:val="00D21DCD"/>
    <w:rsid w:val="00D22A80"/>
    <w:rsid w:val="00D231FD"/>
    <w:rsid w:val="00D2382E"/>
    <w:rsid w:val="00D23FA1"/>
    <w:rsid w:val="00D24293"/>
    <w:rsid w:val="00D26A92"/>
    <w:rsid w:val="00D30486"/>
    <w:rsid w:val="00D33545"/>
    <w:rsid w:val="00D34B1E"/>
    <w:rsid w:val="00D41938"/>
    <w:rsid w:val="00D46362"/>
    <w:rsid w:val="00D465CA"/>
    <w:rsid w:val="00D56842"/>
    <w:rsid w:val="00D6177B"/>
    <w:rsid w:val="00D617C9"/>
    <w:rsid w:val="00D66793"/>
    <w:rsid w:val="00D7051A"/>
    <w:rsid w:val="00D7057B"/>
    <w:rsid w:val="00D75FB7"/>
    <w:rsid w:val="00D80FB7"/>
    <w:rsid w:val="00D82BF5"/>
    <w:rsid w:val="00D86F64"/>
    <w:rsid w:val="00D870A5"/>
    <w:rsid w:val="00D947E2"/>
    <w:rsid w:val="00DA0F8A"/>
    <w:rsid w:val="00DA1D0B"/>
    <w:rsid w:val="00DA6560"/>
    <w:rsid w:val="00DB50FE"/>
    <w:rsid w:val="00DB6906"/>
    <w:rsid w:val="00DC1547"/>
    <w:rsid w:val="00DC3973"/>
    <w:rsid w:val="00DC62D9"/>
    <w:rsid w:val="00DC7512"/>
    <w:rsid w:val="00DD0313"/>
    <w:rsid w:val="00DD7152"/>
    <w:rsid w:val="00DE5A5A"/>
    <w:rsid w:val="00DF2619"/>
    <w:rsid w:val="00DF2C60"/>
    <w:rsid w:val="00DF589B"/>
    <w:rsid w:val="00E00B0A"/>
    <w:rsid w:val="00E02D8E"/>
    <w:rsid w:val="00E03FF3"/>
    <w:rsid w:val="00E046CA"/>
    <w:rsid w:val="00E06158"/>
    <w:rsid w:val="00E128B1"/>
    <w:rsid w:val="00E144C1"/>
    <w:rsid w:val="00E16D13"/>
    <w:rsid w:val="00E20B04"/>
    <w:rsid w:val="00E2338E"/>
    <w:rsid w:val="00E25AF1"/>
    <w:rsid w:val="00E27D92"/>
    <w:rsid w:val="00E302C8"/>
    <w:rsid w:val="00E402D6"/>
    <w:rsid w:val="00E43A15"/>
    <w:rsid w:val="00E47BB8"/>
    <w:rsid w:val="00E52118"/>
    <w:rsid w:val="00E52349"/>
    <w:rsid w:val="00E54432"/>
    <w:rsid w:val="00E607FD"/>
    <w:rsid w:val="00E6091D"/>
    <w:rsid w:val="00E64DDB"/>
    <w:rsid w:val="00E66E1F"/>
    <w:rsid w:val="00E7071C"/>
    <w:rsid w:val="00E7283D"/>
    <w:rsid w:val="00E77F9A"/>
    <w:rsid w:val="00E814CF"/>
    <w:rsid w:val="00E82B6F"/>
    <w:rsid w:val="00E86FD0"/>
    <w:rsid w:val="00E90D2E"/>
    <w:rsid w:val="00E93CB8"/>
    <w:rsid w:val="00E95DC7"/>
    <w:rsid w:val="00E970DA"/>
    <w:rsid w:val="00E979E4"/>
    <w:rsid w:val="00EA0DDF"/>
    <w:rsid w:val="00EA0DF9"/>
    <w:rsid w:val="00EA36C4"/>
    <w:rsid w:val="00EA3C8E"/>
    <w:rsid w:val="00EA5626"/>
    <w:rsid w:val="00EA5C6A"/>
    <w:rsid w:val="00EC2DE9"/>
    <w:rsid w:val="00EC42CB"/>
    <w:rsid w:val="00EC6187"/>
    <w:rsid w:val="00ED2AE9"/>
    <w:rsid w:val="00ED2FBF"/>
    <w:rsid w:val="00ED493C"/>
    <w:rsid w:val="00EE0C63"/>
    <w:rsid w:val="00EE24A4"/>
    <w:rsid w:val="00EE26E6"/>
    <w:rsid w:val="00EE498E"/>
    <w:rsid w:val="00EF43F0"/>
    <w:rsid w:val="00EF6189"/>
    <w:rsid w:val="00EF6448"/>
    <w:rsid w:val="00F0585C"/>
    <w:rsid w:val="00F07D78"/>
    <w:rsid w:val="00F21338"/>
    <w:rsid w:val="00F25D19"/>
    <w:rsid w:val="00F343D0"/>
    <w:rsid w:val="00F3546E"/>
    <w:rsid w:val="00F426E9"/>
    <w:rsid w:val="00F50BFC"/>
    <w:rsid w:val="00F520F3"/>
    <w:rsid w:val="00F52E63"/>
    <w:rsid w:val="00F6506F"/>
    <w:rsid w:val="00F65D2F"/>
    <w:rsid w:val="00F71CCD"/>
    <w:rsid w:val="00F7646C"/>
    <w:rsid w:val="00F80ED8"/>
    <w:rsid w:val="00F81F49"/>
    <w:rsid w:val="00F833AE"/>
    <w:rsid w:val="00F9278F"/>
    <w:rsid w:val="00F965A1"/>
    <w:rsid w:val="00FA0757"/>
    <w:rsid w:val="00FA3DAB"/>
    <w:rsid w:val="00FA3F48"/>
    <w:rsid w:val="00FA417E"/>
    <w:rsid w:val="00FB1D0F"/>
    <w:rsid w:val="00FB1D70"/>
    <w:rsid w:val="00FB2155"/>
    <w:rsid w:val="00FB35D3"/>
    <w:rsid w:val="00FC3315"/>
    <w:rsid w:val="00FC3947"/>
    <w:rsid w:val="00FD2B60"/>
    <w:rsid w:val="00FD5759"/>
    <w:rsid w:val="00FD706C"/>
    <w:rsid w:val="00FE1565"/>
    <w:rsid w:val="00FE59EC"/>
    <w:rsid w:val="00FE77B4"/>
    <w:rsid w:val="00FF699D"/>
    <w:rsid w:val="00FF6CD9"/>
    <w:rsid w:val="00FF74B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C2DE"/>
  <w15:docId w15:val="{785413E7-E5E8-44AB-8F76-4C6DA09D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997"/>
    <w:pPr>
      <w:spacing w:after="0" w:line="240" w:lineRule="auto"/>
    </w:pPr>
    <w:rPr>
      <w:rFonts w:ascii="Arial" w:eastAsia="Times New Roman" w:hAnsi="Arial"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6A0B54"/>
    <w:rPr>
      <w:vertAlign w:val="superscript"/>
    </w:rPr>
  </w:style>
  <w:style w:type="paragraph" w:styleId="ListParagraph">
    <w:name w:val="List Paragraph"/>
    <w:basedOn w:val="Normal"/>
    <w:uiPriority w:val="34"/>
    <w:qFormat/>
    <w:rsid w:val="006A0B54"/>
    <w:pPr>
      <w:ind w:left="720"/>
      <w:contextualSpacing/>
    </w:pPr>
  </w:style>
  <w:style w:type="paragraph" w:styleId="NormalWeb">
    <w:name w:val="Normal (Web)"/>
    <w:basedOn w:val="Normal"/>
    <w:uiPriority w:val="99"/>
    <w:unhideWhenUsed/>
    <w:rsid w:val="007B3501"/>
    <w:pPr>
      <w:spacing w:before="100" w:beforeAutospacing="1" w:after="100" w:afterAutospacing="1"/>
    </w:pPr>
    <w:rPr>
      <w:rFonts w:ascii="Times New Roman" w:hAnsi="Times New Roman" w:cs="Times New Roman"/>
      <w:sz w:val="24"/>
      <w:szCs w:val="24"/>
    </w:rPr>
  </w:style>
  <w:style w:type="table" w:styleId="TableGrid">
    <w:name w:val="Table Grid"/>
    <w:basedOn w:val="TableNormal"/>
    <w:uiPriority w:val="39"/>
    <w:rsid w:val="0050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0DF"/>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E27D92"/>
    <w:rPr>
      <w:sz w:val="16"/>
      <w:szCs w:val="16"/>
    </w:rPr>
  </w:style>
  <w:style w:type="paragraph" w:styleId="CommentText">
    <w:name w:val="annotation text"/>
    <w:basedOn w:val="Normal"/>
    <w:link w:val="CommentTextChar"/>
    <w:uiPriority w:val="99"/>
    <w:unhideWhenUsed/>
    <w:rsid w:val="00E27D92"/>
  </w:style>
  <w:style w:type="character" w:customStyle="1" w:styleId="CommentTextChar">
    <w:name w:val="Comment Text Char"/>
    <w:basedOn w:val="DefaultParagraphFont"/>
    <w:link w:val="CommentText"/>
    <w:uiPriority w:val="99"/>
    <w:rsid w:val="00E27D92"/>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E27D92"/>
    <w:rPr>
      <w:b/>
      <w:bCs/>
    </w:rPr>
  </w:style>
  <w:style w:type="character" w:customStyle="1" w:styleId="CommentSubjectChar">
    <w:name w:val="Comment Subject Char"/>
    <w:basedOn w:val="CommentTextChar"/>
    <w:link w:val="CommentSubject"/>
    <w:uiPriority w:val="99"/>
    <w:semiHidden/>
    <w:rsid w:val="00E27D92"/>
    <w:rPr>
      <w:rFonts w:ascii="Arial" w:eastAsia="Times New Roman" w:hAnsi="Arial" w:cs="Arial"/>
      <w:b/>
      <w:bCs/>
      <w:sz w:val="20"/>
      <w:szCs w:val="20"/>
    </w:rPr>
  </w:style>
  <w:style w:type="paragraph" w:styleId="Revision">
    <w:name w:val="Revision"/>
    <w:hidden/>
    <w:uiPriority w:val="99"/>
    <w:semiHidden/>
    <w:rsid w:val="00922E0F"/>
    <w:pPr>
      <w:spacing w:after="0" w:line="240" w:lineRule="auto"/>
    </w:pPr>
    <w:rPr>
      <w:rFonts w:ascii="Arial" w:eastAsia="Times New Roman" w:hAnsi="Arial" w:cs="Arial"/>
      <w:sz w:val="20"/>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nhideWhenUsed/>
    <w:rsid w:val="000B6A3A"/>
    <w:rPr>
      <w:rFonts w:ascii="Times New Roman" w:eastAsia="Calibri" w:hAnsi="Times New Roman" w:cs="Times New Roman"/>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 Cha Char1"/>
    <w:basedOn w:val="DefaultParagraphFont"/>
    <w:link w:val="FootnoteText"/>
    <w:uiPriority w:val="99"/>
    <w:rsid w:val="000B6A3A"/>
    <w:rPr>
      <w:rFonts w:ascii="Times New Roman" w:eastAsia="Calibri" w:hAnsi="Times New Roman" w:cs="Times New Roman"/>
      <w:sz w:val="20"/>
      <w:szCs w:val="20"/>
    </w:rPr>
  </w:style>
  <w:style w:type="paragraph" w:customStyle="1" w:styleId="19">
    <w:name w:val="19"/>
    <w:basedOn w:val="Normal"/>
    <w:semiHidden/>
    <w:rsid w:val="009F78E8"/>
    <w:pPr>
      <w:spacing w:after="160" w:line="240" w:lineRule="exact"/>
    </w:pPr>
    <w:rPr>
      <w:sz w:val="22"/>
      <w:szCs w:val="22"/>
    </w:rPr>
  </w:style>
  <w:style w:type="paragraph" w:styleId="Header">
    <w:name w:val="header"/>
    <w:basedOn w:val="Normal"/>
    <w:link w:val="HeaderChar"/>
    <w:uiPriority w:val="99"/>
    <w:unhideWhenUsed/>
    <w:rsid w:val="00345A76"/>
    <w:pPr>
      <w:tabs>
        <w:tab w:val="center" w:pos="4680"/>
        <w:tab w:val="right" w:pos="9360"/>
      </w:tabs>
    </w:pPr>
  </w:style>
  <w:style w:type="character" w:customStyle="1" w:styleId="HeaderChar">
    <w:name w:val="Header Char"/>
    <w:basedOn w:val="DefaultParagraphFont"/>
    <w:link w:val="Header"/>
    <w:uiPriority w:val="99"/>
    <w:rsid w:val="00345A76"/>
    <w:rPr>
      <w:rFonts w:ascii="Arial" w:eastAsia="Times New Roman" w:hAnsi="Arial" w:cs="Arial"/>
      <w:sz w:val="20"/>
      <w:szCs w:val="20"/>
    </w:rPr>
  </w:style>
  <w:style w:type="paragraph" w:styleId="Footer">
    <w:name w:val="footer"/>
    <w:basedOn w:val="Normal"/>
    <w:link w:val="FooterChar"/>
    <w:uiPriority w:val="99"/>
    <w:unhideWhenUsed/>
    <w:rsid w:val="00345A76"/>
    <w:pPr>
      <w:tabs>
        <w:tab w:val="center" w:pos="4680"/>
        <w:tab w:val="right" w:pos="9360"/>
      </w:tabs>
    </w:pPr>
  </w:style>
  <w:style w:type="character" w:customStyle="1" w:styleId="FooterChar">
    <w:name w:val="Footer Char"/>
    <w:basedOn w:val="DefaultParagraphFont"/>
    <w:link w:val="Footer"/>
    <w:uiPriority w:val="99"/>
    <w:rsid w:val="00345A76"/>
    <w:rPr>
      <w:rFonts w:ascii="Arial" w:eastAsia="Times New Roman" w:hAnsi="Arial" w:cs="Arial"/>
      <w:sz w:val="20"/>
      <w:szCs w:val="20"/>
    </w:rPr>
  </w:style>
  <w:style w:type="character" w:customStyle="1" w:styleId="CharCharChar">
    <w:name w:val="Char Char Char"/>
    <w:rsid w:val="00345A76"/>
    <w:rPr>
      <w:rFonts w:ascii=".VnTime" w:hAnsi=".VnTime"/>
      <w:b/>
      <w:bCs/>
      <w:i/>
      <w:iCs/>
      <w:sz w:val="26"/>
      <w:szCs w:val="26"/>
      <w:lang w:val="en-US" w:eastAsia="en-US" w:bidi="ar-SA"/>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rsid w:val="00345A76"/>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78">
      <w:bodyDiv w:val="1"/>
      <w:marLeft w:val="0"/>
      <w:marRight w:val="0"/>
      <w:marTop w:val="0"/>
      <w:marBottom w:val="0"/>
      <w:divBdr>
        <w:top w:val="none" w:sz="0" w:space="0" w:color="auto"/>
        <w:left w:val="none" w:sz="0" w:space="0" w:color="auto"/>
        <w:bottom w:val="none" w:sz="0" w:space="0" w:color="auto"/>
        <w:right w:val="none" w:sz="0" w:space="0" w:color="auto"/>
      </w:divBdr>
    </w:div>
    <w:div w:id="52240326">
      <w:bodyDiv w:val="1"/>
      <w:marLeft w:val="0"/>
      <w:marRight w:val="0"/>
      <w:marTop w:val="0"/>
      <w:marBottom w:val="0"/>
      <w:divBdr>
        <w:top w:val="none" w:sz="0" w:space="0" w:color="auto"/>
        <w:left w:val="none" w:sz="0" w:space="0" w:color="auto"/>
        <w:bottom w:val="none" w:sz="0" w:space="0" w:color="auto"/>
        <w:right w:val="none" w:sz="0" w:space="0" w:color="auto"/>
      </w:divBdr>
    </w:div>
    <w:div w:id="87578363">
      <w:bodyDiv w:val="1"/>
      <w:marLeft w:val="0"/>
      <w:marRight w:val="0"/>
      <w:marTop w:val="0"/>
      <w:marBottom w:val="0"/>
      <w:divBdr>
        <w:top w:val="none" w:sz="0" w:space="0" w:color="auto"/>
        <w:left w:val="none" w:sz="0" w:space="0" w:color="auto"/>
        <w:bottom w:val="none" w:sz="0" w:space="0" w:color="auto"/>
        <w:right w:val="none" w:sz="0" w:space="0" w:color="auto"/>
      </w:divBdr>
    </w:div>
    <w:div w:id="195117349">
      <w:bodyDiv w:val="1"/>
      <w:marLeft w:val="0"/>
      <w:marRight w:val="0"/>
      <w:marTop w:val="0"/>
      <w:marBottom w:val="0"/>
      <w:divBdr>
        <w:top w:val="none" w:sz="0" w:space="0" w:color="auto"/>
        <w:left w:val="none" w:sz="0" w:space="0" w:color="auto"/>
        <w:bottom w:val="none" w:sz="0" w:space="0" w:color="auto"/>
        <w:right w:val="none" w:sz="0" w:space="0" w:color="auto"/>
      </w:divBdr>
    </w:div>
    <w:div w:id="348679889">
      <w:bodyDiv w:val="1"/>
      <w:marLeft w:val="0"/>
      <w:marRight w:val="0"/>
      <w:marTop w:val="0"/>
      <w:marBottom w:val="0"/>
      <w:divBdr>
        <w:top w:val="none" w:sz="0" w:space="0" w:color="auto"/>
        <w:left w:val="none" w:sz="0" w:space="0" w:color="auto"/>
        <w:bottom w:val="none" w:sz="0" w:space="0" w:color="auto"/>
        <w:right w:val="none" w:sz="0" w:space="0" w:color="auto"/>
      </w:divBdr>
    </w:div>
    <w:div w:id="563955524">
      <w:bodyDiv w:val="1"/>
      <w:marLeft w:val="0"/>
      <w:marRight w:val="0"/>
      <w:marTop w:val="0"/>
      <w:marBottom w:val="0"/>
      <w:divBdr>
        <w:top w:val="none" w:sz="0" w:space="0" w:color="auto"/>
        <w:left w:val="none" w:sz="0" w:space="0" w:color="auto"/>
        <w:bottom w:val="none" w:sz="0" w:space="0" w:color="auto"/>
        <w:right w:val="none" w:sz="0" w:space="0" w:color="auto"/>
      </w:divBdr>
    </w:div>
    <w:div w:id="581453785">
      <w:bodyDiv w:val="1"/>
      <w:marLeft w:val="0"/>
      <w:marRight w:val="0"/>
      <w:marTop w:val="0"/>
      <w:marBottom w:val="0"/>
      <w:divBdr>
        <w:top w:val="none" w:sz="0" w:space="0" w:color="auto"/>
        <w:left w:val="none" w:sz="0" w:space="0" w:color="auto"/>
        <w:bottom w:val="none" w:sz="0" w:space="0" w:color="auto"/>
        <w:right w:val="none" w:sz="0" w:space="0" w:color="auto"/>
      </w:divBdr>
    </w:div>
    <w:div w:id="581724846">
      <w:bodyDiv w:val="1"/>
      <w:marLeft w:val="0"/>
      <w:marRight w:val="0"/>
      <w:marTop w:val="0"/>
      <w:marBottom w:val="0"/>
      <w:divBdr>
        <w:top w:val="none" w:sz="0" w:space="0" w:color="auto"/>
        <w:left w:val="none" w:sz="0" w:space="0" w:color="auto"/>
        <w:bottom w:val="none" w:sz="0" w:space="0" w:color="auto"/>
        <w:right w:val="none" w:sz="0" w:space="0" w:color="auto"/>
      </w:divBdr>
    </w:div>
    <w:div w:id="722948970">
      <w:bodyDiv w:val="1"/>
      <w:marLeft w:val="0"/>
      <w:marRight w:val="0"/>
      <w:marTop w:val="0"/>
      <w:marBottom w:val="0"/>
      <w:divBdr>
        <w:top w:val="none" w:sz="0" w:space="0" w:color="auto"/>
        <w:left w:val="none" w:sz="0" w:space="0" w:color="auto"/>
        <w:bottom w:val="none" w:sz="0" w:space="0" w:color="auto"/>
        <w:right w:val="none" w:sz="0" w:space="0" w:color="auto"/>
      </w:divBdr>
    </w:div>
    <w:div w:id="799959361">
      <w:bodyDiv w:val="1"/>
      <w:marLeft w:val="0"/>
      <w:marRight w:val="0"/>
      <w:marTop w:val="0"/>
      <w:marBottom w:val="0"/>
      <w:divBdr>
        <w:top w:val="none" w:sz="0" w:space="0" w:color="auto"/>
        <w:left w:val="none" w:sz="0" w:space="0" w:color="auto"/>
        <w:bottom w:val="none" w:sz="0" w:space="0" w:color="auto"/>
        <w:right w:val="none" w:sz="0" w:space="0" w:color="auto"/>
      </w:divBdr>
    </w:div>
    <w:div w:id="914436652">
      <w:bodyDiv w:val="1"/>
      <w:marLeft w:val="0"/>
      <w:marRight w:val="0"/>
      <w:marTop w:val="0"/>
      <w:marBottom w:val="0"/>
      <w:divBdr>
        <w:top w:val="none" w:sz="0" w:space="0" w:color="auto"/>
        <w:left w:val="none" w:sz="0" w:space="0" w:color="auto"/>
        <w:bottom w:val="none" w:sz="0" w:space="0" w:color="auto"/>
        <w:right w:val="none" w:sz="0" w:space="0" w:color="auto"/>
      </w:divBdr>
    </w:div>
    <w:div w:id="1132137285">
      <w:bodyDiv w:val="1"/>
      <w:marLeft w:val="0"/>
      <w:marRight w:val="0"/>
      <w:marTop w:val="0"/>
      <w:marBottom w:val="0"/>
      <w:divBdr>
        <w:top w:val="none" w:sz="0" w:space="0" w:color="auto"/>
        <w:left w:val="none" w:sz="0" w:space="0" w:color="auto"/>
        <w:bottom w:val="none" w:sz="0" w:space="0" w:color="auto"/>
        <w:right w:val="none" w:sz="0" w:space="0" w:color="auto"/>
      </w:divBdr>
    </w:div>
    <w:div w:id="1222325401">
      <w:bodyDiv w:val="1"/>
      <w:marLeft w:val="0"/>
      <w:marRight w:val="0"/>
      <w:marTop w:val="0"/>
      <w:marBottom w:val="0"/>
      <w:divBdr>
        <w:top w:val="none" w:sz="0" w:space="0" w:color="auto"/>
        <w:left w:val="none" w:sz="0" w:space="0" w:color="auto"/>
        <w:bottom w:val="none" w:sz="0" w:space="0" w:color="auto"/>
        <w:right w:val="none" w:sz="0" w:space="0" w:color="auto"/>
      </w:divBdr>
    </w:div>
    <w:div w:id="1241717632">
      <w:bodyDiv w:val="1"/>
      <w:marLeft w:val="0"/>
      <w:marRight w:val="0"/>
      <w:marTop w:val="0"/>
      <w:marBottom w:val="0"/>
      <w:divBdr>
        <w:top w:val="none" w:sz="0" w:space="0" w:color="auto"/>
        <w:left w:val="none" w:sz="0" w:space="0" w:color="auto"/>
        <w:bottom w:val="none" w:sz="0" w:space="0" w:color="auto"/>
        <w:right w:val="none" w:sz="0" w:space="0" w:color="auto"/>
      </w:divBdr>
    </w:div>
    <w:div w:id="1309555540">
      <w:bodyDiv w:val="1"/>
      <w:marLeft w:val="0"/>
      <w:marRight w:val="0"/>
      <w:marTop w:val="0"/>
      <w:marBottom w:val="0"/>
      <w:divBdr>
        <w:top w:val="none" w:sz="0" w:space="0" w:color="auto"/>
        <w:left w:val="none" w:sz="0" w:space="0" w:color="auto"/>
        <w:bottom w:val="none" w:sz="0" w:space="0" w:color="auto"/>
        <w:right w:val="none" w:sz="0" w:space="0" w:color="auto"/>
      </w:divBdr>
    </w:div>
    <w:div w:id="1419329354">
      <w:bodyDiv w:val="1"/>
      <w:marLeft w:val="0"/>
      <w:marRight w:val="0"/>
      <w:marTop w:val="0"/>
      <w:marBottom w:val="0"/>
      <w:divBdr>
        <w:top w:val="none" w:sz="0" w:space="0" w:color="auto"/>
        <w:left w:val="none" w:sz="0" w:space="0" w:color="auto"/>
        <w:bottom w:val="none" w:sz="0" w:space="0" w:color="auto"/>
        <w:right w:val="none" w:sz="0" w:space="0" w:color="auto"/>
      </w:divBdr>
    </w:div>
    <w:div w:id="1931622458">
      <w:bodyDiv w:val="1"/>
      <w:marLeft w:val="0"/>
      <w:marRight w:val="0"/>
      <w:marTop w:val="0"/>
      <w:marBottom w:val="0"/>
      <w:divBdr>
        <w:top w:val="none" w:sz="0" w:space="0" w:color="auto"/>
        <w:left w:val="none" w:sz="0" w:space="0" w:color="auto"/>
        <w:bottom w:val="none" w:sz="0" w:space="0" w:color="auto"/>
        <w:right w:val="none" w:sz="0" w:space="0" w:color="auto"/>
      </w:divBdr>
    </w:div>
    <w:div w:id="209597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B0A44-0791-47BC-B4A1-E89F4FF555E9}">
  <ds:schemaRefs>
    <ds:schemaRef ds:uri="http://schemas.microsoft.com/office/2006/metadata/properties"/>
    <ds:schemaRef ds:uri="http://schemas.microsoft.com/office/infopath/2007/PartnerControls"/>
    <ds:schemaRef ds:uri="8ce406c4-b204-4b77-b883-d276597e607c"/>
    <ds:schemaRef ds:uri="f8a0afd4-4b25-40ac-940d-e92483d0ca7e"/>
  </ds:schemaRefs>
</ds:datastoreItem>
</file>

<file path=customXml/itemProps2.xml><?xml version="1.0" encoding="utf-8"?>
<ds:datastoreItem xmlns:ds="http://schemas.openxmlformats.org/officeDocument/2006/customXml" ds:itemID="{384253F6-5FBA-4D3C-86EC-1DCBD7D35A13}"/>
</file>

<file path=customXml/itemProps3.xml><?xml version="1.0" encoding="utf-8"?>
<ds:datastoreItem xmlns:ds="http://schemas.openxmlformats.org/officeDocument/2006/customXml" ds:itemID="{F705E49C-4D5D-4581-ADA9-F90423BEF74D}">
  <ds:schemaRefs>
    <ds:schemaRef ds:uri="http://schemas.openxmlformats.org/officeDocument/2006/bibliography"/>
  </ds:schemaRefs>
</ds:datastoreItem>
</file>

<file path=customXml/itemProps4.xml><?xml version="1.0" encoding="utf-8"?>
<ds:datastoreItem xmlns:ds="http://schemas.openxmlformats.org/officeDocument/2006/customXml" ds:itemID="{6F84BCC4-0CCF-46A0-B533-B85764468D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11</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quangnpn.itl@gmail.com</dc:creator>
  <cp:keywords/>
  <cp:lastModifiedBy>Drew Intern 13</cp:lastModifiedBy>
  <cp:revision>445</cp:revision>
  <cp:lastPrinted>2020-08-31T18:48:00Z</cp:lastPrinted>
  <dcterms:created xsi:type="dcterms:W3CDTF">2021-01-30T01:07:00Z</dcterms:created>
  <dcterms:modified xsi:type="dcterms:W3CDTF">2025-01-19T08:05:00Z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y fmtid="{D5CDD505-2E9C-101B-9397-08002B2CF9AE}" pid="3" name="Order">
    <vt:r8>776400</vt:r8>
  </property>
  <property fmtid="{D5CDD505-2E9C-101B-9397-08002B2CF9AE}" pid="4" name="MediaServiceImageTags">
    <vt:lpwstr/>
  </property>
</Properties>
</file>